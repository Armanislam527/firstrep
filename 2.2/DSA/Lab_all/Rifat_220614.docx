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A9CE7" w14:textId="77777777" w:rsidR="00B36241" w:rsidRDefault="00B36241" w:rsidP="00B36241">
      <w:pPr>
        <w:tabs>
          <w:tab w:val="left" w:pos="5969"/>
        </w:tabs>
        <w:spacing w:after="0" w:line="240" w:lineRule="auto"/>
        <w:jc w:val="right"/>
        <w:rPr>
          <w:rFonts w:ascii="Proxima Nova" w:eastAsia="Times New Roman" w:hAnsi="Proxima Nova" w:cs="Times New Roman"/>
          <w:color w:val="000000"/>
          <w:sz w:val="28"/>
          <w:szCs w:val="28"/>
          <w:lang w:eastAsia="en-PH"/>
        </w:rPr>
      </w:pPr>
      <w:r w:rsidRPr="00594BC2">
        <w:rPr>
          <w:rFonts w:ascii="Proxima Nova" w:hAnsi="Proxima Nova"/>
          <w:noProof/>
        </w:rPr>
        <mc:AlternateContent>
          <mc:Choice Requires="wpg">
            <w:drawing>
              <wp:anchor distT="0" distB="0" distL="114300" distR="114300" simplePos="0" relativeHeight="251659264" behindDoc="1" locked="0" layoutInCell="1" allowOverlap="1" wp14:anchorId="4B918142" wp14:editId="281893ED">
                <wp:simplePos x="0" y="0"/>
                <wp:positionH relativeFrom="column">
                  <wp:posOffset>-1955800</wp:posOffset>
                </wp:positionH>
                <wp:positionV relativeFrom="paragraph">
                  <wp:posOffset>-1663700</wp:posOffset>
                </wp:positionV>
                <wp:extent cx="9535625" cy="12033249"/>
                <wp:effectExtent l="0" t="19050" r="46990" b="45085"/>
                <wp:wrapNone/>
                <wp:docPr id="1896588598" name="Graphic 1"/>
                <wp:cNvGraphicFramePr/>
                <a:graphic xmlns:a="http://schemas.openxmlformats.org/drawingml/2006/main">
                  <a:graphicData uri="http://schemas.microsoft.com/office/word/2010/wordprocessingGroup">
                    <wpg:wgp>
                      <wpg:cNvGrpSpPr/>
                      <wpg:grpSpPr>
                        <a:xfrm>
                          <a:off x="0" y="0"/>
                          <a:ext cx="9535625" cy="12033249"/>
                          <a:chOff x="10966" y="-290551"/>
                          <a:chExt cx="5654762" cy="7135735"/>
                        </a:xfrm>
                      </wpg:grpSpPr>
                      <wps:wsp>
                        <wps:cNvPr id="303167575" name="Freeform: Shape 303167575"/>
                        <wps:cNvSpPr/>
                        <wps:spPr>
                          <a:xfrm>
                            <a:off x="5011736" y="2097607"/>
                            <a:ext cx="431552" cy="4203541"/>
                          </a:xfrm>
                          <a:custGeom>
                            <a:avLst/>
                            <a:gdLst>
                              <a:gd name="connsiteX0" fmla="*/ 0 w 581680"/>
                              <a:gd name="connsiteY0" fmla="*/ 4156627 h 4203541"/>
                              <a:gd name="connsiteX1" fmla="*/ 0 w 581680"/>
                              <a:gd name="connsiteY1" fmla="*/ 812575 h 4203541"/>
                              <a:gd name="connsiteX2" fmla="*/ 581681 w 581680"/>
                              <a:gd name="connsiteY2" fmla="*/ 0 h 4203541"/>
                              <a:gd name="connsiteX3" fmla="*/ 581681 w 581680"/>
                              <a:gd name="connsiteY3" fmla="*/ 4203541 h 4203541"/>
                              <a:gd name="connsiteX4" fmla="*/ 0 w 581680"/>
                              <a:gd name="connsiteY4" fmla="*/ 4156627 h 42035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680" h="4203541">
                                <a:moveTo>
                                  <a:pt x="0" y="4156627"/>
                                </a:moveTo>
                                <a:lnTo>
                                  <a:pt x="0" y="812575"/>
                                </a:lnTo>
                                <a:lnTo>
                                  <a:pt x="581681" y="0"/>
                                </a:lnTo>
                                <a:lnTo>
                                  <a:pt x="581681" y="4203541"/>
                                </a:lnTo>
                                <a:lnTo>
                                  <a:pt x="0" y="4156627"/>
                                </a:lnTo>
                                <a:close/>
                              </a:path>
                            </a:pathLst>
                          </a:custGeom>
                          <a:solidFill>
                            <a:srgbClr val="14BA80"/>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7689387" name="Freeform: Shape 767689387"/>
                        <wps:cNvSpPr/>
                        <wps:spPr>
                          <a:xfrm>
                            <a:off x="10966" y="-147326"/>
                            <a:ext cx="715472" cy="5501278"/>
                          </a:xfrm>
                          <a:custGeom>
                            <a:avLst/>
                            <a:gdLst>
                              <a:gd name="connsiteX0" fmla="*/ 581681 w 581680"/>
                              <a:gd name="connsiteY0" fmla="*/ 46914 h 4203541"/>
                              <a:gd name="connsiteX1" fmla="*/ 581681 w 581680"/>
                              <a:gd name="connsiteY1" fmla="*/ 3390966 h 4203541"/>
                              <a:gd name="connsiteX2" fmla="*/ 0 w 581680"/>
                              <a:gd name="connsiteY2" fmla="*/ 4203541 h 4203541"/>
                              <a:gd name="connsiteX3" fmla="*/ 0 w 581680"/>
                              <a:gd name="connsiteY3" fmla="*/ 0 h 4203541"/>
                              <a:gd name="connsiteX4" fmla="*/ 581681 w 581680"/>
                              <a:gd name="connsiteY4" fmla="*/ 46914 h 42035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680" h="4203541">
                                <a:moveTo>
                                  <a:pt x="581681" y="46914"/>
                                </a:moveTo>
                                <a:lnTo>
                                  <a:pt x="581681" y="3390966"/>
                                </a:lnTo>
                                <a:lnTo>
                                  <a:pt x="0" y="4203541"/>
                                </a:lnTo>
                                <a:lnTo>
                                  <a:pt x="0" y="0"/>
                                </a:lnTo>
                                <a:lnTo>
                                  <a:pt x="581681" y="46914"/>
                                </a:lnTo>
                                <a:close/>
                              </a:path>
                            </a:pathLst>
                          </a:custGeom>
                          <a:solidFill>
                            <a:srgbClr val="54E6B5"/>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0766731" name="Freeform: Shape 1920766731"/>
                        <wps:cNvSpPr/>
                        <wps:spPr>
                          <a:xfrm>
                            <a:off x="114024" y="-290551"/>
                            <a:ext cx="5176765" cy="1927967"/>
                          </a:xfrm>
                          <a:custGeom>
                            <a:avLst/>
                            <a:gdLst>
                              <a:gd name="connsiteX0" fmla="*/ 5176852 w 5176765"/>
                              <a:gd name="connsiteY0" fmla="*/ 26246 h 3437580"/>
                              <a:gd name="connsiteX1" fmla="*/ 1666863 w 5176765"/>
                              <a:gd name="connsiteY1" fmla="*/ 26246 h 3437580"/>
                              <a:gd name="connsiteX2" fmla="*/ 1666863 w 5176765"/>
                              <a:gd name="connsiteY2" fmla="*/ 58 h 3437580"/>
                              <a:gd name="connsiteX3" fmla="*/ 735006 w 5176765"/>
                              <a:gd name="connsiteY3" fmla="*/ 26246 h 3437580"/>
                              <a:gd name="connsiteX4" fmla="*/ 455913 w 5176765"/>
                              <a:gd name="connsiteY4" fmla="*/ 26246 h 3437580"/>
                              <a:gd name="connsiteX5" fmla="*/ 455913 w 5176765"/>
                              <a:gd name="connsiteY5" fmla="*/ 33728 h 3437580"/>
                              <a:gd name="connsiteX6" fmla="*/ 86 w 5176765"/>
                              <a:gd name="connsiteY6" fmla="*/ 46673 h 3437580"/>
                              <a:gd name="connsiteX7" fmla="*/ 86 w 5176765"/>
                              <a:gd name="connsiteY7" fmla="*/ 3437639 h 3437580"/>
                              <a:gd name="connsiteX8" fmla="*/ 1413210 w 5176765"/>
                              <a:gd name="connsiteY8" fmla="*/ 1304518 h 3437580"/>
                              <a:gd name="connsiteX9" fmla="*/ 2095978 w 5176765"/>
                              <a:gd name="connsiteY9" fmla="*/ 938784 h 3437580"/>
                              <a:gd name="connsiteX10" fmla="*/ 5176852 w 5176765"/>
                              <a:gd name="connsiteY10" fmla="*/ 938784 h 3437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176765" h="3437580">
                                <a:moveTo>
                                  <a:pt x="5176852" y="26246"/>
                                </a:moveTo>
                                <a:lnTo>
                                  <a:pt x="1666863" y="26246"/>
                                </a:lnTo>
                                <a:lnTo>
                                  <a:pt x="1666863" y="58"/>
                                </a:lnTo>
                                <a:lnTo>
                                  <a:pt x="735006" y="26246"/>
                                </a:lnTo>
                                <a:lnTo>
                                  <a:pt x="455913" y="26246"/>
                                </a:lnTo>
                                <a:lnTo>
                                  <a:pt x="455913" y="33728"/>
                                </a:lnTo>
                                <a:lnTo>
                                  <a:pt x="86" y="46673"/>
                                </a:lnTo>
                                <a:lnTo>
                                  <a:pt x="86" y="3437639"/>
                                </a:lnTo>
                                <a:lnTo>
                                  <a:pt x="1413210" y="1304518"/>
                                </a:lnTo>
                                <a:cubicBezTo>
                                  <a:pt x="1565102" y="1075864"/>
                                  <a:pt x="1821469" y="938537"/>
                                  <a:pt x="2095978" y="938784"/>
                                </a:cubicBezTo>
                                <a:lnTo>
                                  <a:pt x="5176852" y="938784"/>
                                </a:lnTo>
                                <a:close/>
                              </a:path>
                            </a:pathLst>
                          </a:custGeom>
                          <a:solidFill>
                            <a:srgbClr val="275143"/>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3742795" name="Freeform: Shape 863742795"/>
                        <wps:cNvSpPr/>
                        <wps:spPr>
                          <a:xfrm>
                            <a:off x="3573262" y="561951"/>
                            <a:ext cx="1629857" cy="250805"/>
                          </a:xfrm>
                          <a:custGeom>
                            <a:avLst/>
                            <a:gdLst>
                              <a:gd name="connsiteX0" fmla="*/ 159450 w 1012516"/>
                              <a:gd name="connsiteY0" fmla="*/ 250806 h 250805"/>
                              <a:gd name="connsiteX1" fmla="*/ 1012517 w 1012516"/>
                              <a:gd name="connsiteY1" fmla="*/ 250806 h 250805"/>
                              <a:gd name="connsiteX2" fmla="*/ 1012517 w 1012516"/>
                              <a:gd name="connsiteY2" fmla="*/ 0 h 250805"/>
                              <a:gd name="connsiteX3" fmla="*/ 0 w 1012516"/>
                              <a:gd name="connsiteY3" fmla="*/ 5238 h 250805"/>
                              <a:gd name="connsiteX4" fmla="*/ 159450 w 1012516"/>
                              <a:gd name="connsiteY4" fmla="*/ 250806 h 2508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516" h="250805">
                                <a:moveTo>
                                  <a:pt x="159450" y="250806"/>
                                </a:moveTo>
                                <a:lnTo>
                                  <a:pt x="1012517" y="250806"/>
                                </a:lnTo>
                                <a:lnTo>
                                  <a:pt x="1012517" y="0"/>
                                </a:lnTo>
                                <a:lnTo>
                                  <a:pt x="0" y="5238"/>
                                </a:lnTo>
                                <a:lnTo>
                                  <a:pt x="159450" y="250806"/>
                                </a:lnTo>
                                <a:close/>
                              </a:path>
                            </a:pathLst>
                          </a:custGeom>
                          <a:solidFill>
                            <a:srgbClr val="54E6B5"/>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2438730" name="Freeform: Shape 1662438730"/>
                        <wps:cNvSpPr/>
                        <wps:spPr>
                          <a:xfrm>
                            <a:off x="619082" y="5410506"/>
                            <a:ext cx="5046646" cy="1434678"/>
                          </a:xfrm>
                          <a:custGeom>
                            <a:avLst/>
                            <a:gdLst>
                              <a:gd name="connsiteX0" fmla="*/ 5046733 w 5046646"/>
                              <a:gd name="connsiteY0" fmla="*/ 58 h 3438104"/>
                              <a:gd name="connsiteX1" fmla="*/ 3626576 w 5046646"/>
                              <a:gd name="connsiteY1" fmla="*/ 2143954 h 3438104"/>
                              <a:gd name="connsiteX2" fmla="*/ 2943882 w 5046646"/>
                              <a:gd name="connsiteY2" fmla="*/ 2509688 h 3438104"/>
                              <a:gd name="connsiteX3" fmla="*/ 86 w 5046646"/>
                              <a:gd name="connsiteY3" fmla="*/ 2509688 h 3438104"/>
                              <a:gd name="connsiteX4" fmla="*/ 86 w 5046646"/>
                              <a:gd name="connsiteY4" fmla="*/ 3422525 h 3438104"/>
                              <a:gd name="connsiteX5" fmla="*/ 3380255 w 5046646"/>
                              <a:gd name="connsiteY5" fmla="*/ 3422525 h 3438104"/>
                              <a:gd name="connsiteX6" fmla="*/ 3380255 w 5046646"/>
                              <a:gd name="connsiteY6" fmla="*/ 3438163 h 3438104"/>
                              <a:gd name="connsiteX7" fmla="*/ 3935748 w 5046646"/>
                              <a:gd name="connsiteY7" fmla="*/ 3422525 h 3438104"/>
                              <a:gd name="connsiteX8" fmla="*/ 4449339 w 5046646"/>
                              <a:gd name="connsiteY8" fmla="*/ 3422525 h 3438104"/>
                              <a:gd name="connsiteX9" fmla="*/ 4449339 w 5046646"/>
                              <a:gd name="connsiteY9" fmla="*/ 3408084 h 3438104"/>
                              <a:gd name="connsiteX10" fmla="*/ 5046733 w 5046646"/>
                              <a:gd name="connsiteY10" fmla="*/ 3391324 h 34381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46646" h="3438104">
                                <a:moveTo>
                                  <a:pt x="5046733" y="58"/>
                                </a:moveTo>
                                <a:lnTo>
                                  <a:pt x="3626576" y="2143954"/>
                                </a:lnTo>
                                <a:cubicBezTo>
                                  <a:pt x="3474717" y="2372606"/>
                                  <a:pt x="3218371" y="2509936"/>
                                  <a:pt x="2943882" y="2509688"/>
                                </a:cubicBezTo>
                                <a:lnTo>
                                  <a:pt x="86" y="2509688"/>
                                </a:lnTo>
                                <a:lnTo>
                                  <a:pt x="86" y="3422525"/>
                                </a:lnTo>
                                <a:lnTo>
                                  <a:pt x="3380255" y="3422525"/>
                                </a:lnTo>
                                <a:lnTo>
                                  <a:pt x="3380255" y="3438163"/>
                                </a:lnTo>
                                <a:lnTo>
                                  <a:pt x="3935748" y="3422525"/>
                                </a:lnTo>
                                <a:lnTo>
                                  <a:pt x="4449339" y="3422525"/>
                                </a:lnTo>
                                <a:lnTo>
                                  <a:pt x="4449339" y="3408084"/>
                                </a:lnTo>
                                <a:lnTo>
                                  <a:pt x="5046733" y="3391324"/>
                                </a:lnTo>
                                <a:close/>
                              </a:path>
                            </a:pathLst>
                          </a:custGeom>
                          <a:solidFill>
                            <a:srgbClr val="275143"/>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075778" id="Graphic 1" o:spid="_x0000_s1026" style="position:absolute;margin-left:-154pt;margin-top:-131pt;width:750.85pt;height:947.5pt;z-index:-251657216;mso-width-relative:margin;mso-height-relative:margin" coordorigin="109,-2905" coordsize="56547,7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">
                <v:shape id="Freeform: Shape 303167575" o:spid="_x0000_s1027" style="position:absolute;left:50117;top:20976;width:4315;height:42035;visibility:visible;mso-wrap-style:square;v-text-anchor:middle" coordsize="581680,420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" path="m,4156627l,812575,581681,r,4203541l,4156627xe" fillcolor="#14ba80" strokecolor="#2f5496 [2404]" strokeweight=".20758mm">
                  <v:stroke joinstyle="miter"/>
                  <v:path arrowok="t" o:connecttype="custom" o:connectlocs="0,4156627;0,812575;431553,0;431553,4203541;0,4156627" o:connectangles="0,0,0,0,0"/>
                </v:shape>
                <v:shape id="Freeform: Shape 767689387" o:spid="_x0000_s1028" style="position:absolute;left:109;top:-1473;width:7155;height:55012;visibility:visible;mso-wrap-style:square;v-text-anchor:middle" coordsize="581680,420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" path="m581681,46914r,3344052l,4203541,,,581681,46914xe" fillcolor="#54e6b5" strokecolor="#2f5496 [2404]" strokeweight=".20758mm">
                  <v:stroke joinstyle="miter"/>
                  <v:path arrowok="t" o:connecttype="custom" o:connectlocs="715473,61398;715473,4437841;0,5501278;0,0;715473,61398" o:connectangles="0,0,0,0,0"/>
                </v:shape>
                <v:shape id="Freeform: Shape 1920766731" o:spid="_x0000_s1029" style="position:absolute;left:1140;top:-2905;width:51767;height:19279;visibility:visible;mso-wrap-style:square;v-text-anchor:middle" coordsize="5176765,343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" path="m5176852,26246r-3509989,l1666863,58,735006,26246r-279093,l455913,33728,86,46673r,3390966l1413210,1304518v151892,-228654,408259,-365981,682768,-365734l5176852,938784r,-912538xe" fillcolor="#275143" strokecolor="#2f5496 [2404]" strokeweight=".20758mm">
                  <v:stroke joinstyle="miter"/>
                  <v:path arrowok="t" o:connecttype="custom" o:connectlocs="5176852,14720;1666863,14720;1666863,33;735006,14720;455913,14720;455913,18916;86,26177;86,1928000;1413210,731639;2095978,526517;5176852,526517" o:connectangles="0,0,0,0,0,0,0,0,0,0,0"/>
                </v:shape>
                <v:shape id="Freeform: Shape 863742795" o:spid="_x0000_s1030" style="position:absolute;left:35732;top:5619;width:16299;height:2508;visibility:visible;mso-wrap-style:square;v-text-anchor:middle" coordsize="1012516,25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" path="m159450,250806r853067,l1012517,,,5238,159450,250806xe" fillcolor="#54e6b5" strokecolor="#2f5496 [2404]" strokeweight=".20758mm">
                  <v:stroke joinstyle="miter"/>
                  <v:path arrowok="t" o:connecttype="custom" o:connectlocs="256668,250806;1629859,250806;1629859,0;0,5238;256668,250806" o:connectangles="0,0,0,0,0"/>
                </v:shape>
                <v:shape id="Freeform: Shape 1662438730" o:spid="_x0000_s1031" style="position:absolute;left:6190;top:54105;width:50467;height:14346;visibility:visible;mso-wrap-style:square;v-text-anchor:middle" coordsize="5046646,3438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" path="m5046733,58l3626576,2143954v-151859,228652,-408205,365982,-682694,365734l86,2509688r,912837l3380255,3422525r,15638l3935748,3422525r513591,l4449339,3408084r597394,-16760l5046733,58xe" fillcolor="#275143" strokecolor="#2f5496 [2404]" strokeweight=".20758mm">
                  <v:stroke joinstyle="miter"/>
                  <v:path arrowok="t" o:connecttype="custom" o:connectlocs="5046733,24;3626576,894645;2943882,1047262;86,1047262;86,1428177;3380255,1428177;3380255,1434703;3935748,1428177;4449339,1428177;4449339,1422151;5046733,1415157" o:connectangles="0,0,0,0,0,0,0,0,0,0,0"/>
                </v:shape>
              </v:group>
            </w:pict>
          </mc:Fallback>
        </mc:AlternateContent>
      </w:r>
    </w:p>
    <w:p w14:paraId="0C222602" w14:textId="77777777" w:rsidR="00B36241" w:rsidRDefault="00B36241" w:rsidP="00B36241">
      <w:pPr>
        <w:tabs>
          <w:tab w:val="left" w:pos="5969"/>
        </w:tabs>
        <w:spacing w:after="0" w:line="240" w:lineRule="auto"/>
        <w:jc w:val="right"/>
        <w:rPr>
          <w:rFonts w:ascii="Proxima Nova" w:eastAsia="Times New Roman" w:hAnsi="Proxima Nova" w:cs="Times New Roman"/>
          <w:color w:val="000000"/>
          <w:sz w:val="28"/>
          <w:szCs w:val="28"/>
          <w:lang w:eastAsia="en-PH"/>
        </w:rPr>
      </w:pPr>
    </w:p>
    <w:p w14:paraId="1518D746" w14:textId="77777777" w:rsidR="00B36241" w:rsidRDefault="00B36241" w:rsidP="00B36241">
      <w:pPr>
        <w:tabs>
          <w:tab w:val="left" w:pos="5969"/>
        </w:tabs>
        <w:spacing w:after="0" w:line="240" w:lineRule="auto"/>
        <w:jc w:val="right"/>
        <w:rPr>
          <w:rFonts w:ascii="Proxima Nova" w:eastAsia="Times New Roman" w:hAnsi="Proxima Nova" w:cs="Times New Roman"/>
          <w:color w:val="000000"/>
          <w:sz w:val="28"/>
          <w:szCs w:val="28"/>
          <w:lang w:eastAsia="en-PH"/>
        </w:rPr>
      </w:pPr>
      <w:r w:rsidRPr="00206BC1">
        <w:rPr>
          <w:rFonts w:ascii="Proxima Nova" w:eastAsia="Times New Roman" w:hAnsi="Proxima Nova" w:cs="Times New Roman"/>
          <w:noProof/>
          <w:color w:val="000000"/>
          <w:sz w:val="28"/>
          <w:szCs w:val="28"/>
          <w:lang w:eastAsia="en-PH"/>
        </w:rPr>
        <w:drawing>
          <wp:anchor distT="0" distB="0" distL="114300" distR="114300" simplePos="0" relativeHeight="251660288" behindDoc="0" locked="0" layoutInCell="1" allowOverlap="1" wp14:anchorId="51EFA17F" wp14:editId="71135A07">
            <wp:simplePos x="0" y="0"/>
            <wp:positionH relativeFrom="column">
              <wp:posOffset>4507249</wp:posOffset>
            </wp:positionH>
            <wp:positionV relativeFrom="paragraph">
              <wp:posOffset>20320</wp:posOffset>
            </wp:positionV>
            <wp:extent cx="724092" cy="868911"/>
            <wp:effectExtent l="0" t="0" r="0" b="7620"/>
            <wp:wrapNone/>
            <wp:docPr id="15095427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42712" name="Graphic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4092" cy="868911"/>
                    </a:xfrm>
                    <a:prstGeom prst="rect">
                      <a:avLst/>
                    </a:prstGeom>
                  </pic:spPr>
                </pic:pic>
              </a:graphicData>
            </a:graphic>
            <wp14:sizeRelH relativeFrom="margin">
              <wp14:pctWidth>0</wp14:pctWidth>
            </wp14:sizeRelH>
            <wp14:sizeRelV relativeFrom="margin">
              <wp14:pctHeight>0</wp14:pctHeight>
            </wp14:sizeRelV>
          </wp:anchor>
        </w:drawing>
      </w:r>
    </w:p>
    <w:p w14:paraId="750742E9" w14:textId="77777777" w:rsidR="00B36241" w:rsidRDefault="00B36241" w:rsidP="00B36241">
      <w:pPr>
        <w:tabs>
          <w:tab w:val="left" w:pos="5969"/>
        </w:tabs>
        <w:spacing w:after="0" w:line="240" w:lineRule="auto"/>
        <w:jc w:val="right"/>
        <w:rPr>
          <w:rFonts w:ascii="Proxima Nova" w:eastAsia="Times New Roman" w:hAnsi="Proxima Nova" w:cs="Times New Roman"/>
          <w:color w:val="000000"/>
          <w:sz w:val="28"/>
          <w:szCs w:val="28"/>
          <w:lang w:eastAsia="en-PH"/>
        </w:rPr>
      </w:pPr>
    </w:p>
    <w:p w14:paraId="329EE479" w14:textId="77777777" w:rsidR="00B36241" w:rsidRDefault="00B36241" w:rsidP="00B36241">
      <w:pPr>
        <w:tabs>
          <w:tab w:val="left" w:pos="5969"/>
        </w:tabs>
        <w:spacing w:after="0" w:line="240" w:lineRule="auto"/>
        <w:jc w:val="right"/>
        <w:rPr>
          <w:rFonts w:ascii="Proxima Nova" w:eastAsia="Times New Roman" w:hAnsi="Proxima Nova" w:cs="Times New Roman"/>
          <w:color w:val="000000"/>
          <w:sz w:val="28"/>
          <w:szCs w:val="28"/>
          <w:lang w:eastAsia="en-PH"/>
        </w:rPr>
      </w:pPr>
    </w:p>
    <w:p w14:paraId="14AFCB4E" w14:textId="77777777" w:rsidR="00B36241" w:rsidRDefault="00B36241" w:rsidP="00B36241">
      <w:pPr>
        <w:tabs>
          <w:tab w:val="left" w:pos="5969"/>
        </w:tabs>
        <w:spacing w:after="0" w:line="240" w:lineRule="auto"/>
        <w:jc w:val="right"/>
        <w:rPr>
          <w:rFonts w:ascii="Proxima Nova" w:eastAsia="Times New Roman" w:hAnsi="Proxima Nova" w:cs="Times New Roman"/>
          <w:b/>
          <w:bCs/>
          <w:color w:val="000000"/>
          <w:sz w:val="30"/>
          <w:szCs w:val="30"/>
          <w:lang w:eastAsia="en-PH"/>
        </w:rPr>
      </w:pPr>
    </w:p>
    <w:p w14:paraId="37171E8B" w14:textId="77777777" w:rsidR="00B36241" w:rsidRDefault="00B36241" w:rsidP="00B36241">
      <w:pPr>
        <w:spacing w:after="240" w:line="240" w:lineRule="auto"/>
        <w:jc w:val="right"/>
        <w:rPr>
          <w:rFonts w:ascii="Algerian" w:eastAsia="Times New Roman" w:hAnsi="Algerian" w:cs="Times New Roman"/>
          <w:b/>
          <w:bCs/>
          <w:color w:val="000000"/>
          <w:sz w:val="32"/>
          <w:szCs w:val="32"/>
          <w:lang w:eastAsia="en-PH"/>
        </w:rPr>
      </w:pPr>
      <w:r w:rsidRPr="005D0B17">
        <w:rPr>
          <w:rFonts w:ascii="Algerian" w:eastAsia="Times New Roman" w:hAnsi="Algerian" w:cs="Times New Roman"/>
          <w:b/>
          <w:bCs/>
          <w:color w:val="000000"/>
          <w:sz w:val="32"/>
          <w:szCs w:val="32"/>
          <w:lang w:eastAsia="en-PH"/>
        </w:rPr>
        <w:t>Pabna University of Science and Technology, Pabna</w:t>
      </w:r>
    </w:p>
    <w:p w14:paraId="0CFB7E9C" w14:textId="77777777" w:rsidR="00B36241" w:rsidRPr="005D0B17" w:rsidRDefault="00B36241" w:rsidP="00B36241">
      <w:pPr>
        <w:spacing w:after="240" w:line="240" w:lineRule="auto"/>
        <w:jc w:val="right"/>
        <w:rPr>
          <w:rFonts w:ascii="Algerian" w:eastAsia="Times New Roman" w:hAnsi="Algerian" w:cs="Times New Roman"/>
          <w:sz w:val="32"/>
          <w:szCs w:val="32"/>
          <w:lang w:eastAsia="en-PH"/>
        </w:rPr>
      </w:pPr>
      <w:r>
        <w:rPr>
          <w:rFonts w:ascii="Algerian" w:eastAsia="Times New Roman" w:hAnsi="Algerian" w:cs="Times New Roman"/>
          <w:b/>
          <w:bCs/>
          <w:color w:val="000000"/>
          <w:sz w:val="32"/>
          <w:szCs w:val="32"/>
          <w:lang w:eastAsia="en-PH"/>
        </w:rPr>
        <w:t>Information and communication Engineering</w:t>
      </w:r>
      <w:r w:rsidRPr="005D0B17">
        <w:rPr>
          <w:rFonts w:ascii="Algerian" w:eastAsia="Times New Roman" w:hAnsi="Algerian" w:cs="Times New Roman"/>
          <w:sz w:val="32"/>
          <w:szCs w:val="32"/>
          <w:lang w:eastAsia="en-PH"/>
        </w:rPr>
        <w:br/>
      </w:r>
    </w:p>
    <w:p w14:paraId="2734DE6C" w14:textId="3F2EA347" w:rsidR="00B36241" w:rsidRDefault="00B36241" w:rsidP="00B36241">
      <w:pPr>
        <w:spacing w:after="240" w:line="240" w:lineRule="auto"/>
        <w:contextualSpacing/>
        <w:rPr>
          <w:rFonts w:ascii="Proxima Nova" w:eastAsia="Times New Roman" w:hAnsi="Proxima Nova" w:cs="Times New Roman"/>
          <w:sz w:val="36"/>
          <w:szCs w:val="36"/>
          <w:lang w:eastAsia="en-PH"/>
        </w:rPr>
      </w:pPr>
      <w:r w:rsidRPr="00BC4BD7">
        <w:rPr>
          <w:rFonts w:ascii="Proxima Nova" w:eastAsia="Times New Roman" w:hAnsi="Proxima Nova" w:cs="Times New Roman"/>
          <w:sz w:val="36"/>
          <w:szCs w:val="36"/>
          <w:lang w:eastAsia="en-PH"/>
        </w:rPr>
        <w:t xml:space="preserve">Course Name: </w:t>
      </w:r>
      <w:r>
        <w:rPr>
          <w:rFonts w:ascii="Proxima Nova" w:eastAsia="Times New Roman" w:hAnsi="Proxima Nova" w:cs="Times New Roman"/>
          <w:sz w:val="36"/>
          <w:szCs w:val="36"/>
          <w:lang w:eastAsia="en-PH"/>
        </w:rPr>
        <w:t>Data Structure and Algorithm</w:t>
      </w:r>
      <w:r w:rsidRPr="00BC4BD7">
        <w:rPr>
          <w:rFonts w:ascii="Proxima Nova" w:eastAsia="Times New Roman" w:hAnsi="Proxima Nova" w:cs="Times New Roman"/>
          <w:sz w:val="36"/>
          <w:szCs w:val="36"/>
          <w:lang w:eastAsia="en-PH"/>
        </w:rPr>
        <w:t xml:space="preserve"> Sessional </w:t>
      </w:r>
    </w:p>
    <w:p w14:paraId="32458E1B" w14:textId="3B6C61E7" w:rsidR="00B36241" w:rsidRPr="00BC4BD7" w:rsidRDefault="00B36241" w:rsidP="00B36241">
      <w:pPr>
        <w:spacing w:after="240" w:line="240" w:lineRule="auto"/>
        <w:contextualSpacing/>
        <w:rPr>
          <w:rFonts w:ascii="Proxima Nova" w:eastAsia="Times New Roman" w:hAnsi="Proxima Nova" w:cs="Times New Roman"/>
          <w:sz w:val="36"/>
          <w:szCs w:val="36"/>
          <w:lang w:eastAsia="en-PH"/>
        </w:rPr>
      </w:pPr>
      <w:r>
        <w:rPr>
          <w:rFonts w:ascii="Proxima Nova" w:eastAsia="Times New Roman" w:hAnsi="Proxima Nova" w:cs="Times New Roman"/>
          <w:sz w:val="36"/>
          <w:szCs w:val="36"/>
          <w:lang w:eastAsia="en-PH"/>
        </w:rPr>
        <w:t>Course Code: ICE-2202</w:t>
      </w:r>
    </w:p>
    <w:p w14:paraId="3169767B" w14:textId="77777777" w:rsidR="00B36241" w:rsidRPr="000B5A4A" w:rsidRDefault="00B36241" w:rsidP="00B36241">
      <w:pPr>
        <w:spacing w:after="240" w:line="240" w:lineRule="auto"/>
        <w:rPr>
          <w:rFonts w:ascii="Proxima Nova" w:eastAsia="Times New Roman" w:hAnsi="Proxima Nova" w:cs="Times New Roman"/>
          <w:sz w:val="36"/>
          <w:szCs w:val="36"/>
          <w:lang w:eastAsia="en-PH"/>
        </w:rPr>
      </w:pPr>
      <w:r w:rsidRPr="00594BC2">
        <w:rPr>
          <w:rFonts w:ascii="Proxima Nova" w:eastAsia="Times New Roman" w:hAnsi="Proxima Nova" w:cs="Times New Roman"/>
          <w:sz w:val="24"/>
          <w:szCs w:val="24"/>
          <w:lang w:eastAsia="en-PH"/>
        </w:rPr>
        <w:br/>
      </w:r>
      <w:r w:rsidRPr="000B5A4A">
        <w:rPr>
          <w:rFonts w:ascii="Proxima Nova" w:eastAsia="Times New Roman" w:hAnsi="Proxima Nova" w:cs="Times New Roman"/>
          <w:sz w:val="36"/>
          <w:szCs w:val="36"/>
          <w:lang w:eastAsia="en-PH"/>
        </w:rPr>
        <w:t>Lab Report</w:t>
      </w:r>
    </w:p>
    <w:p w14:paraId="35F309E7" w14:textId="77777777" w:rsidR="00B36241" w:rsidRDefault="00B36241" w:rsidP="00B36241">
      <w:pPr>
        <w:spacing w:after="0" w:line="240" w:lineRule="auto"/>
        <w:rPr>
          <w:rFonts w:ascii="Proxima Nova" w:eastAsia="Times New Roman" w:hAnsi="Proxima Nova" w:cs="Times New Roman"/>
          <w:sz w:val="24"/>
          <w:szCs w:val="24"/>
          <w:lang w:eastAsia="en-PH"/>
        </w:rPr>
      </w:pPr>
    </w:p>
    <w:p w14:paraId="47CFA5C1" w14:textId="77777777" w:rsidR="00B36241" w:rsidRDefault="00B36241" w:rsidP="00B36241">
      <w:pPr>
        <w:spacing w:after="0" w:line="240" w:lineRule="auto"/>
        <w:rPr>
          <w:rFonts w:ascii="Proxima Nova" w:eastAsia="Times New Roman" w:hAnsi="Proxima Nova" w:cs="Times New Roman"/>
          <w:sz w:val="24"/>
          <w:szCs w:val="24"/>
          <w:lang w:eastAsia="en-PH"/>
        </w:rPr>
      </w:pPr>
      <w:r w:rsidRPr="00EB49EE">
        <w:rPr>
          <w:rFonts w:ascii="Proxima Nova" w:eastAsia="Times New Roman" w:hAnsi="Proxima Nova" w:cs="Times New Roman"/>
          <w:noProof/>
          <w:color w:val="000000"/>
          <w:sz w:val="40"/>
          <w:szCs w:val="40"/>
          <w:lang w:eastAsia="en-PH"/>
        </w:rPr>
        <mc:AlternateContent>
          <mc:Choice Requires="wpg">
            <w:drawing>
              <wp:anchor distT="91440" distB="91440" distL="182880" distR="182880" simplePos="0" relativeHeight="251662336" behindDoc="0" locked="0" layoutInCell="1" allowOverlap="1" wp14:anchorId="0E71B708" wp14:editId="3B876461">
                <wp:simplePos x="0" y="0"/>
                <wp:positionH relativeFrom="margin">
                  <wp:align>left</wp:align>
                </wp:positionH>
                <wp:positionV relativeFrom="margin">
                  <wp:posOffset>3552825</wp:posOffset>
                </wp:positionV>
                <wp:extent cx="3785235" cy="1943100"/>
                <wp:effectExtent l="0" t="0" r="5715" b="0"/>
                <wp:wrapSquare wrapText="bothSides"/>
                <wp:docPr id="77" name="Group 88"/>
                <wp:cNvGraphicFramePr/>
                <a:graphic xmlns:a="http://schemas.openxmlformats.org/drawingml/2006/main">
                  <a:graphicData uri="http://schemas.microsoft.com/office/word/2010/wordprocessingGroup">
                    <wpg:wgp>
                      <wpg:cNvGrpSpPr/>
                      <wpg:grpSpPr>
                        <a:xfrm>
                          <a:off x="0" y="0"/>
                          <a:ext cx="3785307" cy="1943100"/>
                          <a:chOff x="0" y="0"/>
                          <a:chExt cx="3798451" cy="2257425"/>
                        </a:xfrm>
                      </wpg:grpSpPr>
                      <wps:wsp>
                        <wps:cNvPr id="78" name="Rectangle 7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3"/>
                        <wpg:cNvGrpSpPr>
                          <a:grpSpLocks noChangeAspect="1"/>
                        </wpg:cNvGrpSpPr>
                        <wpg:grpSpPr>
                          <a:xfrm>
                            <a:off x="2028825" y="304800"/>
                            <a:ext cx="1769626" cy="1842672"/>
                            <a:chOff x="-7127" y="0"/>
                            <a:chExt cx="1332690" cy="1370013"/>
                          </a:xfrm>
                        </wpg:grpSpPr>
                        <wps:wsp>
                          <wps:cNvPr id="80" name="Freeform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s:wsp>
                        <wps:cNvPr id="85" name="Text Box 85"/>
                        <wps:cNvSpPr txBox="1"/>
                        <wps:spPr>
                          <a:xfrm>
                            <a:off x="0" y="19013"/>
                            <a:ext cx="2487807" cy="1774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39FCB" w14:textId="77777777" w:rsidR="00B36241" w:rsidRPr="00EB49EE" w:rsidRDefault="00B36241" w:rsidP="00B36241">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SUBMITTED BY:</w:t>
                              </w:r>
                            </w:p>
                            <w:p w14:paraId="65A601B1" w14:textId="77777777" w:rsidR="00B36241" w:rsidRPr="00EB49EE" w:rsidRDefault="00B36241" w:rsidP="00B36241">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Md. Rifat Hossen</w:t>
                              </w:r>
                            </w:p>
                            <w:p w14:paraId="2C9BC010" w14:textId="77777777" w:rsidR="00B36241" w:rsidRPr="00EB49EE" w:rsidRDefault="00B36241" w:rsidP="00B36241">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Roll: 220614</w:t>
                              </w:r>
                            </w:p>
                            <w:p w14:paraId="6E23FAB4" w14:textId="77777777" w:rsidR="00B36241" w:rsidRPr="00EB49EE" w:rsidRDefault="00B36241" w:rsidP="00B36241">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Session: 2021-2022</w:t>
                              </w:r>
                            </w:p>
                            <w:p w14:paraId="7555C3DF" w14:textId="77777777" w:rsidR="00B36241" w:rsidRDefault="00B36241" w:rsidP="00B36241">
                              <w:pPr>
                                <w:rPr>
                                  <w:caps/>
                                  <w:color w:val="8496B0" w:themeColor="text2" w:themeTint="99"/>
                                  <w:sz w:val="28"/>
                                  <w:szCs w:val="28"/>
                                </w:rPr>
                              </w:pPr>
                            </w:p>
                            <w:sdt>
                              <w:sdtPr>
                                <w:rPr>
                                  <w:color w:val="4472C4" w:themeColor="accent1"/>
                                  <w:sz w:val="18"/>
                                  <w:szCs w:val="18"/>
                                </w:rPr>
                                <w:id w:val="-2143875612"/>
                                <w:temporary/>
                                <w:showingPlcHdr/>
                                <w15:appearance w15:val="hidden"/>
                                <w:text w:multiLine="1"/>
                              </w:sdtPr>
                              <w:sdtContent>
                                <w:p w14:paraId="76484535" w14:textId="77777777" w:rsidR="00B36241" w:rsidRDefault="00B36241" w:rsidP="00B36241">
                                  <w:pPr>
                                    <w:spacing w:after="0" w:line="240" w:lineRule="auto"/>
                                    <w:ind w:left="360"/>
                                    <w:rPr>
                                      <w:color w:val="4472C4" w:themeColor="accent1"/>
                                      <w:sz w:val="18"/>
                                      <w:szCs w:val="18"/>
                                    </w:rPr>
                                  </w:pPr>
                                  <w:r>
                                    <w:rPr>
                                      <w:color w:val="4472C4" w:themeColor="accent1"/>
                                      <w:sz w:val="18"/>
                                      <w:szCs w:val="18"/>
                                    </w:rPr>
                                    <w:t>[Cite your source here.]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71B708" id="Group 88" o:spid="_x0000_s1026" style="position:absolute;margin-left:0;margin-top:279.75pt;width:298.05pt;height:153pt;z-index:251662336;mso-wrap-distance-left:14.4pt;mso-wrap-distance-top:7.2pt;mso-wrap-distance-right:14.4pt;mso-wrap-distance-bottom:7.2pt;mso-position-horizontal:left;mso-position-horizontal-relative:margin;mso-position-vertical-relative:margin;mso-width-relative:margin;mso-height-relative:margin" coordsize="37984,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">
                <v:rect id="Rectangle 78" o:spid="_x0000_s1027"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Group 3" o:spid="_x0000_s1028"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reeform 80" o:spid="_x0000_s1029"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8496b0 [1951]" stroked="f">
                    <v:path arrowok="t" o:connecttype="custom" o:connectlocs="0,865188;0,865188;857250,0;863600,7938;0,865188" o:connectangles="0,0,0,0,0"/>
                  </v:shape>
                  <v:shape id="Freeform 81" o:spid="_x0000_s1030"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8496b0 [1951]" stroked="f">
                    <v:path arrowok="t" o:connecttype="custom" o:connectlocs="0,1077913;0,1077913;1077913,0;1084263,0;0,1077913" o:connectangles="0,0,0,0,0"/>
                  </v:shape>
                  <v:shape id="Freeform 82" o:spid="_x0000_s1031"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8496b0 [1951]" stroked="f">
                    <v:path arrowok="t" o:connecttype="custom" o:connectlocs="6350,1062038;0,1062038;1062038,0;1068388,0;6350,1062038" o:connectangles="0,0,0,0,0"/>
                  </v:shape>
                  <v:shape id="Freeform 83" o:spid="_x0000_s1032"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8496b0 [1951]" stroked="f">
                    <v:path arrowok="t" o:connecttype="custom" o:connectlocs="7938,952500;0,944563;946150,0;952500,7938;7938,952500" o:connectangles="0,0,0,0,0"/>
                  </v:shape>
                  <v:shape id="Freeform 84" o:spid="_x0000_s1033"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8496b0 [1951]" stroked="f">
                    <v:path arrowok="t" o:connecttype="custom" o:connectlocs="7938,1319213;0,1319213;1319214,0;1325564,0;7938,1319213" o:connectangles="0,0,0,0,0"/>
                  </v:shape>
                </v:group>
                <v:shapetype id="_x0000_t202" coordsize="21600,21600" o:spt="202" path="m,l,21600r21600,l21600,xe">
                  <v:stroke joinstyle="miter"/>
                  <v:path gradientshapeok="t" o:connecttype="rect"/>
                </v:shapetype>
                <v:shape id="Text Box 85" o:spid="_x0000_s1034" type="#_x0000_t202" style="position:absolute;top:190;width:24878;height:1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14:paraId="24D39FCB" w14:textId="77777777" w:rsidR="00B36241" w:rsidRPr="00EB49EE" w:rsidRDefault="00B36241" w:rsidP="00B36241">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SUBMITTED BY:</w:t>
                        </w:r>
                      </w:p>
                      <w:p w14:paraId="65A601B1" w14:textId="77777777" w:rsidR="00B36241" w:rsidRPr="00EB49EE" w:rsidRDefault="00B36241" w:rsidP="00B36241">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Md. Rifat Hossen</w:t>
                        </w:r>
                      </w:p>
                      <w:p w14:paraId="2C9BC010" w14:textId="77777777" w:rsidR="00B36241" w:rsidRPr="00EB49EE" w:rsidRDefault="00B36241" w:rsidP="00B36241">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Roll: 220614</w:t>
                        </w:r>
                      </w:p>
                      <w:p w14:paraId="6E23FAB4" w14:textId="77777777" w:rsidR="00B36241" w:rsidRPr="00EB49EE" w:rsidRDefault="00B36241" w:rsidP="00B36241">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Session: 2021-2022</w:t>
                        </w:r>
                      </w:p>
                      <w:p w14:paraId="7555C3DF" w14:textId="77777777" w:rsidR="00B36241" w:rsidRDefault="00B36241" w:rsidP="00B36241">
                        <w:pPr>
                          <w:rPr>
                            <w:caps/>
                            <w:color w:val="8496B0" w:themeColor="text2" w:themeTint="99"/>
                            <w:sz w:val="28"/>
                            <w:szCs w:val="28"/>
                          </w:rPr>
                        </w:pPr>
                      </w:p>
                      <w:sdt>
                        <w:sdtPr>
                          <w:rPr>
                            <w:color w:val="4472C4" w:themeColor="accent1"/>
                            <w:sz w:val="18"/>
                            <w:szCs w:val="18"/>
                          </w:rPr>
                          <w:id w:val="-2143875612"/>
                          <w:temporary/>
                          <w:showingPlcHdr/>
                          <w15:appearance w15:val="hidden"/>
                          <w:text w:multiLine="1"/>
                        </w:sdtPr>
                        <w:sdtContent>
                          <w:p w14:paraId="76484535" w14:textId="77777777" w:rsidR="00B36241" w:rsidRDefault="00B36241" w:rsidP="00B36241">
                            <w:pPr>
                              <w:spacing w:after="0" w:line="240" w:lineRule="auto"/>
                              <w:ind w:left="360"/>
                              <w:rPr>
                                <w:color w:val="4472C4" w:themeColor="accent1"/>
                                <w:sz w:val="18"/>
                                <w:szCs w:val="18"/>
                              </w:rPr>
                            </w:pPr>
                            <w:r>
                              <w:rPr>
                                <w:color w:val="4472C4" w:themeColor="accent1"/>
                                <w:sz w:val="18"/>
                                <w:szCs w:val="18"/>
                              </w:rPr>
                              <w:t>[Cite your source here.]</w:t>
                            </w:r>
                          </w:p>
                        </w:sdtContent>
                      </w:sdt>
                    </w:txbxContent>
                  </v:textbox>
                </v:shape>
                <w10:wrap type="square" anchorx="margin" anchory="margin"/>
              </v:group>
            </w:pict>
          </mc:Fallback>
        </mc:AlternateContent>
      </w:r>
    </w:p>
    <w:p w14:paraId="0416B7DB" w14:textId="77777777" w:rsidR="00B36241" w:rsidRPr="00EB49EE" w:rsidRDefault="00B36241" w:rsidP="00B36241">
      <w:pPr>
        <w:spacing w:after="240" w:line="240" w:lineRule="auto"/>
        <w:contextualSpacing/>
        <w:rPr>
          <w:rFonts w:ascii="Proxima Nova" w:eastAsia="Times New Roman" w:hAnsi="Proxima Nova" w:cs="Times New Roman"/>
          <w:color w:val="000000"/>
          <w:sz w:val="40"/>
          <w:szCs w:val="40"/>
          <w:lang w:eastAsia="en-PH"/>
        </w:rPr>
      </w:pPr>
      <w:r w:rsidRPr="00594BC2">
        <w:rPr>
          <w:rFonts w:ascii="Proxima Nova" w:eastAsia="Times New Roman" w:hAnsi="Proxima Nova" w:cs="Times New Roman"/>
          <w:sz w:val="24"/>
          <w:szCs w:val="24"/>
          <w:lang w:eastAsia="en-PH"/>
        </w:rPr>
        <w:br/>
      </w:r>
      <w:r w:rsidRPr="00594BC2">
        <w:rPr>
          <w:rFonts w:ascii="Proxima Nova" w:eastAsia="Times New Roman" w:hAnsi="Proxima Nova" w:cs="Times New Roman"/>
          <w:sz w:val="24"/>
          <w:szCs w:val="24"/>
          <w:lang w:eastAsia="en-PH"/>
        </w:rPr>
        <w:br/>
      </w:r>
      <w:r w:rsidRPr="00EB49EE">
        <w:rPr>
          <w:rFonts w:ascii="Proxima Nova" w:eastAsia="Times New Roman" w:hAnsi="Proxima Nova" w:cs="Times New Roman"/>
          <w:color w:val="000000"/>
          <w:sz w:val="40"/>
          <w:szCs w:val="40"/>
          <w:lang w:eastAsia="en-PH"/>
        </w:rPr>
        <w:t xml:space="preserve"> </w:t>
      </w:r>
    </w:p>
    <w:p w14:paraId="7697FEC2" w14:textId="77777777" w:rsidR="00B36241" w:rsidRDefault="00B36241" w:rsidP="00B36241">
      <w:pPr>
        <w:spacing w:after="240" w:line="240" w:lineRule="auto"/>
        <w:rPr>
          <w:rFonts w:ascii="Proxima Nova" w:eastAsia="Times New Roman" w:hAnsi="Proxima Nova" w:cs="Times New Roman"/>
          <w:color w:val="000000"/>
          <w:lang w:eastAsia="en-PH"/>
        </w:rPr>
      </w:pPr>
    </w:p>
    <w:p w14:paraId="40154D24" w14:textId="77777777" w:rsidR="00B36241" w:rsidRDefault="00B36241" w:rsidP="00B36241">
      <w:pPr>
        <w:spacing w:after="240" w:line="240" w:lineRule="auto"/>
        <w:rPr>
          <w:rFonts w:ascii="Proxima Nova" w:eastAsia="Times New Roman" w:hAnsi="Proxima Nova" w:cs="Times New Roman"/>
          <w:color w:val="000000"/>
          <w:lang w:eastAsia="en-PH"/>
        </w:rPr>
      </w:pPr>
    </w:p>
    <w:p w14:paraId="0C3D30E1" w14:textId="77777777" w:rsidR="00B36241" w:rsidRDefault="00B36241" w:rsidP="00B36241">
      <w:pPr>
        <w:spacing w:after="240" w:line="240" w:lineRule="auto"/>
        <w:rPr>
          <w:rFonts w:ascii="Proxima Nova" w:eastAsia="Times New Roman" w:hAnsi="Proxima Nova" w:cs="Times New Roman"/>
          <w:color w:val="000000"/>
          <w:lang w:eastAsia="en-PH"/>
        </w:rPr>
      </w:pPr>
    </w:p>
    <w:p w14:paraId="2288D034" w14:textId="1775A687" w:rsidR="00B36241" w:rsidRDefault="00F85E54" w:rsidP="00B36241">
      <w:pPr>
        <w:rPr>
          <w:rFonts w:ascii="Proxima Nova" w:eastAsia="Times New Roman" w:hAnsi="Proxima Nova" w:cs="Times New Roman"/>
          <w:color w:val="000000"/>
          <w:sz w:val="24"/>
          <w:szCs w:val="24"/>
          <w:lang w:eastAsia="en-PH"/>
        </w:rPr>
      </w:pPr>
      <w:r w:rsidRPr="004E4ABC">
        <w:rPr>
          <w:rFonts w:ascii="Proxima Nova" w:eastAsia="Times New Roman" w:hAnsi="Proxima Nova" w:cs="Times New Roman"/>
          <w:noProof/>
          <w:color w:val="000000"/>
          <w:sz w:val="36"/>
          <w:szCs w:val="36"/>
          <w:lang w:eastAsia="en-PH"/>
        </w:rPr>
        <mc:AlternateContent>
          <mc:Choice Requires="wpg">
            <w:drawing>
              <wp:anchor distT="0" distB="0" distL="228600" distR="228600" simplePos="0" relativeHeight="251661312" behindDoc="0" locked="0" layoutInCell="1" allowOverlap="1" wp14:anchorId="5422B919" wp14:editId="3C34B3D4">
                <wp:simplePos x="0" y="0"/>
                <wp:positionH relativeFrom="margin">
                  <wp:posOffset>2723515</wp:posOffset>
                </wp:positionH>
                <wp:positionV relativeFrom="page">
                  <wp:posOffset>6600825</wp:posOffset>
                </wp:positionV>
                <wp:extent cx="3648075" cy="2884170"/>
                <wp:effectExtent l="0" t="0" r="0" b="11430"/>
                <wp:wrapSquare wrapText="bothSides"/>
                <wp:docPr id="173" name="Group 184"/>
                <wp:cNvGraphicFramePr/>
                <a:graphic xmlns:a="http://schemas.openxmlformats.org/drawingml/2006/main">
                  <a:graphicData uri="http://schemas.microsoft.com/office/word/2010/wordprocessingGroup">
                    <wpg:wgp>
                      <wpg:cNvGrpSpPr/>
                      <wpg:grpSpPr>
                        <a:xfrm>
                          <a:off x="0" y="0"/>
                          <a:ext cx="3648075" cy="2884170"/>
                          <a:chOff x="0" y="0"/>
                          <a:chExt cx="3218688" cy="2882877"/>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50707" y="398324"/>
                            <a:ext cx="3033515" cy="2484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F90A1" w14:textId="77777777" w:rsidR="00B36241" w:rsidRPr="005A359F" w:rsidRDefault="00B36241" w:rsidP="00B36241">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40425182" w14:textId="56A4D03A" w:rsidR="008A1410" w:rsidRPr="008A1410" w:rsidRDefault="008A1410" w:rsidP="008A1410">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8A1410">
                                  <w:rPr>
                                    <w:rStyle w:val="Hyperlink"/>
                                    <w:color w:val="000000" w:themeColor="text1"/>
                                    <w:sz w:val="40"/>
                                    <w:szCs w:val="4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Anwar Hossain</w:t>
                                </w:r>
                              </w:hyperlink>
                            </w:p>
                            <w:p w14:paraId="490ADF74" w14:textId="3B370EE3" w:rsidR="00B36241" w:rsidRPr="005A359F" w:rsidRDefault="008A1410" w:rsidP="008A1410">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6241"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 </w:t>
                              </w:r>
                            </w:p>
                            <w:p w14:paraId="412B41C1" w14:textId="4E472385" w:rsidR="00B36241" w:rsidRPr="005A359F" w:rsidRDefault="00B36241" w:rsidP="00B36241">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w:t>
                              </w:r>
                              <w:r w:rsidR="00F85E5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and Communication Engineering</w:t>
                              </w: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PUST</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2B919" id="Group 184" o:spid="_x0000_s1035" style="position:absolute;margin-left:214.45pt;margin-top:519.75pt;width:287.25pt;height:227.1pt;z-index:251661312;mso-wrap-distance-left:18pt;mso-wrap-distance-right:18pt;mso-position-horizontal-relative:margin;mso-position-vertical-relative:page;mso-width-relative:margin;mso-height-relative:margin" coordsize="32186,28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">
                <v:rect id="Rectangle 174" o:spid="_x0000_s1036"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37"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8"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9" o:title="" recolor="t" rotate="t" type="frame"/>
                  </v:rect>
                </v:group>
                <v:shape id="Text Box 178" o:spid="_x0000_s1040" type="#_x0000_t202" style="position:absolute;left:507;top:3983;width:30335;height:2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427F90A1" w14:textId="77777777" w:rsidR="00B36241" w:rsidRPr="005A359F" w:rsidRDefault="00B36241" w:rsidP="00B36241">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40425182" w14:textId="56A4D03A" w:rsidR="008A1410" w:rsidRPr="008A1410" w:rsidRDefault="008A1410" w:rsidP="008A1410">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Pr="008A1410">
                            <w:rPr>
                              <w:rStyle w:val="Hyperlink"/>
                              <w:color w:val="000000" w:themeColor="text1"/>
                              <w:sz w:val="40"/>
                              <w:szCs w:val="4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Anwar Hossain</w:t>
                          </w:r>
                        </w:hyperlink>
                      </w:p>
                      <w:p w14:paraId="490ADF74" w14:textId="3B370EE3" w:rsidR="00B36241" w:rsidRPr="005A359F" w:rsidRDefault="008A1410" w:rsidP="008A1410">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6241"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 </w:t>
                        </w:r>
                      </w:p>
                      <w:p w14:paraId="412B41C1" w14:textId="4E472385" w:rsidR="00B36241" w:rsidRPr="005A359F" w:rsidRDefault="00B36241" w:rsidP="00B36241">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w:t>
                        </w:r>
                        <w:r w:rsidR="00F85E5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and Communication Engineering</w:t>
                        </w: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PUST</w:t>
                        </w:r>
                      </w:p>
                    </w:txbxContent>
                  </v:textbox>
                </v:shape>
                <w10:wrap type="square" anchorx="margin" anchory="page"/>
              </v:group>
            </w:pict>
          </mc:Fallback>
        </mc:AlternateContent>
      </w:r>
    </w:p>
    <w:p w14:paraId="75A811A9" w14:textId="48FFC6AD" w:rsidR="00B36241" w:rsidRDefault="00B36241" w:rsidP="00B36241">
      <w:pPr>
        <w:rPr>
          <w:rFonts w:ascii="Proxima Nova" w:eastAsia="Times New Roman" w:hAnsi="Proxima Nova" w:cs="Times New Roman"/>
          <w:color w:val="000000"/>
          <w:sz w:val="24"/>
          <w:szCs w:val="24"/>
          <w:lang w:eastAsia="en-PH"/>
        </w:rPr>
      </w:pPr>
    </w:p>
    <w:p w14:paraId="4BBA7821" w14:textId="77777777" w:rsidR="00B36241" w:rsidRDefault="00B36241" w:rsidP="00B36241">
      <w:pPr>
        <w:rPr>
          <w:rFonts w:ascii="Proxima Nova" w:eastAsia="Times New Roman" w:hAnsi="Proxima Nova" w:cs="Times New Roman"/>
          <w:color w:val="000000"/>
          <w:sz w:val="24"/>
          <w:szCs w:val="24"/>
          <w:lang w:eastAsia="en-PH"/>
        </w:rPr>
      </w:pPr>
    </w:p>
    <w:p w14:paraId="4B9F6E04" w14:textId="77777777" w:rsidR="00B36241" w:rsidRDefault="00B36241" w:rsidP="00B36241">
      <w:pPr>
        <w:rPr>
          <w:rFonts w:ascii="Proxima Nova" w:eastAsia="Times New Roman" w:hAnsi="Proxima Nova" w:cs="Times New Roman"/>
          <w:color w:val="000000"/>
          <w:sz w:val="24"/>
          <w:szCs w:val="24"/>
          <w:lang w:eastAsia="en-PH"/>
        </w:rPr>
      </w:pPr>
    </w:p>
    <w:p w14:paraId="3E4C7C19" w14:textId="77777777" w:rsidR="00B36241" w:rsidRDefault="00B36241" w:rsidP="00B36241">
      <w:pPr>
        <w:rPr>
          <w:rFonts w:ascii="Proxima Nova" w:eastAsia="Times New Roman" w:hAnsi="Proxima Nova" w:cs="Times New Roman"/>
          <w:color w:val="000000"/>
          <w:sz w:val="24"/>
          <w:szCs w:val="24"/>
          <w:lang w:eastAsia="en-PH"/>
        </w:rPr>
      </w:pPr>
    </w:p>
    <w:p w14:paraId="1741B376" w14:textId="77777777" w:rsidR="00B36241" w:rsidRDefault="00B36241" w:rsidP="00B36241">
      <w:pPr>
        <w:rPr>
          <w:rFonts w:ascii="Proxima Nova" w:eastAsia="Times New Roman" w:hAnsi="Proxima Nova" w:cs="Times New Roman"/>
          <w:color w:val="000000"/>
          <w:sz w:val="24"/>
          <w:szCs w:val="24"/>
          <w:lang w:eastAsia="en-PH"/>
        </w:rPr>
      </w:pPr>
      <w:r>
        <w:rPr>
          <w:rFonts w:ascii="Proxima Nova" w:eastAsia="Times New Roman" w:hAnsi="Proxima Nova" w:cs="Times New Roman"/>
          <w:color w:val="000000"/>
          <w:sz w:val="24"/>
          <w:szCs w:val="24"/>
          <w:lang w:eastAsia="en-PH"/>
        </w:rPr>
        <w:tab/>
      </w:r>
      <w:r>
        <w:rPr>
          <w:rFonts w:ascii="Proxima Nova" w:eastAsia="Times New Roman" w:hAnsi="Proxima Nova" w:cs="Times New Roman"/>
          <w:color w:val="000000"/>
          <w:sz w:val="24"/>
          <w:szCs w:val="24"/>
          <w:lang w:eastAsia="en-PH"/>
        </w:rPr>
        <w:tab/>
      </w:r>
      <w:r>
        <w:rPr>
          <w:rFonts w:ascii="Proxima Nova" w:eastAsia="Times New Roman" w:hAnsi="Proxima Nova" w:cs="Times New Roman"/>
          <w:color w:val="000000"/>
          <w:sz w:val="24"/>
          <w:szCs w:val="24"/>
          <w:lang w:eastAsia="en-PH"/>
        </w:rPr>
        <w:tab/>
      </w:r>
      <w:r>
        <w:rPr>
          <w:rFonts w:ascii="Proxima Nova" w:eastAsia="Times New Roman" w:hAnsi="Proxima Nova" w:cs="Times New Roman"/>
          <w:color w:val="000000"/>
          <w:sz w:val="24"/>
          <w:szCs w:val="24"/>
          <w:lang w:eastAsia="en-PH"/>
        </w:rPr>
        <w:tab/>
      </w:r>
    </w:p>
    <w:p w14:paraId="4E8E6A51" w14:textId="77777777" w:rsidR="00B36241" w:rsidRDefault="00B36241" w:rsidP="00B36241">
      <w:pPr>
        <w:rPr>
          <w:rFonts w:ascii="Proxima Nova" w:eastAsia="Times New Roman" w:hAnsi="Proxima Nova" w:cs="Times New Roman"/>
          <w:color w:val="000000"/>
          <w:sz w:val="24"/>
          <w:szCs w:val="24"/>
          <w:lang w:eastAsia="en-PH"/>
        </w:rPr>
      </w:pPr>
    </w:p>
    <w:p w14:paraId="489184F6" w14:textId="77777777" w:rsidR="00B36241" w:rsidRDefault="00B36241" w:rsidP="00B36241">
      <w:pPr>
        <w:rPr>
          <w:rFonts w:ascii="Proxima Nova" w:eastAsia="Times New Roman" w:hAnsi="Proxima Nova" w:cs="Times New Roman"/>
          <w:color w:val="000000"/>
          <w:sz w:val="24"/>
          <w:szCs w:val="24"/>
          <w:lang w:eastAsia="en-PH"/>
        </w:rPr>
      </w:pPr>
    </w:p>
    <w:p w14:paraId="7C25A756" w14:textId="7876BA3B" w:rsidR="00B36241" w:rsidRPr="00524336" w:rsidRDefault="00B36241" w:rsidP="00B36241">
      <w:pPr>
        <w:rPr>
          <w:rFonts w:ascii="Proxima Nova" w:eastAsia="Times New Roman" w:hAnsi="Proxima Nova" w:cs="Times New Roman"/>
          <w:color w:val="000000"/>
          <w:sz w:val="24"/>
          <w:szCs w:val="24"/>
          <w:lang w:eastAsia="en-PH"/>
        </w:rPr>
      </w:pPr>
      <w:r>
        <w:rPr>
          <w:rFonts w:ascii="Proxima Nova" w:eastAsia="Times New Roman" w:hAnsi="Proxima Nova" w:cs="Times New Roman"/>
          <w:color w:val="000000"/>
          <w:sz w:val="24"/>
          <w:szCs w:val="24"/>
          <w:lang w:eastAsia="en-PH"/>
        </w:rPr>
        <w:lastRenderedPageBreak/>
        <w:t xml:space="preserve">Submission Data: </w:t>
      </w:r>
      <w:r w:rsidR="00E57E5C">
        <w:rPr>
          <w:rFonts w:ascii="Proxima Nova" w:eastAsia="Times New Roman" w:hAnsi="Proxima Nova" w:cs="Times New Roman"/>
          <w:color w:val="000000"/>
          <w:sz w:val="24"/>
          <w:szCs w:val="24"/>
          <w:lang w:eastAsia="en-PH"/>
        </w:rPr>
        <w:t>28</w:t>
      </w:r>
      <w:r>
        <w:rPr>
          <w:rFonts w:ascii="Proxima Nova" w:eastAsia="Times New Roman" w:hAnsi="Proxima Nova" w:cs="Times New Roman"/>
          <w:color w:val="000000"/>
          <w:sz w:val="24"/>
          <w:szCs w:val="24"/>
          <w:lang w:eastAsia="en-PH"/>
        </w:rPr>
        <w:t>.02.2025</w:t>
      </w:r>
      <w:r>
        <w:rPr>
          <w:rFonts w:ascii="Proxima Nova" w:eastAsia="Times New Roman" w:hAnsi="Proxima Nova" w:cs="Times New Roman"/>
          <w:color w:val="000000"/>
          <w:sz w:val="24"/>
          <w:szCs w:val="24"/>
          <w:lang w:eastAsia="en-PH"/>
        </w:rPr>
        <w:tab/>
      </w:r>
      <w:r>
        <w:rPr>
          <w:rFonts w:ascii="Proxima Nova" w:eastAsia="Times New Roman" w:hAnsi="Proxima Nova" w:cs="Times New Roman"/>
          <w:color w:val="000000"/>
          <w:sz w:val="24"/>
          <w:szCs w:val="24"/>
          <w:lang w:eastAsia="en-PH"/>
        </w:rPr>
        <w:tab/>
      </w:r>
    </w:p>
    <w:tbl>
      <w:tblPr>
        <w:tblStyle w:val="TableGrid"/>
        <w:tblpPr w:leftFromText="180" w:rightFromText="180" w:vertAnchor="page" w:horzAnchor="margin" w:tblpY="2005"/>
        <w:tblW w:w="9445" w:type="dxa"/>
        <w:tblLayout w:type="fixed"/>
        <w:tblLook w:val="04A0" w:firstRow="1" w:lastRow="0" w:firstColumn="1" w:lastColumn="0" w:noHBand="0" w:noVBand="1"/>
      </w:tblPr>
      <w:tblGrid>
        <w:gridCol w:w="1260"/>
        <w:gridCol w:w="8185"/>
      </w:tblGrid>
      <w:tr w:rsidR="00814ECC" w14:paraId="717E2D13" w14:textId="77777777" w:rsidTr="00FA4D98">
        <w:tc>
          <w:tcPr>
            <w:tcW w:w="1260" w:type="dxa"/>
          </w:tcPr>
          <w:p w14:paraId="3A88F5A7" w14:textId="5376128B" w:rsidR="00814ECC" w:rsidRDefault="00D54F1D" w:rsidP="00FA4D98">
            <w:pPr>
              <w:rPr>
                <w:b/>
                <w:bCs/>
                <w:sz w:val="36"/>
                <w:szCs w:val="36"/>
              </w:rPr>
            </w:pPr>
            <w:r>
              <w:rPr>
                <w:b/>
                <w:bCs/>
                <w:sz w:val="36"/>
                <w:szCs w:val="36"/>
              </w:rPr>
              <w:t>Sl</w:t>
            </w:r>
            <w:r w:rsidR="00FA4D98">
              <w:rPr>
                <w:b/>
                <w:bCs/>
                <w:sz w:val="36"/>
                <w:szCs w:val="36"/>
              </w:rPr>
              <w:t>.</w:t>
            </w:r>
          </w:p>
        </w:tc>
        <w:tc>
          <w:tcPr>
            <w:tcW w:w="8185" w:type="dxa"/>
          </w:tcPr>
          <w:p w14:paraId="3344CD21" w14:textId="32B11666" w:rsidR="00814ECC" w:rsidRPr="007D7E51" w:rsidRDefault="00D54F1D" w:rsidP="00FA4D98">
            <w:pPr>
              <w:jc w:val="center"/>
              <w:rPr>
                <w:b/>
                <w:bCs/>
                <w:sz w:val="28"/>
                <w:szCs w:val="28"/>
              </w:rPr>
            </w:pPr>
            <w:r>
              <w:rPr>
                <w:b/>
                <w:bCs/>
                <w:sz w:val="28"/>
                <w:szCs w:val="28"/>
              </w:rPr>
              <w:t xml:space="preserve">Problem </w:t>
            </w:r>
            <w:r w:rsidR="00FA4D98">
              <w:rPr>
                <w:b/>
                <w:bCs/>
                <w:sz w:val="28"/>
                <w:szCs w:val="28"/>
              </w:rPr>
              <w:t>Statement</w:t>
            </w:r>
          </w:p>
        </w:tc>
      </w:tr>
      <w:tr w:rsidR="00D54F1D" w14:paraId="422C9680" w14:textId="77777777" w:rsidTr="00FA4D98">
        <w:tc>
          <w:tcPr>
            <w:tcW w:w="1260" w:type="dxa"/>
          </w:tcPr>
          <w:p w14:paraId="53740FDF" w14:textId="55EB457E" w:rsidR="00D54F1D" w:rsidRDefault="00D54F1D" w:rsidP="00FA4D98">
            <w:pPr>
              <w:rPr>
                <w:b/>
                <w:bCs/>
                <w:sz w:val="36"/>
                <w:szCs w:val="36"/>
              </w:rPr>
            </w:pPr>
            <w:r>
              <w:rPr>
                <w:b/>
                <w:bCs/>
                <w:sz w:val="36"/>
                <w:szCs w:val="36"/>
              </w:rPr>
              <w:t>1.</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D54F1D" w:rsidRPr="007D7E51" w14:paraId="4F9B833F" w14:textId="77777777" w:rsidTr="00FA4D98">
              <w:trPr>
                <w:tblCellSpacing w:w="15" w:type="dxa"/>
              </w:trPr>
              <w:tc>
                <w:tcPr>
                  <w:tcW w:w="4273" w:type="dxa"/>
                  <w:vAlign w:val="center"/>
                  <w:hideMark/>
                </w:tcPr>
                <w:p w14:paraId="3DD5D6BA" w14:textId="77777777" w:rsidR="00D54F1D" w:rsidRPr="007D7E51" w:rsidRDefault="00D54F1D" w:rsidP="00FA4D98">
                  <w:pPr>
                    <w:framePr w:hSpace="180" w:wrap="around" w:vAnchor="page" w:hAnchor="margin" w:y="2005"/>
                    <w:jc w:val="both"/>
                    <w:rPr>
                      <w:sz w:val="28"/>
                      <w:szCs w:val="28"/>
                    </w:rPr>
                  </w:pPr>
                  <w:r w:rsidRPr="007D7E51">
                    <w:rPr>
                      <w:sz w:val="28"/>
                      <w:szCs w:val="28"/>
                    </w:rPr>
                    <w:t>Write a program to sort a linear array using the bubble sort algorithm.</w:t>
                  </w:r>
                </w:p>
              </w:tc>
            </w:tr>
          </w:tbl>
          <w:p w14:paraId="2691CB2F" w14:textId="77777777" w:rsidR="00D54F1D" w:rsidRPr="007D7E51" w:rsidRDefault="00D54F1D" w:rsidP="00FA4D98">
            <w:pPr>
              <w:jc w:val="both"/>
              <w:rPr>
                <w:sz w:val="28"/>
                <w:szCs w:val="28"/>
              </w:rPr>
            </w:pPr>
          </w:p>
        </w:tc>
      </w:tr>
      <w:tr w:rsidR="00814ECC" w14:paraId="48A9C356" w14:textId="77777777" w:rsidTr="00FA4D98">
        <w:tc>
          <w:tcPr>
            <w:tcW w:w="1260" w:type="dxa"/>
          </w:tcPr>
          <w:p w14:paraId="109413B0" w14:textId="4FE96221" w:rsidR="00814ECC" w:rsidRDefault="007D7E51" w:rsidP="00FA4D98">
            <w:pPr>
              <w:rPr>
                <w:b/>
                <w:bCs/>
                <w:sz w:val="36"/>
                <w:szCs w:val="36"/>
              </w:rPr>
            </w:pPr>
            <w:r>
              <w:rPr>
                <w:b/>
                <w:bCs/>
                <w:sz w:val="36"/>
                <w:szCs w:val="36"/>
              </w:rPr>
              <w:t>2.</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814ECC" w:rsidRPr="007D7E51" w14:paraId="7BBECB6B" w14:textId="77777777" w:rsidTr="00FA4D98">
              <w:trPr>
                <w:tblCellSpacing w:w="15" w:type="dxa"/>
              </w:trPr>
              <w:tc>
                <w:tcPr>
                  <w:tcW w:w="4273" w:type="dxa"/>
                  <w:vAlign w:val="center"/>
                  <w:hideMark/>
                </w:tcPr>
                <w:p w14:paraId="52B819B3" w14:textId="77777777" w:rsidR="00814ECC" w:rsidRPr="007D7E51" w:rsidRDefault="00814ECC" w:rsidP="00FA4D98">
                  <w:pPr>
                    <w:framePr w:hSpace="180" w:wrap="around" w:vAnchor="page" w:hAnchor="margin" w:y="2005"/>
                    <w:jc w:val="both"/>
                    <w:rPr>
                      <w:sz w:val="28"/>
                      <w:szCs w:val="28"/>
                    </w:rPr>
                  </w:pPr>
                  <w:r w:rsidRPr="007D7E51">
                    <w:rPr>
                      <w:sz w:val="28"/>
                      <w:szCs w:val="28"/>
                    </w:rPr>
                    <w:t>Write a program to find an element using a linear search algorithm.</w:t>
                  </w:r>
                </w:p>
              </w:tc>
            </w:tr>
          </w:tbl>
          <w:p w14:paraId="1BC3FC10" w14:textId="77777777" w:rsidR="00814ECC" w:rsidRPr="007D7E51" w:rsidRDefault="00814ECC" w:rsidP="00FA4D98">
            <w:pPr>
              <w:jc w:val="both"/>
              <w:rPr>
                <w:b/>
                <w:bCs/>
                <w:sz w:val="28"/>
                <w:szCs w:val="28"/>
              </w:rPr>
            </w:pPr>
          </w:p>
        </w:tc>
      </w:tr>
      <w:tr w:rsidR="00814ECC" w14:paraId="2926E75B" w14:textId="77777777" w:rsidTr="00FA4D98">
        <w:tc>
          <w:tcPr>
            <w:tcW w:w="1260" w:type="dxa"/>
          </w:tcPr>
          <w:p w14:paraId="33B785B2" w14:textId="40EDEC2B" w:rsidR="00814ECC" w:rsidRDefault="007D7E51" w:rsidP="00FA4D98">
            <w:pPr>
              <w:rPr>
                <w:b/>
                <w:bCs/>
                <w:sz w:val="36"/>
                <w:szCs w:val="36"/>
              </w:rPr>
            </w:pPr>
            <w:r>
              <w:rPr>
                <w:b/>
                <w:bCs/>
                <w:sz w:val="36"/>
                <w:szCs w:val="36"/>
              </w:rPr>
              <w:t>3.</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814ECC" w:rsidRPr="007D7E51" w14:paraId="3A70D72D" w14:textId="77777777" w:rsidTr="00FA4D98">
              <w:trPr>
                <w:tblCellSpacing w:w="15" w:type="dxa"/>
              </w:trPr>
              <w:tc>
                <w:tcPr>
                  <w:tcW w:w="4273" w:type="dxa"/>
                  <w:vAlign w:val="center"/>
                  <w:hideMark/>
                </w:tcPr>
                <w:p w14:paraId="618EB2DE" w14:textId="77777777" w:rsidR="00814ECC" w:rsidRPr="007D7E51" w:rsidRDefault="00814ECC" w:rsidP="00FA4D98">
                  <w:pPr>
                    <w:framePr w:hSpace="180" w:wrap="around" w:vAnchor="page" w:hAnchor="margin" w:y="2005"/>
                    <w:jc w:val="both"/>
                    <w:rPr>
                      <w:sz w:val="28"/>
                      <w:szCs w:val="28"/>
                    </w:rPr>
                  </w:pPr>
                  <w:r w:rsidRPr="007D7E51">
                    <w:rPr>
                      <w:sz w:val="28"/>
                      <w:szCs w:val="28"/>
                    </w:rPr>
                    <w:t>Write a program to sort a linear array using the merge sort algorithm.</w:t>
                  </w:r>
                </w:p>
              </w:tc>
            </w:tr>
          </w:tbl>
          <w:p w14:paraId="2290D422" w14:textId="77777777" w:rsidR="00814ECC" w:rsidRPr="007D7E51" w:rsidRDefault="00814ECC" w:rsidP="00FA4D98">
            <w:pPr>
              <w:jc w:val="both"/>
              <w:rPr>
                <w:b/>
                <w:bCs/>
                <w:sz w:val="28"/>
                <w:szCs w:val="28"/>
              </w:rPr>
            </w:pPr>
          </w:p>
        </w:tc>
      </w:tr>
      <w:tr w:rsidR="00814ECC" w14:paraId="3DA34A69" w14:textId="77777777" w:rsidTr="00FA4D98">
        <w:tc>
          <w:tcPr>
            <w:tcW w:w="1260" w:type="dxa"/>
          </w:tcPr>
          <w:p w14:paraId="54866114" w14:textId="0455AB28" w:rsidR="00814ECC" w:rsidRDefault="007D7E51" w:rsidP="00FA4D98">
            <w:pPr>
              <w:rPr>
                <w:b/>
                <w:bCs/>
                <w:sz w:val="36"/>
                <w:szCs w:val="36"/>
              </w:rPr>
            </w:pPr>
            <w:r>
              <w:rPr>
                <w:b/>
                <w:bCs/>
                <w:sz w:val="36"/>
                <w:szCs w:val="36"/>
              </w:rPr>
              <w:t>4.</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814ECC" w:rsidRPr="007D7E51" w14:paraId="70925296" w14:textId="77777777" w:rsidTr="00FA4D98">
              <w:trPr>
                <w:tblCellSpacing w:w="15" w:type="dxa"/>
              </w:trPr>
              <w:tc>
                <w:tcPr>
                  <w:tcW w:w="4273" w:type="dxa"/>
                  <w:vAlign w:val="center"/>
                  <w:hideMark/>
                </w:tcPr>
                <w:p w14:paraId="15FB9BBD" w14:textId="77777777" w:rsidR="00814ECC" w:rsidRPr="007D7E51" w:rsidRDefault="00814ECC" w:rsidP="00FA4D98">
                  <w:pPr>
                    <w:framePr w:hSpace="180" w:wrap="around" w:vAnchor="page" w:hAnchor="margin" w:y="2005"/>
                    <w:jc w:val="both"/>
                    <w:rPr>
                      <w:sz w:val="28"/>
                      <w:szCs w:val="28"/>
                    </w:rPr>
                  </w:pPr>
                  <w:r w:rsidRPr="007D7E51">
                    <w:rPr>
                      <w:sz w:val="28"/>
                      <w:szCs w:val="28"/>
                    </w:rPr>
                    <w:t>Write a program to find an element using the binary search algorithm.</w:t>
                  </w:r>
                </w:p>
              </w:tc>
            </w:tr>
          </w:tbl>
          <w:p w14:paraId="42471FFF" w14:textId="77777777" w:rsidR="00814ECC" w:rsidRPr="007D7E51" w:rsidRDefault="00814ECC" w:rsidP="00FA4D98">
            <w:pPr>
              <w:jc w:val="both"/>
              <w:rPr>
                <w:b/>
                <w:bCs/>
                <w:sz w:val="28"/>
                <w:szCs w:val="28"/>
              </w:rPr>
            </w:pPr>
          </w:p>
        </w:tc>
      </w:tr>
      <w:tr w:rsidR="00814ECC" w14:paraId="1A114473" w14:textId="77777777" w:rsidTr="00FA4D98">
        <w:tc>
          <w:tcPr>
            <w:tcW w:w="1260" w:type="dxa"/>
          </w:tcPr>
          <w:p w14:paraId="3C6A70A4" w14:textId="70DA9881" w:rsidR="00814ECC" w:rsidRDefault="007D7E51" w:rsidP="00FA4D98">
            <w:pPr>
              <w:rPr>
                <w:b/>
                <w:bCs/>
                <w:sz w:val="36"/>
                <w:szCs w:val="36"/>
              </w:rPr>
            </w:pPr>
            <w:r>
              <w:rPr>
                <w:b/>
                <w:bCs/>
                <w:sz w:val="36"/>
                <w:szCs w:val="36"/>
              </w:rPr>
              <w:t>5.</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814ECC" w:rsidRPr="007D7E51" w14:paraId="50572C12" w14:textId="77777777" w:rsidTr="00FA4D98">
              <w:trPr>
                <w:tblCellSpacing w:w="15" w:type="dxa"/>
              </w:trPr>
              <w:tc>
                <w:tcPr>
                  <w:tcW w:w="4273" w:type="dxa"/>
                  <w:vAlign w:val="center"/>
                  <w:hideMark/>
                </w:tcPr>
                <w:p w14:paraId="387735C9" w14:textId="77777777" w:rsidR="00814ECC" w:rsidRPr="007D7E51" w:rsidRDefault="00814ECC" w:rsidP="00FA4D98">
                  <w:pPr>
                    <w:framePr w:hSpace="180" w:wrap="around" w:vAnchor="page" w:hAnchor="margin" w:y="2005"/>
                    <w:jc w:val="both"/>
                    <w:rPr>
                      <w:sz w:val="28"/>
                      <w:szCs w:val="28"/>
                    </w:rPr>
                  </w:pPr>
                  <w:r w:rsidRPr="007D7E51">
                    <w:rPr>
                      <w:sz w:val="28"/>
                      <w:szCs w:val="28"/>
                    </w:rPr>
                    <w:t>Write a program to find a given pattern from text using the pattern matching algorithm.</w:t>
                  </w:r>
                </w:p>
              </w:tc>
            </w:tr>
          </w:tbl>
          <w:p w14:paraId="5A701CE4" w14:textId="77777777" w:rsidR="00814ECC" w:rsidRPr="007D7E51" w:rsidRDefault="00814ECC" w:rsidP="00FA4D98">
            <w:pPr>
              <w:jc w:val="both"/>
              <w:rPr>
                <w:b/>
                <w:bCs/>
                <w:sz w:val="28"/>
                <w:szCs w:val="28"/>
              </w:rPr>
            </w:pPr>
          </w:p>
        </w:tc>
      </w:tr>
      <w:tr w:rsidR="00814ECC" w14:paraId="4E2C7C78" w14:textId="77777777" w:rsidTr="00FA4D98">
        <w:tc>
          <w:tcPr>
            <w:tcW w:w="1260" w:type="dxa"/>
          </w:tcPr>
          <w:p w14:paraId="237BBFA7" w14:textId="26AD694A" w:rsidR="00814ECC" w:rsidRDefault="007D7E51" w:rsidP="00FA4D98">
            <w:pPr>
              <w:rPr>
                <w:b/>
                <w:bCs/>
                <w:sz w:val="36"/>
                <w:szCs w:val="36"/>
              </w:rPr>
            </w:pPr>
            <w:r>
              <w:rPr>
                <w:b/>
                <w:bCs/>
                <w:sz w:val="36"/>
                <w:szCs w:val="36"/>
              </w:rPr>
              <w:t>6.</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814ECC" w:rsidRPr="007D7E51" w14:paraId="04904ABB" w14:textId="77777777" w:rsidTr="00FA4D98">
              <w:trPr>
                <w:tblCellSpacing w:w="15" w:type="dxa"/>
              </w:trPr>
              <w:tc>
                <w:tcPr>
                  <w:tcW w:w="4273" w:type="dxa"/>
                  <w:vAlign w:val="center"/>
                  <w:hideMark/>
                </w:tcPr>
                <w:p w14:paraId="3B429664" w14:textId="77777777" w:rsidR="00814ECC" w:rsidRPr="007D7E51" w:rsidRDefault="00814ECC" w:rsidP="00FA4D98">
                  <w:pPr>
                    <w:framePr w:hSpace="180" w:wrap="around" w:vAnchor="page" w:hAnchor="margin" w:y="2005"/>
                    <w:jc w:val="both"/>
                    <w:rPr>
                      <w:sz w:val="28"/>
                      <w:szCs w:val="28"/>
                    </w:rPr>
                  </w:pPr>
                  <w:r w:rsidRPr="007D7E51">
                    <w:rPr>
                      <w:sz w:val="28"/>
                      <w:szCs w:val="28"/>
                    </w:rPr>
                    <w:t>Write a program to implement a queue data structure along with its typical operations.</w:t>
                  </w:r>
                </w:p>
              </w:tc>
            </w:tr>
          </w:tbl>
          <w:p w14:paraId="5D743545" w14:textId="77777777" w:rsidR="00814ECC" w:rsidRPr="007D7E51" w:rsidRDefault="00814ECC" w:rsidP="00FA4D98">
            <w:pPr>
              <w:jc w:val="both"/>
              <w:rPr>
                <w:b/>
                <w:bCs/>
                <w:sz w:val="28"/>
                <w:szCs w:val="28"/>
              </w:rPr>
            </w:pPr>
          </w:p>
        </w:tc>
      </w:tr>
      <w:tr w:rsidR="00814ECC" w14:paraId="2948E1B9" w14:textId="77777777" w:rsidTr="00FA4D98">
        <w:tc>
          <w:tcPr>
            <w:tcW w:w="1260" w:type="dxa"/>
          </w:tcPr>
          <w:p w14:paraId="1BAFF0B8" w14:textId="38D73208" w:rsidR="00814ECC" w:rsidRDefault="007D7E51" w:rsidP="00FA4D98">
            <w:pPr>
              <w:rPr>
                <w:b/>
                <w:bCs/>
                <w:sz w:val="36"/>
                <w:szCs w:val="36"/>
              </w:rPr>
            </w:pPr>
            <w:r>
              <w:rPr>
                <w:b/>
                <w:bCs/>
                <w:sz w:val="36"/>
                <w:szCs w:val="36"/>
              </w:rPr>
              <w:t>7.</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814ECC" w:rsidRPr="007D7E51" w14:paraId="55B74369" w14:textId="77777777" w:rsidTr="00FA4D98">
              <w:trPr>
                <w:tblCellSpacing w:w="15" w:type="dxa"/>
              </w:trPr>
              <w:tc>
                <w:tcPr>
                  <w:tcW w:w="4273" w:type="dxa"/>
                  <w:vAlign w:val="center"/>
                  <w:hideMark/>
                </w:tcPr>
                <w:p w14:paraId="2E8F9797" w14:textId="77777777" w:rsidR="00814ECC" w:rsidRPr="007D7E51" w:rsidRDefault="00814ECC" w:rsidP="00FA4D98">
                  <w:pPr>
                    <w:framePr w:hSpace="180" w:wrap="around" w:vAnchor="page" w:hAnchor="margin" w:y="2005"/>
                    <w:jc w:val="both"/>
                    <w:rPr>
                      <w:sz w:val="28"/>
                      <w:szCs w:val="28"/>
                    </w:rPr>
                  </w:pPr>
                  <w:r w:rsidRPr="007D7E51">
                    <w:rPr>
                      <w:sz w:val="28"/>
                      <w:szCs w:val="28"/>
                    </w:rPr>
                    <w:t xml:space="preserve">Write a program to solve </w:t>
                  </w:r>
                  <w:r w:rsidRPr="007D7E51">
                    <w:rPr>
                      <w:rStyle w:val="Strong"/>
                      <w:sz w:val="28"/>
                      <w:szCs w:val="28"/>
                    </w:rPr>
                    <w:t>n</w:t>
                  </w:r>
                  <w:r w:rsidRPr="007D7E51">
                    <w:rPr>
                      <w:sz w:val="28"/>
                      <w:szCs w:val="28"/>
                    </w:rPr>
                    <w:t xml:space="preserve"> queen's problem using backtracking.</w:t>
                  </w:r>
                </w:p>
              </w:tc>
            </w:tr>
          </w:tbl>
          <w:p w14:paraId="47B2969D" w14:textId="77777777" w:rsidR="00814ECC" w:rsidRPr="007D7E51" w:rsidRDefault="00814ECC" w:rsidP="00FA4D98">
            <w:pPr>
              <w:jc w:val="both"/>
              <w:rPr>
                <w:b/>
                <w:bCs/>
                <w:sz w:val="28"/>
                <w:szCs w:val="28"/>
              </w:rPr>
            </w:pPr>
          </w:p>
        </w:tc>
      </w:tr>
      <w:tr w:rsidR="00814ECC" w14:paraId="42AC7DC1" w14:textId="77777777" w:rsidTr="00FA4D98">
        <w:tc>
          <w:tcPr>
            <w:tcW w:w="1260" w:type="dxa"/>
          </w:tcPr>
          <w:p w14:paraId="6C084421" w14:textId="5211C466" w:rsidR="00814ECC" w:rsidRDefault="007D7E51" w:rsidP="00FA4D98">
            <w:pPr>
              <w:rPr>
                <w:b/>
                <w:bCs/>
                <w:sz w:val="36"/>
                <w:szCs w:val="36"/>
              </w:rPr>
            </w:pPr>
            <w:r>
              <w:rPr>
                <w:b/>
                <w:bCs/>
                <w:sz w:val="36"/>
                <w:szCs w:val="36"/>
              </w:rPr>
              <w:t>8.</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814ECC" w:rsidRPr="007D7E51" w14:paraId="4BBC524F" w14:textId="77777777" w:rsidTr="00FA4D98">
              <w:trPr>
                <w:tblCellSpacing w:w="15" w:type="dxa"/>
              </w:trPr>
              <w:tc>
                <w:tcPr>
                  <w:tcW w:w="4273" w:type="dxa"/>
                  <w:vAlign w:val="center"/>
                  <w:hideMark/>
                </w:tcPr>
                <w:p w14:paraId="72A1FEE3" w14:textId="77777777" w:rsidR="00814ECC" w:rsidRPr="007D7E51" w:rsidRDefault="00814ECC" w:rsidP="00FA4D98">
                  <w:pPr>
                    <w:framePr w:hSpace="180" w:wrap="around" w:vAnchor="page" w:hAnchor="margin" w:y="2005"/>
                    <w:jc w:val="both"/>
                    <w:rPr>
                      <w:sz w:val="28"/>
                      <w:szCs w:val="28"/>
                    </w:rPr>
                  </w:pPr>
                  <w:r w:rsidRPr="007D7E51">
                    <w:rPr>
                      <w:sz w:val="28"/>
                      <w:szCs w:val="28"/>
                    </w:rPr>
                    <w:t xml:space="preserve">Consider a set </w:t>
                  </w:r>
                  <w:r w:rsidRPr="007D7E51">
                    <w:rPr>
                      <w:rStyle w:val="Strong"/>
                      <w:sz w:val="28"/>
                      <w:szCs w:val="28"/>
                    </w:rPr>
                    <w:t>S = {5,10,12,13,15,18}</w:t>
                  </w:r>
                  <w:r w:rsidRPr="007D7E51">
                    <w:rPr>
                      <w:sz w:val="28"/>
                      <w:szCs w:val="28"/>
                    </w:rPr>
                    <w:t xml:space="preserve"> and </w:t>
                  </w:r>
                  <w:r w:rsidRPr="007D7E51">
                    <w:rPr>
                      <w:rStyle w:val="Strong"/>
                      <w:sz w:val="28"/>
                      <w:szCs w:val="28"/>
                    </w:rPr>
                    <w:t>d = 30</w:t>
                  </w:r>
                  <w:r w:rsidRPr="007D7E51">
                    <w:rPr>
                      <w:sz w:val="28"/>
                      <w:szCs w:val="28"/>
                    </w:rPr>
                    <w:t>. Write a program to solve the sum of subset problem.</w:t>
                  </w:r>
                </w:p>
              </w:tc>
            </w:tr>
          </w:tbl>
          <w:p w14:paraId="142AA299" w14:textId="77777777" w:rsidR="00814ECC" w:rsidRPr="007D7E51" w:rsidRDefault="00814ECC" w:rsidP="00FA4D98">
            <w:pPr>
              <w:jc w:val="both"/>
              <w:rPr>
                <w:b/>
                <w:bCs/>
                <w:sz w:val="28"/>
                <w:szCs w:val="28"/>
              </w:rPr>
            </w:pPr>
          </w:p>
        </w:tc>
      </w:tr>
      <w:tr w:rsidR="00814ECC" w14:paraId="7BC7A244" w14:textId="77777777" w:rsidTr="00FA4D98">
        <w:tc>
          <w:tcPr>
            <w:tcW w:w="1260" w:type="dxa"/>
          </w:tcPr>
          <w:p w14:paraId="6E613B76" w14:textId="6973D3DF" w:rsidR="00814ECC" w:rsidRDefault="007D7E51" w:rsidP="00FA4D98">
            <w:pPr>
              <w:rPr>
                <w:b/>
                <w:bCs/>
                <w:sz w:val="36"/>
                <w:szCs w:val="36"/>
              </w:rPr>
            </w:pPr>
            <w:r>
              <w:rPr>
                <w:b/>
                <w:bCs/>
                <w:sz w:val="36"/>
                <w:szCs w:val="36"/>
              </w:rPr>
              <w:t>9.</w:t>
            </w:r>
          </w:p>
        </w:tc>
        <w:tc>
          <w:tcPr>
            <w:tcW w:w="8185" w:type="dxa"/>
          </w:tcPr>
          <w:tbl>
            <w:tblPr>
              <w:tblW w:w="903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030"/>
            </w:tblGrid>
            <w:tr w:rsidR="00814ECC" w:rsidRPr="007D7E51" w14:paraId="4C717CDA" w14:textId="77777777" w:rsidTr="00FA4D98">
              <w:trPr>
                <w:tblCellSpacing w:w="15" w:type="dxa"/>
              </w:trPr>
              <w:tc>
                <w:tcPr>
                  <w:tcW w:w="8970" w:type="dxa"/>
                  <w:vAlign w:val="center"/>
                  <w:hideMark/>
                </w:tcPr>
                <w:p w14:paraId="12AE86AE" w14:textId="77777777" w:rsidR="00814ECC" w:rsidRPr="007D7E51" w:rsidRDefault="00814ECC" w:rsidP="00FA4D98">
                  <w:pPr>
                    <w:framePr w:hSpace="180" w:wrap="around" w:vAnchor="page" w:hAnchor="margin" w:y="2005"/>
                    <w:jc w:val="both"/>
                    <w:rPr>
                      <w:sz w:val="28"/>
                      <w:szCs w:val="28"/>
                    </w:rPr>
                  </w:pPr>
                  <w:r w:rsidRPr="007D7E51">
                    <w:rPr>
                      <w:sz w:val="28"/>
                      <w:szCs w:val="28"/>
                    </w:rPr>
                    <w:t xml:space="preserve">Write a program to solve the following </w:t>
                  </w:r>
                  <w:r w:rsidRPr="007D7E51">
                    <w:rPr>
                      <w:rStyle w:val="Strong"/>
                      <w:sz w:val="28"/>
                      <w:szCs w:val="28"/>
                    </w:rPr>
                    <w:t>0/1 Knapsack</w:t>
                  </w:r>
                  <w:r w:rsidRPr="007D7E51">
                    <w:rPr>
                      <w:sz w:val="28"/>
                      <w:szCs w:val="28"/>
                    </w:rPr>
                    <w:t xml:space="preserve"> using dynamic programming approach </w:t>
                  </w:r>
                  <w:r w:rsidRPr="007D7E51">
                    <w:rPr>
                      <w:rStyle w:val="Strong"/>
                      <w:sz w:val="28"/>
                      <w:szCs w:val="28"/>
                    </w:rPr>
                    <w:t>profits P = (15,25,13,23), weight W = (2,6,12,9), Knapsack C = 20</w:t>
                  </w:r>
                  <w:r w:rsidRPr="007D7E51">
                    <w:rPr>
                      <w:sz w:val="28"/>
                      <w:szCs w:val="28"/>
                    </w:rPr>
                    <w:t xml:space="preserve">, and the number of items </w:t>
                  </w:r>
                  <w:r w:rsidRPr="007D7E51">
                    <w:rPr>
                      <w:rStyle w:val="Strong"/>
                      <w:sz w:val="28"/>
                      <w:szCs w:val="28"/>
                    </w:rPr>
                    <w:t>n=4</w:t>
                  </w:r>
                  <w:r w:rsidRPr="007D7E51">
                    <w:rPr>
                      <w:sz w:val="28"/>
                      <w:szCs w:val="28"/>
                    </w:rPr>
                    <w:t>.</w:t>
                  </w:r>
                </w:p>
              </w:tc>
            </w:tr>
          </w:tbl>
          <w:p w14:paraId="233322B8" w14:textId="77777777" w:rsidR="00814ECC" w:rsidRPr="007D7E51" w:rsidRDefault="00814ECC" w:rsidP="00FA4D98">
            <w:pPr>
              <w:jc w:val="both"/>
              <w:rPr>
                <w:b/>
                <w:bCs/>
                <w:sz w:val="28"/>
                <w:szCs w:val="28"/>
              </w:rPr>
            </w:pPr>
          </w:p>
        </w:tc>
      </w:tr>
      <w:tr w:rsidR="00814ECC" w14:paraId="07A9927A" w14:textId="77777777" w:rsidTr="00FA4D98">
        <w:tc>
          <w:tcPr>
            <w:tcW w:w="1260" w:type="dxa"/>
          </w:tcPr>
          <w:p w14:paraId="34A8F819" w14:textId="1946C845" w:rsidR="00814ECC" w:rsidRDefault="007D7E51" w:rsidP="00FA4D98">
            <w:pPr>
              <w:rPr>
                <w:b/>
                <w:bCs/>
                <w:sz w:val="36"/>
                <w:szCs w:val="36"/>
              </w:rPr>
            </w:pPr>
            <w:r>
              <w:rPr>
                <w:b/>
                <w:bCs/>
                <w:sz w:val="36"/>
                <w:szCs w:val="36"/>
              </w:rPr>
              <w:t>10</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814ECC" w:rsidRPr="007D7E51" w14:paraId="115A3126" w14:textId="77777777" w:rsidTr="00FA4D98">
              <w:trPr>
                <w:tblCellSpacing w:w="15" w:type="dxa"/>
              </w:trPr>
              <w:tc>
                <w:tcPr>
                  <w:tcW w:w="4273" w:type="dxa"/>
                  <w:vAlign w:val="center"/>
                  <w:hideMark/>
                </w:tcPr>
                <w:p w14:paraId="38CFA783" w14:textId="77777777" w:rsidR="00814ECC" w:rsidRPr="007D7E51" w:rsidRDefault="00814ECC" w:rsidP="00FA4D98">
                  <w:pPr>
                    <w:framePr w:hSpace="180" w:wrap="around" w:vAnchor="page" w:hAnchor="margin" w:y="2005"/>
                    <w:jc w:val="both"/>
                    <w:rPr>
                      <w:sz w:val="28"/>
                      <w:szCs w:val="28"/>
                    </w:rPr>
                  </w:pPr>
                  <w:r w:rsidRPr="007D7E51">
                    <w:rPr>
                      <w:sz w:val="28"/>
                      <w:szCs w:val="28"/>
                    </w:rPr>
                    <w:t xml:space="preserve">Write a program to solve the </w:t>
                  </w:r>
                  <w:r w:rsidRPr="007D7E51">
                    <w:rPr>
                      <w:rStyle w:val="Strong"/>
                      <w:sz w:val="28"/>
                      <w:szCs w:val="28"/>
                    </w:rPr>
                    <w:t>Tower of Hanoi</w:t>
                  </w:r>
                  <w:r w:rsidRPr="007D7E51">
                    <w:rPr>
                      <w:sz w:val="28"/>
                      <w:szCs w:val="28"/>
                    </w:rPr>
                    <w:t xml:space="preserve"> problem for the </w:t>
                  </w:r>
                  <w:r w:rsidRPr="007D7E51">
                    <w:rPr>
                      <w:rStyle w:val="Strong"/>
                      <w:sz w:val="28"/>
                      <w:szCs w:val="28"/>
                    </w:rPr>
                    <w:t>N</w:t>
                  </w:r>
                  <w:r w:rsidRPr="007D7E51">
                    <w:rPr>
                      <w:sz w:val="28"/>
                      <w:szCs w:val="28"/>
                    </w:rPr>
                    <w:t xml:space="preserve"> disk.</w:t>
                  </w:r>
                </w:p>
              </w:tc>
            </w:tr>
          </w:tbl>
          <w:p w14:paraId="5142B86A" w14:textId="77777777" w:rsidR="00814ECC" w:rsidRPr="007D7E51" w:rsidRDefault="00814ECC" w:rsidP="00FA4D98">
            <w:pPr>
              <w:jc w:val="both"/>
              <w:rPr>
                <w:b/>
                <w:bCs/>
                <w:sz w:val="28"/>
                <w:szCs w:val="28"/>
              </w:rPr>
            </w:pPr>
          </w:p>
        </w:tc>
      </w:tr>
    </w:tbl>
    <w:p w14:paraId="106989D3" w14:textId="2AE86051" w:rsidR="00FA4D98" w:rsidRDefault="00FA4D98" w:rsidP="00FA4D98">
      <w:pPr>
        <w:jc w:val="center"/>
        <w:rPr>
          <w:b/>
          <w:bCs/>
          <w:sz w:val="36"/>
          <w:szCs w:val="36"/>
        </w:rPr>
      </w:pPr>
      <w:r>
        <w:rPr>
          <w:b/>
          <w:bCs/>
          <w:sz w:val="36"/>
          <w:szCs w:val="36"/>
        </w:rPr>
        <w:t>Index</w:t>
      </w:r>
    </w:p>
    <w:p w14:paraId="14616741" w14:textId="77777777" w:rsidR="00FA4D98" w:rsidRDefault="00FA4D98">
      <w:pPr>
        <w:rPr>
          <w:b/>
          <w:bCs/>
          <w:sz w:val="36"/>
          <w:szCs w:val="36"/>
        </w:rPr>
      </w:pPr>
    </w:p>
    <w:p w14:paraId="76C3B5C6" w14:textId="3BD924B1" w:rsidR="00267BBB" w:rsidRPr="00F7765E" w:rsidRDefault="00267BBB">
      <w:pPr>
        <w:rPr>
          <w:b/>
          <w:bCs/>
          <w:sz w:val="36"/>
          <w:szCs w:val="36"/>
        </w:rPr>
      </w:pPr>
      <w:r w:rsidRPr="00F7765E">
        <w:rPr>
          <w:b/>
          <w:bCs/>
          <w:sz w:val="36"/>
          <w:szCs w:val="36"/>
        </w:rPr>
        <w:t>Problem No -01</w:t>
      </w:r>
    </w:p>
    <w:p w14:paraId="18904675" w14:textId="429C06F5" w:rsidR="00826DBA" w:rsidRPr="008B6253" w:rsidRDefault="00267BBB">
      <w:r w:rsidRPr="00F7765E">
        <w:rPr>
          <w:b/>
          <w:bCs/>
          <w:sz w:val="28"/>
          <w:szCs w:val="28"/>
        </w:rPr>
        <w:t>Title</w:t>
      </w:r>
      <w:r w:rsidR="0044195E" w:rsidRPr="00F7765E">
        <w:rPr>
          <w:sz w:val="28"/>
          <w:szCs w:val="28"/>
        </w:rPr>
        <w:t>:</w:t>
      </w:r>
      <w:r w:rsidR="0044195E" w:rsidRPr="008B6253">
        <w:t xml:space="preserve"> Write a program to sort an array using bubble sort algorithm</w:t>
      </w:r>
      <w:r w:rsidR="006B551B" w:rsidRPr="008B6253">
        <w:t>.</w:t>
      </w:r>
    </w:p>
    <w:p w14:paraId="024FF888" w14:textId="0D1960ED" w:rsidR="0044195E" w:rsidRPr="008B6253" w:rsidRDefault="0044195E">
      <w:r w:rsidRPr="00F7765E">
        <w:rPr>
          <w:b/>
          <w:bCs/>
          <w:sz w:val="28"/>
          <w:szCs w:val="28"/>
        </w:rPr>
        <w:t>Theory</w:t>
      </w:r>
      <w:r w:rsidRPr="00F7765E">
        <w:rPr>
          <w:sz w:val="28"/>
          <w:szCs w:val="28"/>
        </w:rPr>
        <w:t>:</w:t>
      </w:r>
      <w:r w:rsidRPr="008B6253">
        <w:t xml:space="preserve"> We take an unsorted array for our Example. Bubble sort takes O(n</w:t>
      </w:r>
      <w:r w:rsidRPr="008B6253">
        <w:rPr>
          <w:vertAlign w:val="superscript"/>
        </w:rPr>
        <w:t>2</w:t>
      </w:r>
      <w:r w:rsidRPr="008B6253">
        <w:t>) times.</w:t>
      </w:r>
    </w:p>
    <w:p w14:paraId="55282688" w14:textId="48CBFC75" w:rsidR="0044195E" w:rsidRPr="008B6253" w:rsidRDefault="0044195E">
      <w:r w:rsidRPr="008B6253">
        <w:t xml:space="preserve">14 33 27 35 10 </w:t>
      </w:r>
    </w:p>
    <w:p w14:paraId="3E124A10" w14:textId="4D09044E" w:rsidR="0044195E" w:rsidRPr="008B6253" w:rsidRDefault="0044195E">
      <w:r w:rsidRPr="008B6253">
        <w:t xml:space="preserve">Bubble sort starts with every first two elements </w:t>
      </w:r>
      <w:ins w:id="0" w:author="Md Rifat Hossen" w:date="2025-02-06T10:00:00Z" w16du:dateUtc="2025-02-06T04:00:00Z">
        <w:r w:rsidR="00373DBD" w:rsidRPr="008B6253">
          <w:rPr>
            <w:color w:val="000000" w:themeColor="text1"/>
          </w:rPr>
          <w:t>c</w:t>
        </w:r>
      </w:ins>
      <w:r w:rsidRPr="008B6253">
        <w:t>omparing them to check which one is greater.</w:t>
      </w:r>
    </w:p>
    <w:p w14:paraId="482D3467" w14:textId="1565D49E" w:rsidR="0044195E" w:rsidRPr="008B6253" w:rsidRDefault="0044195E">
      <w:r w:rsidRPr="008B6253">
        <w:rPr>
          <w:noProof/>
        </w:rPr>
        <w:drawing>
          <wp:inline distT="0" distB="0" distL="0" distR="0" wp14:anchorId="4DCAC2D7" wp14:editId="0DDDE9FA">
            <wp:extent cx="3162300" cy="1056005"/>
            <wp:effectExtent l="0" t="0" r="0" b="0"/>
            <wp:docPr id="889512405" name="Picture 2" descr="first_two_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_two_el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1056005"/>
                    </a:xfrm>
                    <a:prstGeom prst="rect">
                      <a:avLst/>
                    </a:prstGeom>
                    <a:noFill/>
                    <a:ln>
                      <a:noFill/>
                    </a:ln>
                  </pic:spPr>
                </pic:pic>
              </a:graphicData>
            </a:graphic>
          </wp:inline>
        </w:drawing>
      </w:r>
    </w:p>
    <w:p w14:paraId="0F882473" w14:textId="6CB639A6" w:rsidR="0044195E" w:rsidRPr="008B6253" w:rsidRDefault="0044195E">
      <w:r w:rsidRPr="008B6253">
        <w:t>In this case, Value 33 is greater than 14, so it is already in sorted locations. Next, we compare 33 with 27.</w:t>
      </w:r>
    </w:p>
    <w:p w14:paraId="7CEF2026" w14:textId="2DD5C6F8" w:rsidR="0044195E" w:rsidRPr="008B6253" w:rsidRDefault="0044195E">
      <w:pPr>
        <w:rPr>
          <w:b/>
          <w:bCs/>
        </w:rPr>
      </w:pPr>
      <w:r w:rsidRPr="008B6253">
        <w:rPr>
          <w:noProof/>
        </w:rPr>
        <w:drawing>
          <wp:inline distT="0" distB="0" distL="0" distR="0" wp14:anchorId="4AA345B5" wp14:editId="7CA3AAA0">
            <wp:extent cx="3162300" cy="1056005"/>
            <wp:effectExtent l="0" t="0" r="0" b="0"/>
            <wp:docPr id="1908573325" name="Picture 3" descr="sorted_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rted_lo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056005"/>
                    </a:xfrm>
                    <a:prstGeom prst="rect">
                      <a:avLst/>
                    </a:prstGeom>
                    <a:noFill/>
                    <a:ln>
                      <a:noFill/>
                    </a:ln>
                  </pic:spPr>
                </pic:pic>
              </a:graphicData>
            </a:graphic>
          </wp:inline>
        </w:drawing>
      </w:r>
    </w:p>
    <w:p w14:paraId="31107F82" w14:textId="7B1C01AB" w:rsidR="0044195E" w:rsidRPr="008B6253" w:rsidRDefault="0044195E">
      <w:r w:rsidRPr="008B6253">
        <w:t>We find that 27 is smaller then 33 and these two value must be swapped.</w:t>
      </w:r>
    </w:p>
    <w:p w14:paraId="46DABF13" w14:textId="5CB7B7B2" w:rsidR="0044195E" w:rsidRPr="008B6253" w:rsidRDefault="0044195E">
      <w:r w:rsidRPr="008B6253">
        <w:t xml:space="preserve">Similarly, we know that we know that 35 is greater than 33, so </w:t>
      </w:r>
      <w:r w:rsidR="006B551B" w:rsidRPr="008B6253">
        <w:t>it’s</w:t>
      </w:r>
      <w:r w:rsidRPr="008B6253">
        <w:t xml:space="preserve"> also swapped. And </w:t>
      </w:r>
      <w:r w:rsidR="006B551B" w:rsidRPr="008B6253">
        <w:t>finally</w:t>
      </w:r>
      <w:r w:rsidRPr="008B6253">
        <w:t xml:space="preserve">, 10 is smaller than all other value, so it also </w:t>
      </w:r>
      <w:r w:rsidR="006B551B" w:rsidRPr="008B6253">
        <w:t>compares</w:t>
      </w:r>
      <w:r w:rsidRPr="008B6253">
        <w:t xml:space="preserve"> with all value of way so finally we find sorted array.</w:t>
      </w:r>
    </w:p>
    <w:p w14:paraId="516058EF" w14:textId="0E859F04" w:rsidR="0044195E" w:rsidRPr="008B6253" w:rsidRDefault="0044195E">
      <w:pPr>
        <w:rPr>
          <w:b/>
          <w:bCs/>
        </w:rPr>
      </w:pPr>
      <w:r w:rsidRPr="008B6253">
        <w:rPr>
          <w:b/>
          <w:bCs/>
        </w:rPr>
        <w:t xml:space="preserve">Algorithm: </w:t>
      </w:r>
    </w:p>
    <w:p w14:paraId="176605F4" w14:textId="36F5090D" w:rsidR="0044195E" w:rsidRPr="008B6253" w:rsidRDefault="0044195E" w:rsidP="0044195E">
      <w:pPr>
        <w:pStyle w:val="ListParagraph"/>
        <w:numPr>
          <w:ilvl w:val="0"/>
          <w:numId w:val="1"/>
        </w:numPr>
      </w:pPr>
      <w:r w:rsidRPr="008B6253">
        <w:t>Repeat step 2 and 3 for K=1 to N-1</w:t>
      </w:r>
    </w:p>
    <w:p w14:paraId="48F88684" w14:textId="04833B34" w:rsidR="0044195E" w:rsidRPr="008B6253" w:rsidRDefault="0044195E" w:rsidP="0044195E">
      <w:pPr>
        <w:pStyle w:val="ListParagraph"/>
        <w:numPr>
          <w:ilvl w:val="0"/>
          <w:numId w:val="1"/>
        </w:numPr>
      </w:pPr>
      <w:r w:rsidRPr="008B6253">
        <w:t>Set PTR=1</w:t>
      </w:r>
    </w:p>
    <w:p w14:paraId="6DAB2E66" w14:textId="1188429F" w:rsidR="0044195E" w:rsidRPr="008B6253" w:rsidRDefault="0044195E" w:rsidP="0044195E">
      <w:pPr>
        <w:pStyle w:val="ListParagraph"/>
        <w:numPr>
          <w:ilvl w:val="0"/>
          <w:numId w:val="1"/>
        </w:numPr>
      </w:pPr>
      <w:r w:rsidRPr="008B6253">
        <w:t>Repeat while PTR&lt;=N-K:</w:t>
      </w:r>
    </w:p>
    <w:p w14:paraId="7DBED6F8" w14:textId="0F3CADCC" w:rsidR="0044195E" w:rsidRPr="008B6253" w:rsidRDefault="0044195E" w:rsidP="0044195E">
      <w:pPr>
        <w:pStyle w:val="ListParagraph"/>
        <w:numPr>
          <w:ilvl w:val="0"/>
          <w:numId w:val="2"/>
        </w:numPr>
      </w:pPr>
      <w:r w:rsidRPr="008B6253">
        <w:t>If DATA[PTR] &gt; DATR[PTR+1] then,</w:t>
      </w:r>
    </w:p>
    <w:p w14:paraId="3B70726C" w14:textId="20D53EE3" w:rsidR="0044195E" w:rsidRPr="008B6253" w:rsidRDefault="0044195E" w:rsidP="0044195E">
      <w:pPr>
        <w:pStyle w:val="ListParagraph"/>
        <w:ind w:left="1800"/>
      </w:pPr>
      <w:r w:rsidRPr="008B6253">
        <w:t>Interchange DATA[PTR] and DATA[PTR+1]</w:t>
      </w:r>
    </w:p>
    <w:p w14:paraId="243A723F" w14:textId="1FEF7FFF" w:rsidR="0044195E" w:rsidRPr="008B6253" w:rsidRDefault="0044195E" w:rsidP="0044195E">
      <w:pPr>
        <w:pStyle w:val="ListParagraph"/>
        <w:numPr>
          <w:ilvl w:val="0"/>
          <w:numId w:val="2"/>
        </w:numPr>
      </w:pPr>
      <w:r w:rsidRPr="008B6253">
        <w:t>Set PTR = =PTR+1;</w:t>
      </w:r>
    </w:p>
    <w:p w14:paraId="2FCC46B3" w14:textId="3850A803" w:rsidR="0044195E" w:rsidRPr="008B6253" w:rsidRDefault="0044195E" w:rsidP="0044195E">
      <w:pPr>
        <w:pStyle w:val="ListParagraph"/>
        <w:numPr>
          <w:ilvl w:val="0"/>
          <w:numId w:val="1"/>
        </w:numPr>
      </w:pPr>
      <w:r w:rsidRPr="008B6253">
        <w:t>Exist.</w:t>
      </w:r>
    </w:p>
    <w:p w14:paraId="66BD07B9" w14:textId="77777777" w:rsidR="0044195E" w:rsidRPr="008B6253" w:rsidRDefault="0044195E" w:rsidP="0044195E"/>
    <w:p w14:paraId="3D904BE8" w14:textId="43961702" w:rsidR="0044195E" w:rsidRPr="008B6253" w:rsidRDefault="0044195E" w:rsidP="0044195E">
      <w:pPr>
        <w:rPr>
          <w:b/>
          <w:bCs/>
        </w:rPr>
      </w:pPr>
      <w:r w:rsidRPr="008B6253">
        <w:rPr>
          <w:b/>
          <w:bCs/>
        </w:rPr>
        <w:t xml:space="preserve">Source Code: </w:t>
      </w:r>
    </w:p>
    <w:p w14:paraId="71199823"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#include &lt;bits/</w:t>
      </w:r>
      <w:proofErr w:type="spellStart"/>
      <w:r w:rsidRPr="008B6253">
        <w:rPr>
          <w:b/>
          <w:bCs/>
        </w:rPr>
        <w:t>stdc</w:t>
      </w:r>
      <w:proofErr w:type="spellEnd"/>
      <w:r w:rsidRPr="008B6253">
        <w:rPr>
          <w:b/>
          <w:bCs/>
        </w:rPr>
        <w:t>++.h&gt;</w:t>
      </w:r>
    </w:p>
    <w:p w14:paraId="7DEE6634"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using namespace std;</w:t>
      </w:r>
    </w:p>
    <w:p w14:paraId="3DD3E3E2"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lastRenderedPageBreak/>
        <w:t xml:space="preserve">int </w:t>
      </w:r>
      <w:proofErr w:type="gramStart"/>
      <w:r w:rsidRPr="008B6253">
        <w:rPr>
          <w:b/>
          <w:bCs/>
        </w:rPr>
        <w:t>main(</w:t>
      </w:r>
      <w:proofErr w:type="gramEnd"/>
      <w:r w:rsidRPr="008B6253">
        <w:rPr>
          <w:b/>
          <w:bCs/>
        </w:rPr>
        <w:t>)</w:t>
      </w:r>
    </w:p>
    <w:p w14:paraId="04DA2CD9"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w:t>
      </w:r>
    </w:p>
    <w:p w14:paraId="40F728D8"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int n;</w:t>
      </w:r>
    </w:p>
    <w:p w14:paraId="64E6C028"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xml:space="preserve">    </w:t>
      </w:r>
      <w:proofErr w:type="spellStart"/>
      <w:r w:rsidRPr="008B6253">
        <w:rPr>
          <w:b/>
          <w:bCs/>
        </w:rPr>
        <w:t>cin</w:t>
      </w:r>
      <w:proofErr w:type="spellEnd"/>
      <w:r w:rsidRPr="008B6253">
        <w:rPr>
          <w:b/>
          <w:bCs/>
        </w:rPr>
        <w:t xml:space="preserve"> &gt;&gt; n;</w:t>
      </w:r>
    </w:p>
    <w:p w14:paraId="0366A8A2"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xml:space="preserve">    int </w:t>
      </w:r>
      <w:proofErr w:type="spellStart"/>
      <w:r w:rsidRPr="008B6253">
        <w:rPr>
          <w:b/>
          <w:bCs/>
        </w:rPr>
        <w:t>arr</w:t>
      </w:r>
      <w:proofErr w:type="spellEnd"/>
      <w:r w:rsidRPr="008B6253">
        <w:rPr>
          <w:b/>
          <w:bCs/>
        </w:rPr>
        <w:t>[n];</w:t>
      </w:r>
    </w:p>
    <w:p w14:paraId="14600A1F"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xml:space="preserve">    for (int </w:t>
      </w:r>
      <w:proofErr w:type="spellStart"/>
      <w:r w:rsidRPr="008B6253">
        <w:rPr>
          <w:b/>
          <w:bCs/>
        </w:rPr>
        <w:t>i</w:t>
      </w:r>
      <w:proofErr w:type="spellEnd"/>
      <w:r w:rsidRPr="008B6253">
        <w:rPr>
          <w:b/>
          <w:bCs/>
        </w:rPr>
        <w:t xml:space="preserve"> = 0; </w:t>
      </w:r>
      <w:proofErr w:type="spellStart"/>
      <w:r w:rsidRPr="008B6253">
        <w:rPr>
          <w:b/>
          <w:bCs/>
        </w:rPr>
        <w:t>i</w:t>
      </w:r>
      <w:proofErr w:type="spellEnd"/>
      <w:r w:rsidRPr="008B6253">
        <w:rPr>
          <w:b/>
          <w:bCs/>
        </w:rPr>
        <w:t xml:space="preserve"> &lt; n; </w:t>
      </w:r>
      <w:proofErr w:type="spellStart"/>
      <w:r w:rsidRPr="008B6253">
        <w:rPr>
          <w:b/>
          <w:bCs/>
        </w:rPr>
        <w:t>i</w:t>
      </w:r>
      <w:proofErr w:type="spellEnd"/>
      <w:r w:rsidRPr="008B6253">
        <w:rPr>
          <w:b/>
          <w:bCs/>
        </w:rPr>
        <w:t>++)</w:t>
      </w:r>
    </w:p>
    <w:p w14:paraId="437114BD"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w:t>
      </w:r>
    </w:p>
    <w:p w14:paraId="64356974"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xml:space="preserve">        </w:t>
      </w:r>
      <w:proofErr w:type="spellStart"/>
      <w:r w:rsidRPr="008B6253">
        <w:rPr>
          <w:b/>
          <w:bCs/>
        </w:rPr>
        <w:t>cin</w:t>
      </w:r>
      <w:proofErr w:type="spellEnd"/>
      <w:r w:rsidRPr="008B6253">
        <w:rPr>
          <w:b/>
          <w:bCs/>
        </w:rPr>
        <w:t xml:space="preserve"> &gt;&gt; </w:t>
      </w:r>
      <w:proofErr w:type="spellStart"/>
      <w:r w:rsidRPr="008B6253">
        <w:rPr>
          <w:b/>
          <w:bCs/>
        </w:rPr>
        <w:t>arr</w:t>
      </w:r>
      <w:proofErr w:type="spellEnd"/>
      <w:r w:rsidRPr="008B6253">
        <w:rPr>
          <w:b/>
          <w:bCs/>
        </w:rPr>
        <w:t>[</w:t>
      </w:r>
      <w:proofErr w:type="spellStart"/>
      <w:r w:rsidRPr="008B6253">
        <w:rPr>
          <w:b/>
          <w:bCs/>
        </w:rPr>
        <w:t>i</w:t>
      </w:r>
      <w:proofErr w:type="spellEnd"/>
      <w:r w:rsidRPr="008B6253">
        <w:rPr>
          <w:b/>
          <w:bCs/>
        </w:rPr>
        <w:t>];</w:t>
      </w:r>
    </w:p>
    <w:p w14:paraId="701B7C53"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w:t>
      </w:r>
    </w:p>
    <w:p w14:paraId="697D7FA6" w14:textId="77777777" w:rsidR="00821054" w:rsidRPr="008B6253" w:rsidRDefault="00821054" w:rsidP="00821054">
      <w:pPr>
        <w:shd w:val="clear" w:color="auto" w:fill="D9D9D9" w:themeFill="background1" w:themeFillShade="D9"/>
        <w:spacing w:before="20" w:line="240" w:lineRule="auto"/>
        <w:contextualSpacing/>
        <w:rPr>
          <w:b/>
          <w:bCs/>
        </w:rPr>
      </w:pPr>
    </w:p>
    <w:p w14:paraId="0E96FB1E"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xml:space="preserve">    for (int </w:t>
      </w:r>
      <w:proofErr w:type="spellStart"/>
      <w:r w:rsidRPr="008B6253">
        <w:rPr>
          <w:b/>
          <w:bCs/>
        </w:rPr>
        <w:t>i</w:t>
      </w:r>
      <w:proofErr w:type="spellEnd"/>
      <w:r w:rsidRPr="008B6253">
        <w:rPr>
          <w:b/>
          <w:bCs/>
        </w:rPr>
        <w:t xml:space="preserve"> = 1; </w:t>
      </w:r>
      <w:proofErr w:type="spellStart"/>
      <w:r w:rsidRPr="008B6253">
        <w:rPr>
          <w:b/>
          <w:bCs/>
        </w:rPr>
        <w:t>i</w:t>
      </w:r>
      <w:proofErr w:type="spellEnd"/>
      <w:r w:rsidRPr="008B6253">
        <w:rPr>
          <w:b/>
          <w:bCs/>
        </w:rPr>
        <w:t xml:space="preserve"> &lt; n; </w:t>
      </w:r>
      <w:proofErr w:type="spellStart"/>
      <w:r w:rsidRPr="008B6253">
        <w:rPr>
          <w:b/>
          <w:bCs/>
        </w:rPr>
        <w:t>i</w:t>
      </w:r>
      <w:proofErr w:type="spellEnd"/>
      <w:r w:rsidRPr="008B6253">
        <w:rPr>
          <w:b/>
          <w:bCs/>
        </w:rPr>
        <w:t>++)</w:t>
      </w:r>
    </w:p>
    <w:p w14:paraId="512C7262"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w:t>
      </w:r>
    </w:p>
    <w:p w14:paraId="312CF431"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xml:space="preserve">        for (int j = 0; j &lt; n - </w:t>
      </w:r>
      <w:proofErr w:type="spellStart"/>
      <w:r w:rsidRPr="008B6253">
        <w:rPr>
          <w:b/>
          <w:bCs/>
        </w:rPr>
        <w:t>i</w:t>
      </w:r>
      <w:proofErr w:type="spellEnd"/>
      <w:r w:rsidRPr="008B6253">
        <w:rPr>
          <w:b/>
          <w:bCs/>
        </w:rPr>
        <w:t>; j++)</w:t>
      </w:r>
    </w:p>
    <w:p w14:paraId="24A0C66E"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w:t>
      </w:r>
    </w:p>
    <w:p w14:paraId="46E94081"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if (</w:t>
      </w:r>
      <w:proofErr w:type="spellStart"/>
      <w:r w:rsidRPr="008B6253">
        <w:rPr>
          <w:b/>
          <w:bCs/>
        </w:rPr>
        <w:t>arr</w:t>
      </w:r>
      <w:proofErr w:type="spellEnd"/>
      <w:r w:rsidRPr="008B6253">
        <w:rPr>
          <w:b/>
          <w:bCs/>
        </w:rPr>
        <w:t xml:space="preserve">[j] &gt; </w:t>
      </w:r>
      <w:proofErr w:type="spellStart"/>
      <w:proofErr w:type="gramStart"/>
      <w:r w:rsidRPr="008B6253">
        <w:rPr>
          <w:b/>
          <w:bCs/>
        </w:rPr>
        <w:t>arr</w:t>
      </w:r>
      <w:proofErr w:type="spellEnd"/>
      <w:r w:rsidRPr="008B6253">
        <w:rPr>
          <w:b/>
          <w:bCs/>
        </w:rPr>
        <w:t>[</w:t>
      </w:r>
      <w:proofErr w:type="gramEnd"/>
      <w:r w:rsidRPr="008B6253">
        <w:rPr>
          <w:b/>
          <w:bCs/>
        </w:rPr>
        <w:t>j + 1])</w:t>
      </w:r>
    </w:p>
    <w:p w14:paraId="7D5C66D5"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w:t>
      </w:r>
    </w:p>
    <w:p w14:paraId="5CE1EEA4"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swap(</w:t>
      </w:r>
      <w:proofErr w:type="spellStart"/>
      <w:r w:rsidRPr="008B6253">
        <w:rPr>
          <w:b/>
          <w:bCs/>
        </w:rPr>
        <w:t>arr</w:t>
      </w:r>
      <w:proofErr w:type="spellEnd"/>
      <w:r w:rsidRPr="008B6253">
        <w:rPr>
          <w:b/>
          <w:bCs/>
        </w:rPr>
        <w:t xml:space="preserve">[j], </w:t>
      </w:r>
      <w:proofErr w:type="gramStart"/>
      <w:r w:rsidRPr="008B6253">
        <w:rPr>
          <w:b/>
          <w:bCs/>
        </w:rPr>
        <w:t>arr[</w:t>
      </w:r>
      <w:proofErr w:type="gramEnd"/>
      <w:r w:rsidRPr="008B6253">
        <w:rPr>
          <w:b/>
          <w:bCs/>
        </w:rPr>
        <w:t>j + 1]);</w:t>
      </w:r>
    </w:p>
    <w:p w14:paraId="628CEDC1"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w:t>
      </w:r>
    </w:p>
    <w:p w14:paraId="5389FFB2"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w:t>
      </w:r>
    </w:p>
    <w:p w14:paraId="70232FCB"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w:t>
      </w:r>
    </w:p>
    <w:p w14:paraId="10ED80AD"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xml:space="preserve">    for (int </w:t>
      </w:r>
      <w:proofErr w:type="spellStart"/>
      <w:r w:rsidRPr="008B6253">
        <w:rPr>
          <w:b/>
          <w:bCs/>
        </w:rPr>
        <w:t>i</w:t>
      </w:r>
      <w:proofErr w:type="spellEnd"/>
      <w:r w:rsidRPr="008B6253">
        <w:rPr>
          <w:b/>
          <w:bCs/>
        </w:rPr>
        <w:t xml:space="preserve"> = 0; </w:t>
      </w:r>
      <w:proofErr w:type="spellStart"/>
      <w:r w:rsidRPr="008B6253">
        <w:rPr>
          <w:b/>
          <w:bCs/>
        </w:rPr>
        <w:t>i</w:t>
      </w:r>
      <w:proofErr w:type="spellEnd"/>
      <w:r w:rsidRPr="008B6253">
        <w:rPr>
          <w:b/>
          <w:bCs/>
        </w:rPr>
        <w:t xml:space="preserve"> &lt; n; </w:t>
      </w:r>
      <w:proofErr w:type="spellStart"/>
      <w:r w:rsidRPr="008B6253">
        <w:rPr>
          <w:b/>
          <w:bCs/>
        </w:rPr>
        <w:t>i</w:t>
      </w:r>
      <w:proofErr w:type="spellEnd"/>
      <w:r w:rsidRPr="008B6253">
        <w:rPr>
          <w:b/>
          <w:bCs/>
        </w:rPr>
        <w:t>++)</w:t>
      </w:r>
    </w:p>
    <w:p w14:paraId="026E1F21"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w:t>
      </w:r>
    </w:p>
    <w:p w14:paraId="55ACE3E4"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xml:space="preserve">        </w:t>
      </w:r>
      <w:proofErr w:type="spellStart"/>
      <w:r w:rsidRPr="008B6253">
        <w:rPr>
          <w:b/>
          <w:bCs/>
        </w:rPr>
        <w:t>cout</w:t>
      </w:r>
      <w:proofErr w:type="spellEnd"/>
      <w:r w:rsidRPr="008B6253">
        <w:rPr>
          <w:b/>
          <w:bCs/>
        </w:rPr>
        <w:t xml:space="preserve"> &lt;&lt; </w:t>
      </w:r>
      <w:proofErr w:type="spellStart"/>
      <w:r w:rsidRPr="008B6253">
        <w:rPr>
          <w:b/>
          <w:bCs/>
        </w:rPr>
        <w:t>arr</w:t>
      </w:r>
      <w:proofErr w:type="spellEnd"/>
      <w:r w:rsidRPr="008B6253">
        <w:rPr>
          <w:b/>
          <w:bCs/>
        </w:rPr>
        <w:t>[</w:t>
      </w:r>
      <w:proofErr w:type="spellStart"/>
      <w:r w:rsidRPr="008B6253">
        <w:rPr>
          <w:b/>
          <w:bCs/>
        </w:rPr>
        <w:t>i</w:t>
      </w:r>
      <w:proofErr w:type="spellEnd"/>
      <w:r w:rsidRPr="008B6253">
        <w:rPr>
          <w:b/>
          <w:bCs/>
        </w:rPr>
        <w:t>] &lt;&lt; " ";</w:t>
      </w:r>
    </w:p>
    <w:p w14:paraId="64AF96CB"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w:t>
      </w:r>
    </w:p>
    <w:p w14:paraId="3F38C8FB"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    return 0;</w:t>
      </w:r>
    </w:p>
    <w:p w14:paraId="008319DB" w14:textId="77777777" w:rsidR="00821054" w:rsidRPr="008B6253" w:rsidRDefault="00821054" w:rsidP="00821054">
      <w:pPr>
        <w:shd w:val="clear" w:color="auto" w:fill="D9D9D9" w:themeFill="background1" w:themeFillShade="D9"/>
        <w:spacing w:before="20" w:line="240" w:lineRule="auto"/>
        <w:contextualSpacing/>
        <w:rPr>
          <w:b/>
          <w:bCs/>
        </w:rPr>
      </w:pPr>
      <w:r w:rsidRPr="008B6253">
        <w:rPr>
          <w:b/>
          <w:bCs/>
        </w:rPr>
        <w:t>}</w:t>
      </w:r>
    </w:p>
    <w:p w14:paraId="4083A3C6" w14:textId="77777777" w:rsidR="00821054" w:rsidRPr="008B6253" w:rsidRDefault="00821054" w:rsidP="00821054"/>
    <w:p w14:paraId="520C86CA" w14:textId="77777777" w:rsidR="00821054" w:rsidRPr="008B6253" w:rsidRDefault="00821054" w:rsidP="0044195E"/>
    <w:p w14:paraId="69AB7D01" w14:textId="6F95CE61" w:rsidR="0044195E" w:rsidRPr="008B6253" w:rsidRDefault="00821054" w:rsidP="0044195E">
      <w:pPr>
        <w:rPr>
          <w:b/>
          <w:bCs/>
        </w:rPr>
      </w:pPr>
      <w:r w:rsidRPr="008B6253">
        <w:rPr>
          <w:b/>
          <w:bCs/>
        </w:rPr>
        <w:t xml:space="preserve">Input: </w:t>
      </w:r>
    </w:p>
    <w:p w14:paraId="6E29F1D6" w14:textId="03AA1772" w:rsidR="00821054" w:rsidRPr="008B6253" w:rsidRDefault="00821054" w:rsidP="0044195E">
      <w:r w:rsidRPr="008B6253">
        <w:t>14 33 27 35 10</w:t>
      </w:r>
    </w:p>
    <w:p w14:paraId="7FDE14FA" w14:textId="716A1164" w:rsidR="00821054" w:rsidRPr="008B6253" w:rsidRDefault="00821054" w:rsidP="0044195E">
      <w:pPr>
        <w:rPr>
          <w:b/>
          <w:bCs/>
        </w:rPr>
      </w:pPr>
      <w:r w:rsidRPr="008B6253">
        <w:rPr>
          <w:b/>
          <w:bCs/>
        </w:rPr>
        <w:t xml:space="preserve">Output: </w:t>
      </w:r>
    </w:p>
    <w:p w14:paraId="21550886" w14:textId="5934964C" w:rsidR="00821054" w:rsidRPr="008B6253" w:rsidRDefault="00821054" w:rsidP="0044195E">
      <w:r w:rsidRPr="008B6253">
        <w:t>10 14 27 33 35</w:t>
      </w:r>
    </w:p>
    <w:p w14:paraId="241FD177" w14:textId="77777777" w:rsidR="00B35CAA" w:rsidRPr="008B6253" w:rsidRDefault="00B35CAA" w:rsidP="0044195E"/>
    <w:p w14:paraId="46C2F1E9" w14:textId="5B96E734" w:rsidR="00B35CAA" w:rsidRPr="00F7765E" w:rsidRDefault="00B35CAA" w:rsidP="0044195E">
      <w:pPr>
        <w:rPr>
          <w:b/>
          <w:bCs/>
          <w:sz w:val="40"/>
          <w:szCs w:val="40"/>
        </w:rPr>
      </w:pPr>
      <w:r w:rsidRPr="00F7765E">
        <w:rPr>
          <w:b/>
          <w:bCs/>
          <w:sz w:val="40"/>
          <w:szCs w:val="40"/>
        </w:rPr>
        <w:t>Problem -02:</w:t>
      </w:r>
    </w:p>
    <w:p w14:paraId="2EF5345D" w14:textId="7B05853B" w:rsidR="00B35CAA" w:rsidRPr="008B6253" w:rsidRDefault="00331FAE" w:rsidP="0044195E">
      <w:r w:rsidRPr="008B6253">
        <w:rPr>
          <w:b/>
          <w:bCs/>
        </w:rPr>
        <w:t>Title:</w:t>
      </w:r>
      <w:r w:rsidR="00B35CAA" w:rsidRPr="008B6253">
        <w:t xml:space="preserve"> Write a program to sort an array using Binary Search algorithm.</w:t>
      </w:r>
    </w:p>
    <w:p w14:paraId="0E36A816" w14:textId="27F3688A" w:rsidR="00B35CAA" w:rsidRPr="008B6253" w:rsidRDefault="00331FAE" w:rsidP="0044195E">
      <w:r w:rsidRPr="008B6253">
        <w:rPr>
          <w:b/>
          <w:bCs/>
        </w:rPr>
        <w:t>Theory:</w:t>
      </w:r>
      <w:r w:rsidR="00B35CAA" w:rsidRPr="008B6253">
        <w:t xml:space="preserve"> Suppose data is an array which is sorted in increasing numerical order or equivalently or </w:t>
      </w:r>
      <w:r w:rsidRPr="008B6253">
        <w:t>alphabetically. Then</w:t>
      </w:r>
      <w:r w:rsidR="00B35CAA" w:rsidRPr="008B6253">
        <w:t xml:space="preserve"> there is an extremely efficient Searching Algorithm called binary </w:t>
      </w:r>
      <w:r w:rsidRPr="008B6253">
        <w:t>search. Which</w:t>
      </w:r>
      <w:r w:rsidR="00B35CAA" w:rsidRPr="008B6253">
        <w:t xml:space="preserve"> can be used to find the location LOC of a given ITEM of Information in data.</w:t>
      </w:r>
    </w:p>
    <w:p w14:paraId="343995C2" w14:textId="31B2727D" w:rsidR="00B35CAA" w:rsidRPr="008B6253" w:rsidRDefault="00B35CAA" w:rsidP="0044195E">
      <w:pPr>
        <w:rPr>
          <w:b/>
          <w:bCs/>
        </w:rPr>
      </w:pPr>
      <w:r w:rsidRPr="008B6253">
        <w:rPr>
          <w:b/>
          <w:bCs/>
        </w:rPr>
        <w:t xml:space="preserve">Algorithm: (Binary search) Binary (Array, Size, ITEM): </w:t>
      </w:r>
    </w:p>
    <w:p w14:paraId="085BD452" w14:textId="1D3CF91B" w:rsidR="00B35CAA" w:rsidRPr="008B6253" w:rsidRDefault="00B35CAA" w:rsidP="00B35CAA">
      <w:pPr>
        <w:pStyle w:val="ListParagraph"/>
        <w:numPr>
          <w:ilvl w:val="0"/>
          <w:numId w:val="3"/>
        </w:numPr>
      </w:pPr>
      <w:r w:rsidRPr="008B6253">
        <w:lastRenderedPageBreak/>
        <w:t xml:space="preserve">Initialize </w:t>
      </w:r>
      <w:r w:rsidRPr="008B6253">
        <w:rPr>
          <w:b/>
          <w:bCs/>
        </w:rPr>
        <w:t>Low</w:t>
      </w:r>
      <w:r w:rsidRPr="008B6253">
        <w:t xml:space="preserve"> and </w:t>
      </w:r>
      <w:r w:rsidRPr="008B6253">
        <w:rPr>
          <w:b/>
          <w:bCs/>
        </w:rPr>
        <w:t>High</w:t>
      </w:r>
      <w:r w:rsidRPr="008B6253">
        <w:t xml:space="preserve"> pointer.</w:t>
      </w:r>
    </w:p>
    <w:p w14:paraId="2D275B97" w14:textId="68C9AA47" w:rsidR="00B35CAA" w:rsidRPr="008B6253" w:rsidRDefault="00B35CAA" w:rsidP="00B35CAA">
      <w:pPr>
        <w:pStyle w:val="ListParagraph"/>
        <w:numPr>
          <w:ilvl w:val="0"/>
          <w:numId w:val="3"/>
        </w:numPr>
      </w:pPr>
      <w:r w:rsidRPr="008B6253">
        <w:t xml:space="preserve">While </w:t>
      </w:r>
      <w:r w:rsidRPr="008B6253">
        <w:rPr>
          <w:b/>
          <w:bCs/>
        </w:rPr>
        <w:t>low&lt;=</w:t>
      </w:r>
      <w:proofErr w:type="gramStart"/>
      <w:r w:rsidRPr="008B6253">
        <w:rPr>
          <w:b/>
          <w:bCs/>
        </w:rPr>
        <w:t>high</w:t>
      </w:r>
      <w:r w:rsidRPr="008B6253">
        <w:t xml:space="preserve"> :</w:t>
      </w:r>
      <w:proofErr w:type="gramEnd"/>
    </w:p>
    <w:p w14:paraId="73DC58EB" w14:textId="16F5D323" w:rsidR="00B35CAA" w:rsidRPr="008B6253" w:rsidRDefault="00B35CAA" w:rsidP="00B35CAA">
      <w:pPr>
        <w:pStyle w:val="ListParagraph"/>
        <w:numPr>
          <w:ilvl w:val="0"/>
          <w:numId w:val="4"/>
        </w:numPr>
      </w:pPr>
      <w:r w:rsidRPr="008B6253">
        <w:t xml:space="preserve">Calculate </w:t>
      </w:r>
      <w:r w:rsidRPr="008B6253">
        <w:rPr>
          <w:b/>
          <w:bCs/>
        </w:rPr>
        <w:t>mid = (</w:t>
      </w:r>
      <w:proofErr w:type="spellStart"/>
      <w:r w:rsidRPr="008B6253">
        <w:rPr>
          <w:b/>
          <w:bCs/>
        </w:rPr>
        <w:t>low+high</w:t>
      </w:r>
      <w:proofErr w:type="spellEnd"/>
      <w:r w:rsidRPr="008B6253">
        <w:rPr>
          <w:b/>
          <w:bCs/>
        </w:rPr>
        <w:t>)/2</w:t>
      </w:r>
    </w:p>
    <w:p w14:paraId="0FBB4B86" w14:textId="3FBFFD90" w:rsidR="00B35CAA" w:rsidRPr="008B6253" w:rsidRDefault="0044281C" w:rsidP="00B35CAA">
      <w:pPr>
        <w:pStyle w:val="ListParagraph"/>
        <w:numPr>
          <w:ilvl w:val="0"/>
          <w:numId w:val="4"/>
        </w:numPr>
        <w:rPr>
          <w:b/>
          <w:bCs/>
        </w:rPr>
      </w:pPr>
      <w:r w:rsidRPr="008B6253">
        <w:rPr>
          <w:b/>
          <w:bCs/>
        </w:rPr>
        <w:t>If(</w:t>
      </w:r>
      <w:proofErr w:type="spellStart"/>
      <w:r w:rsidRPr="008B6253">
        <w:rPr>
          <w:b/>
          <w:bCs/>
        </w:rPr>
        <w:t>ar</w:t>
      </w:r>
      <w:proofErr w:type="spellEnd"/>
      <w:r w:rsidRPr="008B6253">
        <w:rPr>
          <w:b/>
          <w:bCs/>
        </w:rPr>
        <w:t>[mid]==ITEM):</w:t>
      </w:r>
    </w:p>
    <w:p w14:paraId="10A06F4D" w14:textId="0D3F29ED" w:rsidR="0044281C" w:rsidRPr="008B6253" w:rsidRDefault="0044281C" w:rsidP="0044281C">
      <w:pPr>
        <w:pStyle w:val="ListParagraph"/>
        <w:ind w:left="1500"/>
      </w:pPr>
      <w:r w:rsidRPr="008B6253">
        <w:t xml:space="preserve">Return it </w:t>
      </w:r>
      <w:r w:rsidRPr="008B6253">
        <w:rPr>
          <w:b/>
          <w:bCs/>
        </w:rPr>
        <w:t>index</w:t>
      </w:r>
      <w:r w:rsidRPr="008B6253">
        <w:t>.</w:t>
      </w:r>
    </w:p>
    <w:p w14:paraId="45C0A1A4" w14:textId="3F08DE4D" w:rsidR="0044281C" w:rsidRPr="008B6253" w:rsidRDefault="0044281C" w:rsidP="0044281C">
      <w:pPr>
        <w:pStyle w:val="ListParagraph"/>
        <w:numPr>
          <w:ilvl w:val="0"/>
          <w:numId w:val="4"/>
        </w:numPr>
        <w:rPr>
          <w:b/>
          <w:bCs/>
        </w:rPr>
      </w:pPr>
      <w:r w:rsidRPr="008B6253">
        <w:rPr>
          <w:b/>
          <w:bCs/>
        </w:rPr>
        <w:t>If(</w:t>
      </w:r>
      <w:proofErr w:type="spellStart"/>
      <w:r w:rsidRPr="008B6253">
        <w:rPr>
          <w:b/>
          <w:bCs/>
        </w:rPr>
        <w:t>ar</w:t>
      </w:r>
      <w:proofErr w:type="spellEnd"/>
      <w:r w:rsidRPr="008B6253">
        <w:rPr>
          <w:b/>
          <w:bCs/>
        </w:rPr>
        <w:t>[mid]&lt;ITEM):</w:t>
      </w:r>
    </w:p>
    <w:p w14:paraId="3D570514" w14:textId="284B7E61" w:rsidR="0044281C" w:rsidRPr="008B6253" w:rsidRDefault="0044281C" w:rsidP="0044281C">
      <w:pPr>
        <w:pStyle w:val="ListParagraph"/>
        <w:ind w:left="1500"/>
        <w:rPr>
          <w:b/>
          <w:bCs/>
        </w:rPr>
      </w:pPr>
      <w:r w:rsidRPr="008B6253">
        <w:rPr>
          <w:b/>
          <w:bCs/>
        </w:rPr>
        <w:t>Low=mid+1</w:t>
      </w:r>
    </w:p>
    <w:p w14:paraId="6379F309" w14:textId="069EF2D4" w:rsidR="0044281C" w:rsidRPr="008B6253" w:rsidRDefault="0044281C" w:rsidP="0044281C">
      <w:pPr>
        <w:pStyle w:val="ListParagraph"/>
        <w:numPr>
          <w:ilvl w:val="0"/>
          <w:numId w:val="4"/>
        </w:numPr>
      </w:pPr>
      <w:proofErr w:type="gramStart"/>
      <w:r w:rsidRPr="008B6253">
        <w:t>Else :</w:t>
      </w:r>
      <w:proofErr w:type="gramEnd"/>
    </w:p>
    <w:p w14:paraId="2FA11585" w14:textId="1F1BA6A7" w:rsidR="0044281C" w:rsidRPr="008B6253" w:rsidRDefault="0044281C" w:rsidP="0044281C">
      <w:pPr>
        <w:pStyle w:val="ListParagraph"/>
        <w:ind w:left="1500"/>
        <w:rPr>
          <w:b/>
          <w:bCs/>
        </w:rPr>
      </w:pPr>
      <w:r w:rsidRPr="008B6253">
        <w:rPr>
          <w:b/>
          <w:bCs/>
        </w:rPr>
        <w:t xml:space="preserve">High=mid -1 </w:t>
      </w:r>
    </w:p>
    <w:p w14:paraId="4685CCFC" w14:textId="397DBF3C" w:rsidR="0044281C" w:rsidRPr="008B6253" w:rsidRDefault="0044281C" w:rsidP="0044281C">
      <w:pPr>
        <w:pStyle w:val="ListParagraph"/>
        <w:numPr>
          <w:ilvl w:val="0"/>
          <w:numId w:val="3"/>
        </w:numPr>
      </w:pPr>
      <w:r w:rsidRPr="008B6253">
        <w:t>Exist.</w:t>
      </w:r>
    </w:p>
    <w:p w14:paraId="67817938" w14:textId="77777777" w:rsidR="0044281C" w:rsidRPr="008B6253" w:rsidRDefault="0044281C" w:rsidP="0044281C">
      <w:pPr>
        <w:pStyle w:val="ListParagraph"/>
      </w:pPr>
    </w:p>
    <w:p w14:paraId="3E7D3B66" w14:textId="77777777" w:rsidR="0044281C" w:rsidRPr="008B6253" w:rsidRDefault="0044281C" w:rsidP="0044281C">
      <w:pPr>
        <w:pStyle w:val="ListParagraph"/>
      </w:pPr>
    </w:p>
    <w:p w14:paraId="28537286" w14:textId="03815013" w:rsidR="0044281C" w:rsidRPr="008B6253" w:rsidRDefault="0044281C" w:rsidP="0044281C">
      <w:pPr>
        <w:pStyle w:val="ListParagraph"/>
        <w:rPr>
          <w:b/>
          <w:bCs/>
        </w:rPr>
      </w:pPr>
      <w:r w:rsidRPr="008B6253">
        <w:rPr>
          <w:b/>
          <w:bCs/>
        </w:rPr>
        <w:t xml:space="preserve">Source code: </w:t>
      </w:r>
    </w:p>
    <w:p w14:paraId="71D3F870" w14:textId="77777777" w:rsidR="0044281C" w:rsidRPr="008B6253" w:rsidRDefault="0044281C" w:rsidP="0044281C">
      <w:pPr>
        <w:pStyle w:val="ListParagraph"/>
        <w:shd w:val="clear" w:color="auto" w:fill="D0CECE" w:themeFill="background2" w:themeFillShade="E6"/>
        <w:spacing w:after="120" w:line="240" w:lineRule="auto"/>
      </w:pPr>
      <w:r w:rsidRPr="008B6253">
        <w:t>#include &lt;bits/</w:t>
      </w:r>
      <w:proofErr w:type="spellStart"/>
      <w:r w:rsidRPr="008B6253">
        <w:t>stdc</w:t>
      </w:r>
      <w:proofErr w:type="spellEnd"/>
      <w:r w:rsidRPr="008B6253">
        <w:t>++.h&gt;</w:t>
      </w:r>
    </w:p>
    <w:p w14:paraId="6BEEDE7D" w14:textId="77777777" w:rsidR="0044281C" w:rsidRPr="008B6253" w:rsidRDefault="0044281C" w:rsidP="0044281C">
      <w:pPr>
        <w:pStyle w:val="ListParagraph"/>
        <w:shd w:val="clear" w:color="auto" w:fill="D0CECE" w:themeFill="background2" w:themeFillShade="E6"/>
        <w:spacing w:after="120" w:line="240" w:lineRule="auto"/>
      </w:pPr>
      <w:r w:rsidRPr="008B6253">
        <w:t>using namespace std;</w:t>
      </w:r>
    </w:p>
    <w:p w14:paraId="45DA60B7" w14:textId="77777777" w:rsidR="0044281C" w:rsidRPr="008B6253" w:rsidRDefault="0044281C" w:rsidP="0044281C">
      <w:pPr>
        <w:pStyle w:val="ListParagraph"/>
        <w:shd w:val="clear" w:color="auto" w:fill="D0CECE" w:themeFill="background2" w:themeFillShade="E6"/>
        <w:spacing w:after="120" w:line="240" w:lineRule="auto"/>
      </w:pPr>
      <w:r w:rsidRPr="008B6253">
        <w:t xml:space="preserve">int </w:t>
      </w:r>
      <w:proofErr w:type="gramStart"/>
      <w:r w:rsidRPr="008B6253">
        <w:t>main(</w:t>
      </w:r>
      <w:proofErr w:type="gramEnd"/>
      <w:r w:rsidRPr="008B6253">
        <w:t>)</w:t>
      </w:r>
    </w:p>
    <w:p w14:paraId="65BD1755" w14:textId="77777777" w:rsidR="0044281C" w:rsidRPr="008B6253" w:rsidRDefault="0044281C" w:rsidP="0044281C">
      <w:pPr>
        <w:pStyle w:val="ListParagraph"/>
        <w:shd w:val="clear" w:color="auto" w:fill="D0CECE" w:themeFill="background2" w:themeFillShade="E6"/>
        <w:spacing w:after="120" w:line="240" w:lineRule="auto"/>
      </w:pPr>
      <w:r w:rsidRPr="008B6253">
        <w:t>{</w:t>
      </w:r>
    </w:p>
    <w:p w14:paraId="22350354" w14:textId="77777777" w:rsidR="0044281C" w:rsidRPr="008B6253" w:rsidRDefault="0044281C" w:rsidP="0044281C">
      <w:pPr>
        <w:pStyle w:val="ListParagraph"/>
        <w:shd w:val="clear" w:color="auto" w:fill="D0CECE" w:themeFill="background2" w:themeFillShade="E6"/>
        <w:spacing w:after="120" w:line="240" w:lineRule="auto"/>
      </w:pPr>
      <w:r w:rsidRPr="008B6253">
        <w:t>    int n;</w:t>
      </w:r>
    </w:p>
    <w:p w14:paraId="66CD731F" w14:textId="77777777" w:rsidR="0044281C" w:rsidRPr="008B6253" w:rsidRDefault="0044281C" w:rsidP="0044281C">
      <w:pPr>
        <w:pStyle w:val="ListParagraph"/>
        <w:shd w:val="clear" w:color="auto" w:fill="D0CECE" w:themeFill="background2" w:themeFillShade="E6"/>
        <w:spacing w:after="120" w:line="240" w:lineRule="auto"/>
      </w:pPr>
      <w:r w:rsidRPr="008B6253">
        <w:t xml:space="preserve">    </w:t>
      </w:r>
      <w:proofErr w:type="spellStart"/>
      <w:r w:rsidRPr="008B6253">
        <w:t>cin</w:t>
      </w:r>
      <w:proofErr w:type="spellEnd"/>
      <w:r w:rsidRPr="008B6253">
        <w:t xml:space="preserve"> &gt;&gt; n;</w:t>
      </w:r>
    </w:p>
    <w:p w14:paraId="72C662A5" w14:textId="77777777" w:rsidR="0044281C" w:rsidRPr="008B6253" w:rsidRDefault="0044281C" w:rsidP="0044281C">
      <w:pPr>
        <w:pStyle w:val="ListParagraph"/>
        <w:shd w:val="clear" w:color="auto" w:fill="D0CECE" w:themeFill="background2" w:themeFillShade="E6"/>
        <w:spacing w:after="120" w:line="240" w:lineRule="auto"/>
      </w:pPr>
      <w:r w:rsidRPr="008B6253">
        <w:t xml:space="preserve">    int </w:t>
      </w:r>
      <w:proofErr w:type="spellStart"/>
      <w:r w:rsidRPr="008B6253">
        <w:t>ar</w:t>
      </w:r>
      <w:proofErr w:type="spellEnd"/>
      <w:r w:rsidRPr="008B6253">
        <w:t>[n];</w:t>
      </w:r>
    </w:p>
    <w:p w14:paraId="3FC353D8" w14:textId="77777777" w:rsidR="0044281C" w:rsidRPr="008B6253" w:rsidRDefault="0044281C" w:rsidP="0044281C">
      <w:pPr>
        <w:pStyle w:val="ListParagraph"/>
        <w:shd w:val="clear" w:color="auto" w:fill="D0CECE" w:themeFill="background2" w:themeFillShade="E6"/>
        <w:spacing w:after="120" w:line="240" w:lineRule="auto"/>
      </w:pPr>
      <w:r w:rsidRPr="008B6253">
        <w:t xml:space="preserve">    for (int </w:t>
      </w:r>
      <w:proofErr w:type="spellStart"/>
      <w:r w:rsidRPr="008B6253">
        <w:t>i</w:t>
      </w:r>
      <w:proofErr w:type="spellEnd"/>
      <w:r w:rsidRPr="008B6253">
        <w:t xml:space="preserve"> = 0; </w:t>
      </w:r>
      <w:proofErr w:type="spellStart"/>
      <w:r w:rsidRPr="008B6253">
        <w:t>i</w:t>
      </w:r>
      <w:proofErr w:type="spellEnd"/>
      <w:r w:rsidRPr="008B6253">
        <w:t xml:space="preserve"> &lt; n; </w:t>
      </w:r>
      <w:proofErr w:type="spellStart"/>
      <w:r w:rsidRPr="008B6253">
        <w:t>i</w:t>
      </w:r>
      <w:proofErr w:type="spellEnd"/>
      <w:r w:rsidRPr="008B6253">
        <w:t>++)</w:t>
      </w:r>
    </w:p>
    <w:p w14:paraId="437461B5" w14:textId="77777777" w:rsidR="0044281C" w:rsidRPr="008B6253" w:rsidRDefault="0044281C" w:rsidP="0044281C">
      <w:pPr>
        <w:pStyle w:val="ListParagraph"/>
        <w:shd w:val="clear" w:color="auto" w:fill="D0CECE" w:themeFill="background2" w:themeFillShade="E6"/>
        <w:spacing w:after="120" w:line="240" w:lineRule="auto"/>
      </w:pPr>
      <w:r w:rsidRPr="008B6253">
        <w:t>    {</w:t>
      </w:r>
    </w:p>
    <w:p w14:paraId="62D5273B" w14:textId="77777777" w:rsidR="0044281C" w:rsidRPr="008B6253" w:rsidRDefault="0044281C" w:rsidP="0044281C">
      <w:pPr>
        <w:pStyle w:val="ListParagraph"/>
        <w:shd w:val="clear" w:color="auto" w:fill="D0CECE" w:themeFill="background2" w:themeFillShade="E6"/>
        <w:spacing w:after="120" w:line="240" w:lineRule="auto"/>
      </w:pPr>
      <w:r w:rsidRPr="008B6253">
        <w:t xml:space="preserve">        </w:t>
      </w:r>
      <w:proofErr w:type="spellStart"/>
      <w:r w:rsidRPr="008B6253">
        <w:t>cin</w:t>
      </w:r>
      <w:proofErr w:type="spellEnd"/>
      <w:r w:rsidRPr="008B6253">
        <w:t xml:space="preserve"> &gt;&gt; </w:t>
      </w:r>
      <w:proofErr w:type="spellStart"/>
      <w:r w:rsidRPr="008B6253">
        <w:t>ar</w:t>
      </w:r>
      <w:proofErr w:type="spellEnd"/>
      <w:r w:rsidRPr="008B6253">
        <w:t>[</w:t>
      </w:r>
      <w:proofErr w:type="spellStart"/>
      <w:r w:rsidRPr="008B6253">
        <w:t>i</w:t>
      </w:r>
      <w:proofErr w:type="spellEnd"/>
      <w:r w:rsidRPr="008B6253">
        <w:t>];</w:t>
      </w:r>
    </w:p>
    <w:p w14:paraId="264EF167" w14:textId="77777777" w:rsidR="0044281C" w:rsidRPr="008B6253" w:rsidRDefault="0044281C" w:rsidP="0044281C">
      <w:pPr>
        <w:pStyle w:val="ListParagraph"/>
        <w:shd w:val="clear" w:color="auto" w:fill="D0CECE" w:themeFill="background2" w:themeFillShade="E6"/>
        <w:spacing w:after="120" w:line="240" w:lineRule="auto"/>
      </w:pPr>
      <w:r w:rsidRPr="008B6253">
        <w:t>    }</w:t>
      </w:r>
    </w:p>
    <w:p w14:paraId="3D8FD6A2" w14:textId="77777777" w:rsidR="0044281C" w:rsidRPr="008B6253" w:rsidRDefault="0044281C" w:rsidP="0044281C">
      <w:pPr>
        <w:pStyle w:val="ListParagraph"/>
        <w:shd w:val="clear" w:color="auto" w:fill="D0CECE" w:themeFill="background2" w:themeFillShade="E6"/>
        <w:spacing w:after="120" w:line="240" w:lineRule="auto"/>
      </w:pPr>
      <w:r w:rsidRPr="008B6253">
        <w:t xml:space="preserve">    </w:t>
      </w:r>
      <w:proofErr w:type="gramStart"/>
      <w:r w:rsidRPr="008B6253">
        <w:t>sort(</w:t>
      </w:r>
      <w:proofErr w:type="spellStart"/>
      <w:proofErr w:type="gramEnd"/>
      <w:r w:rsidRPr="008B6253">
        <w:t>ar</w:t>
      </w:r>
      <w:proofErr w:type="spellEnd"/>
      <w:r w:rsidRPr="008B6253">
        <w:t xml:space="preserve">, </w:t>
      </w:r>
      <w:proofErr w:type="spellStart"/>
      <w:r w:rsidRPr="008B6253">
        <w:t>ar</w:t>
      </w:r>
      <w:proofErr w:type="spellEnd"/>
      <w:r w:rsidRPr="008B6253">
        <w:t xml:space="preserve"> + n);</w:t>
      </w:r>
    </w:p>
    <w:p w14:paraId="5229D300" w14:textId="77777777" w:rsidR="0044281C" w:rsidRPr="008B6253" w:rsidRDefault="0044281C" w:rsidP="0044281C">
      <w:pPr>
        <w:pStyle w:val="ListParagraph"/>
        <w:shd w:val="clear" w:color="auto" w:fill="D0CECE" w:themeFill="background2" w:themeFillShade="E6"/>
        <w:spacing w:after="120" w:line="240" w:lineRule="auto"/>
      </w:pPr>
      <w:r w:rsidRPr="008B6253">
        <w:t>    int key;</w:t>
      </w:r>
    </w:p>
    <w:p w14:paraId="29909226" w14:textId="77777777" w:rsidR="0044281C" w:rsidRPr="008B6253" w:rsidRDefault="0044281C" w:rsidP="0044281C">
      <w:pPr>
        <w:pStyle w:val="ListParagraph"/>
        <w:shd w:val="clear" w:color="auto" w:fill="D0CECE" w:themeFill="background2" w:themeFillShade="E6"/>
        <w:spacing w:after="120" w:line="240" w:lineRule="auto"/>
      </w:pPr>
      <w:r w:rsidRPr="008B6253">
        <w:t xml:space="preserve">    </w:t>
      </w:r>
      <w:proofErr w:type="spellStart"/>
      <w:r w:rsidRPr="008B6253">
        <w:t>cin</w:t>
      </w:r>
      <w:proofErr w:type="spellEnd"/>
      <w:r w:rsidRPr="008B6253">
        <w:t xml:space="preserve"> &gt;&gt; key;</w:t>
      </w:r>
    </w:p>
    <w:p w14:paraId="2A438BE8" w14:textId="77777777" w:rsidR="0044281C" w:rsidRPr="008B6253" w:rsidRDefault="0044281C" w:rsidP="0044281C">
      <w:pPr>
        <w:pStyle w:val="ListParagraph"/>
        <w:shd w:val="clear" w:color="auto" w:fill="D0CECE" w:themeFill="background2" w:themeFillShade="E6"/>
        <w:spacing w:after="120" w:line="240" w:lineRule="auto"/>
      </w:pPr>
      <w:r w:rsidRPr="008B6253">
        <w:t>    int l = 0;</w:t>
      </w:r>
    </w:p>
    <w:p w14:paraId="7C5AFD6C" w14:textId="77777777" w:rsidR="0044281C" w:rsidRPr="008B6253" w:rsidRDefault="0044281C" w:rsidP="0044281C">
      <w:pPr>
        <w:pStyle w:val="ListParagraph"/>
        <w:shd w:val="clear" w:color="auto" w:fill="D0CECE" w:themeFill="background2" w:themeFillShade="E6"/>
        <w:spacing w:after="120" w:line="240" w:lineRule="auto"/>
      </w:pPr>
      <w:r w:rsidRPr="008B6253">
        <w:t>    int r = n - 1;</w:t>
      </w:r>
    </w:p>
    <w:p w14:paraId="49B916A3" w14:textId="77777777" w:rsidR="0044281C" w:rsidRPr="008B6253" w:rsidRDefault="0044281C" w:rsidP="0044281C">
      <w:pPr>
        <w:pStyle w:val="ListParagraph"/>
        <w:shd w:val="clear" w:color="auto" w:fill="D0CECE" w:themeFill="background2" w:themeFillShade="E6"/>
        <w:spacing w:after="120" w:line="240" w:lineRule="auto"/>
      </w:pPr>
      <w:r w:rsidRPr="008B6253">
        <w:t>    bool flag = false;</w:t>
      </w:r>
    </w:p>
    <w:p w14:paraId="5CA65589" w14:textId="77777777" w:rsidR="0044281C" w:rsidRPr="008B6253" w:rsidRDefault="0044281C" w:rsidP="0044281C">
      <w:pPr>
        <w:pStyle w:val="ListParagraph"/>
        <w:shd w:val="clear" w:color="auto" w:fill="D0CECE" w:themeFill="background2" w:themeFillShade="E6"/>
        <w:spacing w:after="120" w:line="240" w:lineRule="auto"/>
      </w:pPr>
      <w:r w:rsidRPr="008B6253">
        <w:t>    while (l &lt;= r)</w:t>
      </w:r>
    </w:p>
    <w:p w14:paraId="742C5F4E" w14:textId="77777777" w:rsidR="0044281C" w:rsidRPr="008B6253" w:rsidRDefault="0044281C" w:rsidP="0044281C">
      <w:pPr>
        <w:pStyle w:val="ListParagraph"/>
        <w:shd w:val="clear" w:color="auto" w:fill="D0CECE" w:themeFill="background2" w:themeFillShade="E6"/>
        <w:spacing w:after="120" w:line="240" w:lineRule="auto"/>
      </w:pPr>
      <w:r w:rsidRPr="008B6253">
        <w:t>    {</w:t>
      </w:r>
    </w:p>
    <w:p w14:paraId="65511ACF" w14:textId="77777777" w:rsidR="0044281C" w:rsidRPr="008B6253" w:rsidRDefault="0044281C" w:rsidP="0044281C">
      <w:pPr>
        <w:pStyle w:val="ListParagraph"/>
        <w:shd w:val="clear" w:color="auto" w:fill="D0CECE" w:themeFill="background2" w:themeFillShade="E6"/>
        <w:spacing w:after="120" w:line="240" w:lineRule="auto"/>
      </w:pPr>
      <w:r w:rsidRPr="008B6253">
        <w:t>        int mid = (l + r) / 2;</w:t>
      </w:r>
    </w:p>
    <w:p w14:paraId="737E718E" w14:textId="77777777" w:rsidR="0044281C" w:rsidRPr="008B6253" w:rsidRDefault="0044281C" w:rsidP="0044281C">
      <w:pPr>
        <w:pStyle w:val="ListParagraph"/>
        <w:shd w:val="clear" w:color="auto" w:fill="D0CECE" w:themeFill="background2" w:themeFillShade="E6"/>
        <w:spacing w:after="120" w:line="240" w:lineRule="auto"/>
      </w:pPr>
      <w:r w:rsidRPr="008B6253">
        <w:t>        if (</w:t>
      </w:r>
      <w:proofErr w:type="spellStart"/>
      <w:r w:rsidRPr="008B6253">
        <w:t>ar</w:t>
      </w:r>
      <w:proofErr w:type="spellEnd"/>
      <w:r w:rsidRPr="008B6253">
        <w:t>[mid] == key)</w:t>
      </w:r>
    </w:p>
    <w:p w14:paraId="54D7462D" w14:textId="77777777" w:rsidR="0044281C" w:rsidRPr="008B6253" w:rsidRDefault="0044281C" w:rsidP="0044281C">
      <w:pPr>
        <w:pStyle w:val="ListParagraph"/>
        <w:shd w:val="clear" w:color="auto" w:fill="D0CECE" w:themeFill="background2" w:themeFillShade="E6"/>
        <w:spacing w:after="120" w:line="240" w:lineRule="auto"/>
      </w:pPr>
      <w:r w:rsidRPr="008B6253">
        <w:t>        {</w:t>
      </w:r>
    </w:p>
    <w:p w14:paraId="61AC1445" w14:textId="77777777" w:rsidR="0044281C" w:rsidRPr="008B6253" w:rsidRDefault="0044281C" w:rsidP="0044281C">
      <w:pPr>
        <w:pStyle w:val="ListParagraph"/>
        <w:shd w:val="clear" w:color="auto" w:fill="D0CECE" w:themeFill="background2" w:themeFillShade="E6"/>
        <w:spacing w:after="120" w:line="240" w:lineRule="auto"/>
      </w:pPr>
      <w:r w:rsidRPr="008B6253">
        <w:t xml:space="preserve">            </w:t>
      </w:r>
      <w:proofErr w:type="spellStart"/>
      <w:r w:rsidRPr="008B6253">
        <w:t>cout</w:t>
      </w:r>
      <w:proofErr w:type="spellEnd"/>
      <w:r w:rsidRPr="008B6253">
        <w:t xml:space="preserve"> &lt;&lt; </w:t>
      </w:r>
      <w:proofErr w:type="spellStart"/>
      <w:r w:rsidRPr="008B6253">
        <w:t>ar</w:t>
      </w:r>
      <w:proofErr w:type="spellEnd"/>
      <w:r w:rsidRPr="008B6253">
        <w:t xml:space="preserve">[mid] &lt;&lt; </w:t>
      </w:r>
      <w:proofErr w:type="spellStart"/>
      <w:r w:rsidRPr="008B6253">
        <w:t>endl</w:t>
      </w:r>
      <w:proofErr w:type="spellEnd"/>
      <w:r w:rsidRPr="008B6253">
        <w:t>;</w:t>
      </w:r>
    </w:p>
    <w:p w14:paraId="219298CC" w14:textId="77777777" w:rsidR="0044281C" w:rsidRPr="008B6253" w:rsidRDefault="0044281C" w:rsidP="0044281C">
      <w:pPr>
        <w:pStyle w:val="ListParagraph"/>
        <w:shd w:val="clear" w:color="auto" w:fill="D0CECE" w:themeFill="background2" w:themeFillShade="E6"/>
        <w:spacing w:after="120" w:line="240" w:lineRule="auto"/>
      </w:pPr>
      <w:r w:rsidRPr="008B6253">
        <w:t>            flag = true;</w:t>
      </w:r>
    </w:p>
    <w:p w14:paraId="0FFC9C02" w14:textId="77777777" w:rsidR="0044281C" w:rsidRPr="008B6253" w:rsidRDefault="0044281C" w:rsidP="0044281C">
      <w:pPr>
        <w:pStyle w:val="ListParagraph"/>
        <w:shd w:val="clear" w:color="auto" w:fill="D0CECE" w:themeFill="background2" w:themeFillShade="E6"/>
        <w:spacing w:after="120" w:line="240" w:lineRule="auto"/>
      </w:pPr>
      <w:r w:rsidRPr="008B6253">
        <w:t>            break;</w:t>
      </w:r>
    </w:p>
    <w:p w14:paraId="68F9C0A8" w14:textId="77777777" w:rsidR="0044281C" w:rsidRPr="008B6253" w:rsidRDefault="0044281C" w:rsidP="0044281C">
      <w:pPr>
        <w:pStyle w:val="ListParagraph"/>
        <w:shd w:val="clear" w:color="auto" w:fill="D0CECE" w:themeFill="background2" w:themeFillShade="E6"/>
        <w:spacing w:after="120" w:line="240" w:lineRule="auto"/>
      </w:pPr>
      <w:r w:rsidRPr="008B6253">
        <w:t>        }</w:t>
      </w:r>
    </w:p>
    <w:p w14:paraId="5060D541" w14:textId="77777777" w:rsidR="0044281C" w:rsidRPr="008B6253" w:rsidRDefault="0044281C" w:rsidP="0044281C">
      <w:pPr>
        <w:pStyle w:val="ListParagraph"/>
        <w:shd w:val="clear" w:color="auto" w:fill="D0CECE" w:themeFill="background2" w:themeFillShade="E6"/>
        <w:spacing w:after="120" w:line="240" w:lineRule="auto"/>
      </w:pPr>
      <w:r w:rsidRPr="008B6253">
        <w:t>        else if (</w:t>
      </w:r>
      <w:proofErr w:type="spellStart"/>
      <w:r w:rsidRPr="008B6253">
        <w:t>ar</w:t>
      </w:r>
      <w:proofErr w:type="spellEnd"/>
      <w:r w:rsidRPr="008B6253">
        <w:t>[mid] &lt; key)</w:t>
      </w:r>
    </w:p>
    <w:p w14:paraId="2DE211DB" w14:textId="77777777" w:rsidR="0044281C" w:rsidRPr="008B6253" w:rsidRDefault="0044281C" w:rsidP="0044281C">
      <w:pPr>
        <w:pStyle w:val="ListParagraph"/>
        <w:shd w:val="clear" w:color="auto" w:fill="D0CECE" w:themeFill="background2" w:themeFillShade="E6"/>
        <w:spacing w:after="120" w:line="240" w:lineRule="auto"/>
      </w:pPr>
      <w:r w:rsidRPr="008B6253">
        <w:t>        {</w:t>
      </w:r>
    </w:p>
    <w:p w14:paraId="54D3BFF8" w14:textId="77777777" w:rsidR="0044281C" w:rsidRPr="008B6253" w:rsidRDefault="0044281C" w:rsidP="0044281C">
      <w:pPr>
        <w:pStyle w:val="ListParagraph"/>
        <w:shd w:val="clear" w:color="auto" w:fill="D0CECE" w:themeFill="background2" w:themeFillShade="E6"/>
        <w:spacing w:after="120" w:line="240" w:lineRule="auto"/>
      </w:pPr>
      <w:r w:rsidRPr="008B6253">
        <w:t>            l = mid + 1;</w:t>
      </w:r>
    </w:p>
    <w:p w14:paraId="5A787CE3" w14:textId="77777777" w:rsidR="0044281C" w:rsidRPr="008B6253" w:rsidRDefault="0044281C" w:rsidP="0044281C">
      <w:pPr>
        <w:pStyle w:val="ListParagraph"/>
        <w:shd w:val="clear" w:color="auto" w:fill="D0CECE" w:themeFill="background2" w:themeFillShade="E6"/>
        <w:spacing w:after="120" w:line="240" w:lineRule="auto"/>
      </w:pPr>
      <w:r w:rsidRPr="008B6253">
        <w:t>        }</w:t>
      </w:r>
    </w:p>
    <w:p w14:paraId="5B5BEA9A" w14:textId="77777777" w:rsidR="0044281C" w:rsidRPr="008B6253" w:rsidRDefault="0044281C" w:rsidP="0044281C">
      <w:pPr>
        <w:pStyle w:val="ListParagraph"/>
        <w:shd w:val="clear" w:color="auto" w:fill="D0CECE" w:themeFill="background2" w:themeFillShade="E6"/>
        <w:spacing w:after="120" w:line="240" w:lineRule="auto"/>
      </w:pPr>
      <w:r w:rsidRPr="008B6253">
        <w:t>        else</w:t>
      </w:r>
    </w:p>
    <w:p w14:paraId="7044037D" w14:textId="77777777" w:rsidR="0044281C" w:rsidRPr="008B6253" w:rsidRDefault="0044281C" w:rsidP="0044281C">
      <w:pPr>
        <w:pStyle w:val="ListParagraph"/>
        <w:shd w:val="clear" w:color="auto" w:fill="D0CECE" w:themeFill="background2" w:themeFillShade="E6"/>
        <w:spacing w:after="120" w:line="240" w:lineRule="auto"/>
      </w:pPr>
      <w:r w:rsidRPr="008B6253">
        <w:t>        {</w:t>
      </w:r>
    </w:p>
    <w:p w14:paraId="7C46C1AD" w14:textId="77777777" w:rsidR="0044281C" w:rsidRPr="008B6253" w:rsidRDefault="0044281C" w:rsidP="0044281C">
      <w:pPr>
        <w:pStyle w:val="ListParagraph"/>
        <w:shd w:val="clear" w:color="auto" w:fill="D0CECE" w:themeFill="background2" w:themeFillShade="E6"/>
        <w:spacing w:after="120" w:line="240" w:lineRule="auto"/>
      </w:pPr>
      <w:r w:rsidRPr="008B6253">
        <w:t>            r = mid - 1;</w:t>
      </w:r>
    </w:p>
    <w:p w14:paraId="41810003" w14:textId="77777777" w:rsidR="0044281C" w:rsidRPr="008B6253" w:rsidRDefault="0044281C" w:rsidP="0044281C">
      <w:pPr>
        <w:pStyle w:val="ListParagraph"/>
        <w:shd w:val="clear" w:color="auto" w:fill="D0CECE" w:themeFill="background2" w:themeFillShade="E6"/>
        <w:spacing w:after="120" w:line="240" w:lineRule="auto"/>
      </w:pPr>
      <w:r w:rsidRPr="008B6253">
        <w:t>        }</w:t>
      </w:r>
    </w:p>
    <w:p w14:paraId="0CEA37CD" w14:textId="77777777" w:rsidR="0044281C" w:rsidRPr="008B6253" w:rsidRDefault="0044281C" w:rsidP="0044281C">
      <w:pPr>
        <w:pStyle w:val="ListParagraph"/>
        <w:shd w:val="clear" w:color="auto" w:fill="D0CECE" w:themeFill="background2" w:themeFillShade="E6"/>
        <w:spacing w:after="120" w:line="240" w:lineRule="auto"/>
      </w:pPr>
      <w:r w:rsidRPr="008B6253">
        <w:lastRenderedPageBreak/>
        <w:t>    }</w:t>
      </w:r>
    </w:p>
    <w:p w14:paraId="106B7C9B" w14:textId="77777777" w:rsidR="0044281C" w:rsidRPr="008B6253" w:rsidRDefault="0044281C" w:rsidP="0044281C">
      <w:pPr>
        <w:pStyle w:val="ListParagraph"/>
        <w:shd w:val="clear" w:color="auto" w:fill="D0CECE" w:themeFill="background2" w:themeFillShade="E6"/>
        <w:spacing w:after="120" w:line="240" w:lineRule="auto"/>
      </w:pPr>
      <w:r w:rsidRPr="008B6253">
        <w:t xml:space="preserve">    if </w:t>
      </w:r>
      <w:proofErr w:type="gramStart"/>
      <w:r w:rsidRPr="008B6253">
        <w:t>(!flag</w:t>
      </w:r>
      <w:proofErr w:type="gramEnd"/>
      <w:r w:rsidRPr="008B6253">
        <w:t>)</w:t>
      </w:r>
    </w:p>
    <w:p w14:paraId="06980494" w14:textId="77777777" w:rsidR="0044281C" w:rsidRPr="008B6253" w:rsidRDefault="0044281C" w:rsidP="0044281C">
      <w:pPr>
        <w:pStyle w:val="ListParagraph"/>
        <w:shd w:val="clear" w:color="auto" w:fill="D0CECE" w:themeFill="background2" w:themeFillShade="E6"/>
        <w:spacing w:after="120" w:line="240" w:lineRule="auto"/>
      </w:pPr>
      <w:r w:rsidRPr="008B6253">
        <w:t>    {</w:t>
      </w:r>
    </w:p>
    <w:p w14:paraId="10F45312" w14:textId="77777777" w:rsidR="0044281C" w:rsidRPr="008B6253" w:rsidRDefault="0044281C" w:rsidP="0044281C">
      <w:pPr>
        <w:pStyle w:val="ListParagraph"/>
        <w:shd w:val="clear" w:color="auto" w:fill="D0CECE" w:themeFill="background2" w:themeFillShade="E6"/>
        <w:spacing w:after="120" w:line="240" w:lineRule="auto"/>
      </w:pPr>
      <w:r w:rsidRPr="008B6253">
        <w:t xml:space="preserve">        </w:t>
      </w:r>
      <w:proofErr w:type="spellStart"/>
      <w:r w:rsidRPr="008B6253">
        <w:t>cout</w:t>
      </w:r>
      <w:proofErr w:type="spellEnd"/>
      <w:r w:rsidRPr="008B6253">
        <w:t xml:space="preserve"> &lt;&lt; "Not found" &lt;&lt; </w:t>
      </w:r>
      <w:proofErr w:type="spellStart"/>
      <w:r w:rsidRPr="008B6253">
        <w:t>endl</w:t>
      </w:r>
      <w:proofErr w:type="spellEnd"/>
      <w:r w:rsidRPr="008B6253">
        <w:t>;</w:t>
      </w:r>
    </w:p>
    <w:p w14:paraId="0823A0F3" w14:textId="77777777" w:rsidR="0044281C" w:rsidRPr="008B6253" w:rsidRDefault="0044281C" w:rsidP="0044281C">
      <w:pPr>
        <w:pStyle w:val="ListParagraph"/>
        <w:shd w:val="clear" w:color="auto" w:fill="D0CECE" w:themeFill="background2" w:themeFillShade="E6"/>
        <w:spacing w:after="120" w:line="240" w:lineRule="auto"/>
      </w:pPr>
      <w:r w:rsidRPr="008B6253">
        <w:t>    }</w:t>
      </w:r>
    </w:p>
    <w:p w14:paraId="59E241B9" w14:textId="77777777" w:rsidR="0044281C" w:rsidRPr="008B6253" w:rsidRDefault="0044281C" w:rsidP="0044281C">
      <w:pPr>
        <w:pStyle w:val="ListParagraph"/>
        <w:shd w:val="clear" w:color="auto" w:fill="D0CECE" w:themeFill="background2" w:themeFillShade="E6"/>
        <w:spacing w:after="120" w:line="240" w:lineRule="auto"/>
      </w:pPr>
    </w:p>
    <w:p w14:paraId="58003FEE" w14:textId="77777777" w:rsidR="0044281C" w:rsidRPr="008B6253" w:rsidRDefault="0044281C" w:rsidP="0044281C">
      <w:pPr>
        <w:pStyle w:val="ListParagraph"/>
        <w:shd w:val="clear" w:color="auto" w:fill="D0CECE" w:themeFill="background2" w:themeFillShade="E6"/>
        <w:spacing w:after="120" w:line="240" w:lineRule="auto"/>
      </w:pPr>
      <w:r w:rsidRPr="008B6253">
        <w:t>    return 0;</w:t>
      </w:r>
    </w:p>
    <w:p w14:paraId="1CA1729E" w14:textId="77777777" w:rsidR="0044281C" w:rsidRPr="008B6253" w:rsidRDefault="0044281C" w:rsidP="0044281C">
      <w:pPr>
        <w:pStyle w:val="ListParagraph"/>
        <w:shd w:val="clear" w:color="auto" w:fill="D0CECE" w:themeFill="background2" w:themeFillShade="E6"/>
        <w:spacing w:after="120" w:line="240" w:lineRule="auto"/>
      </w:pPr>
      <w:r w:rsidRPr="008B6253">
        <w:t>}</w:t>
      </w:r>
    </w:p>
    <w:p w14:paraId="2979CBE2" w14:textId="2AEE15CB" w:rsidR="0044281C" w:rsidRPr="008B6253" w:rsidRDefault="00331FAE" w:rsidP="0044281C">
      <w:r w:rsidRPr="008B6253">
        <w:t>Input:</w:t>
      </w:r>
    </w:p>
    <w:p w14:paraId="3C7B9A04" w14:textId="09C93406" w:rsidR="0044281C" w:rsidRPr="008B6253" w:rsidRDefault="00331FAE" w:rsidP="0044281C">
      <w:r w:rsidRPr="008B6253">
        <w:t>2 3 5 7 11 13 17 19 23 29</w:t>
      </w:r>
    </w:p>
    <w:p w14:paraId="7BC86094" w14:textId="512E0A2F" w:rsidR="00331FAE" w:rsidRPr="008B6253" w:rsidRDefault="00331FAE" w:rsidP="0044281C">
      <w:r w:rsidRPr="008B6253">
        <w:t>7</w:t>
      </w:r>
    </w:p>
    <w:p w14:paraId="167608EC" w14:textId="3D6769C4" w:rsidR="00331FAE" w:rsidRPr="008B6253" w:rsidRDefault="00331FAE" w:rsidP="0044281C">
      <w:r w:rsidRPr="008B6253">
        <w:t>Output:</w:t>
      </w:r>
    </w:p>
    <w:p w14:paraId="258E66C7" w14:textId="135E9EAC" w:rsidR="00331FAE" w:rsidRPr="008B6253" w:rsidRDefault="00331FAE" w:rsidP="0044281C">
      <w:r w:rsidRPr="008B6253">
        <w:t>Index – 3</w:t>
      </w:r>
    </w:p>
    <w:p w14:paraId="79166555" w14:textId="77777777" w:rsidR="00ED4ACA" w:rsidRPr="008B6253" w:rsidRDefault="00ED4ACA" w:rsidP="0044281C"/>
    <w:p w14:paraId="6BCD7835" w14:textId="2004C5A3" w:rsidR="00331FAE" w:rsidRPr="00F7765E" w:rsidRDefault="00331FAE" w:rsidP="0044281C">
      <w:pPr>
        <w:rPr>
          <w:b/>
          <w:bCs/>
          <w:sz w:val="36"/>
          <w:szCs w:val="36"/>
        </w:rPr>
      </w:pPr>
      <w:r w:rsidRPr="00F7765E">
        <w:rPr>
          <w:b/>
          <w:bCs/>
          <w:sz w:val="36"/>
          <w:szCs w:val="36"/>
        </w:rPr>
        <w:t>Problem -03:</w:t>
      </w:r>
    </w:p>
    <w:p w14:paraId="2128C73B" w14:textId="3A304C47" w:rsidR="00331FAE" w:rsidRPr="008B6253" w:rsidRDefault="00331FAE" w:rsidP="0044281C">
      <w:r w:rsidRPr="008B6253">
        <w:rPr>
          <w:b/>
          <w:bCs/>
        </w:rPr>
        <w:t xml:space="preserve">Title: </w:t>
      </w:r>
      <w:r w:rsidRPr="008B6253">
        <w:t>Write a program to sort an array using Linear search algorithm.</w:t>
      </w:r>
    </w:p>
    <w:p w14:paraId="78FE87A5" w14:textId="0FAB523B" w:rsidR="00331FAE" w:rsidRPr="008B6253" w:rsidRDefault="00331FAE" w:rsidP="0044281C">
      <w:r w:rsidRPr="008B6253">
        <w:rPr>
          <w:b/>
          <w:bCs/>
        </w:rPr>
        <w:t>Theory:</w:t>
      </w:r>
      <w:r w:rsidRPr="008B6253">
        <w:t xml:space="preserve"> Linear search is a simple and straightforward searching technique. It is used to find the position of a target in list or array. The algorithm checks each element in the list sequentially util the desired element is found or the end of the list is reached.</w:t>
      </w:r>
    </w:p>
    <w:p w14:paraId="1CEAF08B" w14:textId="5F9BC96D" w:rsidR="00331FAE" w:rsidRPr="008B6253" w:rsidRDefault="00331FAE" w:rsidP="0044281C">
      <w:pPr>
        <w:rPr>
          <w:b/>
          <w:bCs/>
        </w:rPr>
      </w:pPr>
      <w:r w:rsidRPr="008B6253">
        <w:rPr>
          <w:b/>
          <w:bCs/>
        </w:rPr>
        <w:t>Algorithm: Linear Search (Array, ITEM):</w:t>
      </w:r>
    </w:p>
    <w:p w14:paraId="6DD9FD14" w14:textId="113849CF" w:rsidR="00331FAE" w:rsidRPr="008B6253" w:rsidRDefault="00331FAE" w:rsidP="00331FAE">
      <w:pPr>
        <w:pStyle w:val="ListParagraph"/>
        <w:numPr>
          <w:ilvl w:val="0"/>
          <w:numId w:val="5"/>
        </w:numPr>
      </w:pPr>
      <w:r w:rsidRPr="008B6253">
        <w:t xml:space="preserve">For </w:t>
      </w:r>
      <w:proofErr w:type="spellStart"/>
      <w:r w:rsidRPr="008B6253">
        <w:t>i</w:t>
      </w:r>
      <w:proofErr w:type="spellEnd"/>
      <w:r w:rsidRPr="008B6253">
        <w:t>=0 to size of array:</w:t>
      </w:r>
    </w:p>
    <w:p w14:paraId="3DEF3ABF" w14:textId="3D499576" w:rsidR="00331FAE" w:rsidRPr="008B6253" w:rsidRDefault="00331FAE" w:rsidP="00331FAE">
      <w:pPr>
        <w:pStyle w:val="ListParagraph"/>
        <w:numPr>
          <w:ilvl w:val="0"/>
          <w:numId w:val="7"/>
        </w:numPr>
      </w:pPr>
      <w:r w:rsidRPr="008B6253">
        <w:t xml:space="preserve">Compare the </w:t>
      </w:r>
      <w:r w:rsidRPr="008B6253">
        <w:rPr>
          <w:b/>
          <w:bCs/>
        </w:rPr>
        <w:t>current element</w:t>
      </w:r>
      <w:r w:rsidRPr="008B6253">
        <w:t xml:space="preserve"> with the </w:t>
      </w:r>
      <w:r w:rsidRPr="008B6253">
        <w:rPr>
          <w:b/>
          <w:bCs/>
        </w:rPr>
        <w:t>target.</w:t>
      </w:r>
    </w:p>
    <w:p w14:paraId="17FA502A" w14:textId="3322D301" w:rsidR="00331FAE" w:rsidRPr="008B6253" w:rsidRDefault="00331FAE" w:rsidP="00331FAE">
      <w:pPr>
        <w:pStyle w:val="ListParagraph"/>
        <w:numPr>
          <w:ilvl w:val="0"/>
          <w:numId w:val="7"/>
        </w:numPr>
      </w:pPr>
      <w:r w:rsidRPr="008B6253">
        <w:t xml:space="preserve">If the </w:t>
      </w:r>
      <w:r w:rsidRPr="008B6253">
        <w:rPr>
          <w:b/>
          <w:bCs/>
        </w:rPr>
        <w:t>current element</w:t>
      </w:r>
      <w:r w:rsidRPr="008B6253">
        <w:t xml:space="preserve"> </w:t>
      </w:r>
      <w:r w:rsidR="00ED4ACA" w:rsidRPr="008B6253">
        <w:t>matches</w:t>
      </w:r>
      <w:r w:rsidRPr="008B6253">
        <w:t xml:space="preserve"> the </w:t>
      </w:r>
      <w:r w:rsidRPr="008B6253">
        <w:rPr>
          <w:b/>
          <w:bCs/>
        </w:rPr>
        <w:t>target</w:t>
      </w:r>
      <w:r w:rsidRPr="008B6253">
        <w:t>:</w:t>
      </w:r>
    </w:p>
    <w:p w14:paraId="44595772" w14:textId="104C1447" w:rsidR="00331FAE" w:rsidRPr="008B6253" w:rsidRDefault="00331FAE" w:rsidP="00331FAE">
      <w:pPr>
        <w:pStyle w:val="ListParagraph"/>
        <w:ind w:left="1440"/>
      </w:pPr>
      <w:r w:rsidRPr="008B6253">
        <w:t xml:space="preserve">Return its </w:t>
      </w:r>
      <w:r w:rsidRPr="008B6253">
        <w:rPr>
          <w:b/>
          <w:bCs/>
        </w:rPr>
        <w:t>index</w:t>
      </w:r>
      <w:r w:rsidRPr="008B6253">
        <w:t>(position)</w:t>
      </w:r>
    </w:p>
    <w:p w14:paraId="4B887CE9" w14:textId="17397E57" w:rsidR="00331FAE" w:rsidRPr="008B6253" w:rsidRDefault="00ED4ACA" w:rsidP="00ED4ACA">
      <w:pPr>
        <w:pStyle w:val="ListParagraph"/>
        <w:numPr>
          <w:ilvl w:val="0"/>
          <w:numId w:val="5"/>
        </w:numPr>
      </w:pPr>
      <w:r w:rsidRPr="008B6253">
        <w:t xml:space="preserve">If loop end and </w:t>
      </w:r>
      <w:r w:rsidRPr="008B6253">
        <w:rPr>
          <w:b/>
          <w:bCs/>
        </w:rPr>
        <w:t>no match</w:t>
      </w:r>
      <w:r w:rsidRPr="008B6253">
        <w:t xml:space="preserve"> is found</w:t>
      </w:r>
    </w:p>
    <w:p w14:paraId="74683C65" w14:textId="16B3A4D9" w:rsidR="00ED4ACA" w:rsidRPr="008B6253" w:rsidRDefault="00ED4ACA" w:rsidP="00ED4ACA">
      <w:pPr>
        <w:pStyle w:val="ListParagraph"/>
      </w:pPr>
      <w:r w:rsidRPr="008B6253">
        <w:t>Return “</w:t>
      </w:r>
      <w:r w:rsidRPr="008B6253">
        <w:rPr>
          <w:b/>
          <w:bCs/>
        </w:rPr>
        <w:t>Not found”.</w:t>
      </w:r>
    </w:p>
    <w:p w14:paraId="6FD20BAC" w14:textId="77777777" w:rsidR="00267BBB" w:rsidRPr="008B6253" w:rsidRDefault="00ED4ACA" w:rsidP="0044281C">
      <w:pPr>
        <w:pStyle w:val="ListParagraph"/>
        <w:numPr>
          <w:ilvl w:val="0"/>
          <w:numId w:val="5"/>
        </w:numPr>
      </w:pPr>
      <w:r w:rsidRPr="008B6253">
        <w:t>Exist.</w:t>
      </w:r>
    </w:p>
    <w:p w14:paraId="48A2F08C" w14:textId="6816A7DD" w:rsidR="00331FAE" w:rsidRPr="008B6253" w:rsidRDefault="00ED4ACA" w:rsidP="00267BBB">
      <w:pPr>
        <w:rPr>
          <w:b/>
          <w:bCs/>
        </w:rPr>
      </w:pPr>
      <w:r w:rsidRPr="008B6253">
        <w:rPr>
          <w:b/>
          <w:bCs/>
        </w:rPr>
        <w:t>Source Code:</w:t>
      </w:r>
    </w:p>
    <w:p w14:paraId="08BC809E" w14:textId="77777777" w:rsidR="00267BBB" w:rsidRPr="008B6253" w:rsidRDefault="00267BBB" w:rsidP="00267BBB"/>
    <w:p w14:paraId="2B5C1D2C"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#include &lt;bits/</w:t>
      </w:r>
      <w:proofErr w:type="spellStart"/>
      <w:r w:rsidRPr="008B6253">
        <w:rPr>
          <w:rFonts w:ascii="Courier New" w:hAnsi="Courier New" w:cs="Courier New"/>
        </w:rPr>
        <w:t>stdc</w:t>
      </w:r>
      <w:proofErr w:type="spellEnd"/>
      <w:r w:rsidRPr="008B6253">
        <w:rPr>
          <w:rFonts w:ascii="Courier New" w:hAnsi="Courier New" w:cs="Courier New"/>
        </w:rPr>
        <w:t>++.h&gt;</w:t>
      </w:r>
    </w:p>
    <w:p w14:paraId="07D7E46C"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using namespace std;</w:t>
      </w:r>
    </w:p>
    <w:p w14:paraId="0062C8FF" w14:textId="77777777" w:rsidR="00ED4ACA" w:rsidRPr="008B6253" w:rsidRDefault="00ED4ACA" w:rsidP="00ED4ACA">
      <w:pPr>
        <w:shd w:val="clear" w:color="auto" w:fill="AEAAAA" w:themeFill="background2" w:themeFillShade="BF"/>
        <w:contextualSpacing/>
        <w:rPr>
          <w:rFonts w:ascii="Courier New" w:hAnsi="Courier New" w:cs="Courier New"/>
        </w:rPr>
      </w:pPr>
    </w:p>
    <w:p w14:paraId="68C5963B"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xml:space="preserve">int </w:t>
      </w:r>
      <w:proofErr w:type="gramStart"/>
      <w:r w:rsidRPr="008B6253">
        <w:rPr>
          <w:rFonts w:ascii="Courier New" w:hAnsi="Courier New" w:cs="Courier New"/>
        </w:rPr>
        <w:t>main(</w:t>
      </w:r>
      <w:proofErr w:type="gramEnd"/>
      <w:r w:rsidRPr="008B6253">
        <w:rPr>
          <w:rFonts w:ascii="Courier New" w:hAnsi="Courier New" w:cs="Courier New"/>
        </w:rPr>
        <w:t>)</w:t>
      </w:r>
    </w:p>
    <w:p w14:paraId="7F214D18"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w:t>
      </w:r>
    </w:p>
    <w:p w14:paraId="3B977D04"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int n;</w:t>
      </w:r>
    </w:p>
    <w:p w14:paraId="3DA3E07D"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cin</w:t>
      </w:r>
      <w:proofErr w:type="spellEnd"/>
      <w:r w:rsidRPr="008B6253">
        <w:rPr>
          <w:rFonts w:ascii="Courier New" w:hAnsi="Courier New" w:cs="Courier New"/>
        </w:rPr>
        <w:t xml:space="preserve"> &gt;&gt; n;</w:t>
      </w:r>
    </w:p>
    <w:p w14:paraId="52E7F3AD"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xml:space="preserve">    int </w:t>
      </w:r>
      <w:proofErr w:type="spellStart"/>
      <w:r w:rsidRPr="008B6253">
        <w:rPr>
          <w:rFonts w:ascii="Courier New" w:hAnsi="Courier New" w:cs="Courier New"/>
        </w:rPr>
        <w:t>ar</w:t>
      </w:r>
      <w:proofErr w:type="spellEnd"/>
      <w:r w:rsidRPr="008B6253">
        <w:rPr>
          <w:rFonts w:ascii="Courier New" w:hAnsi="Courier New" w:cs="Courier New"/>
        </w:rPr>
        <w:t>[n];</w:t>
      </w:r>
    </w:p>
    <w:p w14:paraId="277C0CA4" w14:textId="77777777" w:rsidR="00ED4ACA" w:rsidRPr="008B6253" w:rsidRDefault="00ED4ACA" w:rsidP="00ED4ACA">
      <w:pPr>
        <w:shd w:val="clear" w:color="auto" w:fill="AEAAAA" w:themeFill="background2" w:themeFillShade="BF"/>
        <w:contextualSpacing/>
        <w:rPr>
          <w:rFonts w:ascii="Courier New" w:hAnsi="Courier New" w:cs="Courier New"/>
        </w:rPr>
      </w:pPr>
    </w:p>
    <w:p w14:paraId="5CFDAC6B"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xml:space="preserve">    for (int </w:t>
      </w:r>
      <w:proofErr w:type="spellStart"/>
      <w:r w:rsidRPr="008B6253">
        <w:rPr>
          <w:rFonts w:ascii="Courier New" w:hAnsi="Courier New" w:cs="Courier New"/>
        </w:rPr>
        <w:t>i</w:t>
      </w:r>
      <w:proofErr w:type="spellEnd"/>
      <w:r w:rsidRPr="008B6253">
        <w:rPr>
          <w:rFonts w:ascii="Courier New" w:hAnsi="Courier New" w:cs="Courier New"/>
        </w:rPr>
        <w:t xml:space="preserve"> = 0; </w:t>
      </w:r>
      <w:proofErr w:type="spellStart"/>
      <w:r w:rsidRPr="008B6253">
        <w:rPr>
          <w:rFonts w:ascii="Courier New" w:hAnsi="Courier New" w:cs="Courier New"/>
        </w:rPr>
        <w:t>i</w:t>
      </w:r>
      <w:proofErr w:type="spellEnd"/>
      <w:r w:rsidRPr="008B6253">
        <w:rPr>
          <w:rFonts w:ascii="Courier New" w:hAnsi="Courier New" w:cs="Courier New"/>
        </w:rPr>
        <w:t xml:space="preserve"> &lt; n; </w:t>
      </w:r>
      <w:proofErr w:type="spellStart"/>
      <w:r w:rsidRPr="008B6253">
        <w:rPr>
          <w:rFonts w:ascii="Courier New" w:hAnsi="Courier New" w:cs="Courier New"/>
        </w:rPr>
        <w:t>i</w:t>
      </w:r>
      <w:proofErr w:type="spellEnd"/>
      <w:r w:rsidRPr="008B6253">
        <w:rPr>
          <w:rFonts w:ascii="Courier New" w:hAnsi="Courier New" w:cs="Courier New"/>
        </w:rPr>
        <w:t>++)</w:t>
      </w:r>
    </w:p>
    <w:p w14:paraId="0ACC7198"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w:t>
      </w:r>
    </w:p>
    <w:p w14:paraId="602E9D33"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cin</w:t>
      </w:r>
      <w:proofErr w:type="spellEnd"/>
      <w:r w:rsidRPr="008B6253">
        <w:rPr>
          <w:rFonts w:ascii="Courier New" w:hAnsi="Courier New" w:cs="Courier New"/>
        </w:rPr>
        <w:t xml:space="preserve"> &gt;&gt; </w:t>
      </w:r>
      <w:proofErr w:type="spellStart"/>
      <w:r w:rsidRPr="008B6253">
        <w:rPr>
          <w:rFonts w:ascii="Courier New" w:hAnsi="Courier New" w:cs="Courier New"/>
        </w:rPr>
        <w:t>ar</w:t>
      </w:r>
      <w:proofErr w:type="spellEnd"/>
      <w:r w:rsidRPr="008B6253">
        <w:rPr>
          <w:rFonts w:ascii="Courier New" w:hAnsi="Courier New" w:cs="Courier New"/>
        </w:rPr>
        <w:t>[</w:t>
      </w:r>
      <w:proofErr w:type="spellStart"/>
      <w:r w:rsidRPr="008B6253">
        <w:rPr>
          <w:rFonts w:ascii="Courier New" w:hAnsi="Courier New" w:cs="Courier New"/>
        </w:rPr>
        <w:t>i</w:t>
      </w:r>
      <w:proofErr w:type="spellEnd"/>
      <w:r w:rsidRPr="008B6253">
        <w:rPr>
          <w:rFonts w:ascii="Courier New" w:hAnsi="Courier New" w:cs="Courier New"/>
        </w:rPr>
        <w:t>];</w:t>
      </w:r>
    </w:p>
    <w:p w14:paraId="77518437"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w:t>
      </w:r>
    </w:p>
    <w:p w14:paraId="0D4A3841" w14:textId="77777777" w:rsidR="00ED4ACA" w:rsidRPr="008B6253" w:rsidRDefault="00ED4ACA" w:rsidP="00ED4ACA">
      <w:pPr>
        <w:shd w:val="clear" w:color="auto" w:fill="AEAAAA" w:themeFill="background2" w:themeFillShade="BF"/>
        <w:contextualSpacing/>
        <w:rPr>
          <w:rFonts w:ascii="Courier New" w:hAnsi="Courier New" w:cs="Courier New"/>
        </w:rPr>
      </w:pPr>
    </w:p>
    <w:p w14:paraId="735CDC45"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int key;</w:t>
      </w:r>
    </w:p>
    <w:p w14:paraId="4C7B27EB"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cin</w:t>
      </w:r>
      <w:proofErr w:type="spellEnd"/>
      <w:r w:rsidRPr="008B6253">
        <w:rPr>
          <w:rFonts w:ascii="Courier New" w:hAnsi="Courier New" w:cs="Courier New"/>
        </w:rPr>
        <w:t xml:space="preserve"> &gt;&gt; key;</w:t>
      </w:r>
    </w:p>
    <w:p w14:paraId="2BB74F18" w14:textId="77777777" w:rsidR="00ED4ACA" w:rsidRPr="008B6253" w:rsidRDefault="00ED4ACA" w:rsidP="00ED4ACA">
      <w:pPr>
        <w:shd w:val="clear" w:color="auto" w:fill="AEAAAA" w:themeFill="background2" w:themeFillShade="BF"/>
        <w:contextualSpacing/>
        <w:rPr>
          <w:rFonts w:ascii="Courier New" w:hAnsi="Courier New" w:cs="Courier New"/>
        </w:rPr>
      </w:pPr>
    </w:p>
    <w:p w14:paraId="326214B3"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bool found = false;</w:t>
      </w:r>
    </w:p>
    <w:p w14:paraId="77C0EDB7"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xml:space="preserve">    for (int </w:t>
      </w:r>
      <w:proofErr w:type="spellStart"/>
      <w:r w:rsidRPr="008B6253">
        <w:rPr>
          <w:rFonts w:ascii="Courier New" w:hAnsi="Courier New" w:cs="Courier New"/>
        </w:rPr>
        <w:t>i</w:t>
      </w:r>
      <w:proofErr w:type="spellEnd"/>
      <w:r w:rsidRPr="008B6253">
        <w:rPr>
          <w:rFonts w:ascii="Courier New" w:hAnsi="Courier New" w:cs="Courier New"/>
        </w:rPr>
        <w:t xml:space="preserve"> = 0; </w:t>
      </w:r>
      <w:proofErr w:type="spellStart"/>
      <w:r w:rsidRPr="008B6253">
        <w:rPr>
          <w:rFonts w:ascii="Courier New" w:hAnsi="Courier New" w:cs="Courier New"/>
        </w:rPr>
        <w:t>i</w:t>
      </w:r>
      <w:proofErr w:type="spellEnd"/>
      <w:r w:rsidRPr="008B6253">
        <w:rPr>
          <w:rFonts w:ascii="Courier New" w:hAnsi="Courier New" w:cs="Courier New"/>
        </w:rPr>
        <w:t xml:space="preserve"> &lt; n; </w:t>
      </w:r>
      <w:proofErr w:type="spellStart"/>
      <w:r w:rsidRPr="008B6253">
        <w:rPr>
          <w:rFonts w:ascii="Courier New" w:hAnsi="Courier New" w:cs="Courier New"/>
        </w:rPr>
        <w:t>i</w:t>
      </w:r>
      <w:proofErr w:type="spellEnd"/>
      <w:r w:rsidRPr="008B6253">
        <w:rPr>
          <w:rFonts w:ascii="Courier New" w:hAnsi="Courier New" w:cs="Courier New"/>
        </w:rPr>
        <w:t>++)</w:t>
      </w:r>
    </w:p>
    <w:p w14:paraId="3F6C8BC1"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w:t>
      </w:r>
    </w:p>
    <w:p w14:paraId="423A31C5"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if (</w:t>
      </w:r>
      <w:proofErr w:type="spellStart"/>
      <w:r w:rsidRPr="008B6253">
        <w:rPr>
          <w:rFonts w:ascii="Courier New" w:hAnsi="Courier New" w:cs="Courier New"/>
        </w:rPr>
        <w:t>ar</w:t>
      </w:r>
      <w:proofErr w:type="spellEnd"/>
      <w:r w:rsidRPr="008B6253">
        <w:rPr>
          <w:rFonts w:ascii="Courier New" w:hAnsi="Courier New" w:cs="Courier New"/>
        </w:rPr>
        <w:t>[</w:t>
      </w:r>
      <w:proofErr w:type="spellStart"/>
      <w:r w:rsidRPr="008B6253">
        <w:rPr>
          <w:rFonts w:ascii="Courier New" w:hAnsi="Courier New" w:cs="Courier New"/>
        </w:rPr>
        <w:t>i</w:t>
      </w:r>
      <w:proofErr w:type="spellEnd"/>
      <w:r w:rsidRPr="008B6253">
        <w:rPr>
          <w:rFonts w:ascii="Courier New" w:hAnsi="Courier New" w:cs="Courier New"/>
        </w:rPr>
        <w:t>] == key)</w:t>
      </w:r>
    </w:p>
    <w:p w14:paraId="4D94376B"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w:t>
      </w:r>
    </w:p>
    <w:p w14:paraId="4A1EF071"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cout</w:t>
      </w:r>
      <w:proofErr w:type="spellEnd"/>
      <w:r w:rsidRPr="008B6253">
        <w:rPr>
          <w:rFonts w:ascii="Courier New" w:hAnsi="Courier New" w:cs="Courier New"/>
        </w:rPr>
        <w:t xml:space="preserve"> &lt;&lt; </w:t>
      </w:r>
      <w:proofErr w:type="spellStart"/>
      <w:r w:rsidRPr="008B6253">
        <w:rPr>
          <w:rFonts w:ascii="Courier New" w:hAnsi="Courier New" w:cs="Courier New"/>
        </w:rPr>
        <w:t>i</w:t>
      </w:r>
      <w:proofErr w:type="spellEnd"/>
      <w:r w:rsidRPr="008B6253">
        <w:rPr>
          <w:rFonts w:ascii="Courier New" w:hAnsi="Courier New" w:cs="Courier New"/>
        </w:rPr>
        <w:t xml:space="preserve"> &lt;&lt; </w:t>
      </w:r>
      <w:proofErr w:type="spellStart"/>
      <w:r w:rsidRPr="008B6253">
        <w:rPr>
          <w:rFonts w:ascii="Courier New" w:hAnsi="Courier New" w:cs="Courier New"/>
        </w:rPr>
        <w:t>endl</w:t>
      </w:r>
      <w:proofErr w:type="spellEnd"/>
      <w:r w:rsidRPr="008B6253">
        <w:rPr>
          <w:rFonts w:ascii="Courier New" w:hAnsi="Courier New" w:cs="Courier New"/>
        </w:rPr>
        <w:t>;</w:t>
      </w:r>
    </w:p>
    <w:p w14:paraId="1FFB0076"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found = true;</w:t>
      </w:r>
    </w:p>
    <w:p w14:paraId="7B4D676F"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break;</w:t>
      </w:r>
    </w:p>
    <w:p w14:paraId="638612D8"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w:t>
      </w:r>
    </w:p>
    <w:p w14:paraId="298DDCAF"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w:t>
      </w:r>
    </w:p>
    <w:p w14:paraId="4257F4D9" w14:textId="77777777" w:rsidR="00ED4ACA" w:rsidRPr="008B6253" w:rsidRDefault="00ED4ACA" w:rsidP="00ED4ACA">
      <w:pPr>
        <w:shd w:val="clear" w:color="auto" w:fill="AEAAAA" w:themeFill="background2" w:themeFillShade="BF"/>
        <w:contextualSpacing/>
        <w:rPr>
          <w:rFonts w:ascii="Courier New" w:hAnsi="Courier New" w:cs="Courier New"/>
        </w:rPr>
      </w:pPr>
    </w:p>
    <w:p w14:paraId="4359096A"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xml:space="preserve">    if </w:t>
      </w:r>
      <w:proofErr w:type="gramStart"/>
      <w:r w:rsidRPr="008B6253">
        <w:rPr>
          <w:rFonts w:ascii="Courier New" w:hAnsi="Courier New" w:cs="Courier New"/>
        </w:rPr>
        <w:t>(!found</w:t>
      </w:r>
      <w:proofErr w:type="gramEnd"/>
      <w:r w:rsidRPr="008B6253">
        <w:rPr>
          <w:rFonts w:ascii="Courier New" w:hAnsi="Courier New" w:cs="Courier New"/>
        </w:rPr>
        <w:t>)</w:t>
      </w:r>
    </w:p>
    <w:p w14:paraId="49CB0684"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w:t>
      </w:r>
    </w:p>
    <w:p w14:paraId="0CC5DC15"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cout</w:t>
      </w:r>
      <w:proofErr w:type="spellEnd"/>
      <w:r w:rsidRPr="008B6253">
        <w:rPr>
          <w:rFonts w:ascii="Courier New" w:hAnsi="Courier New" w:cs="Courier New"/>
        </w:rPr>
        <w:t xml:space="preserve"> &lt;&lt; "-1" &lt;&lt; </w:t>
      </w:r>
      <w:proofErr w:type="spellStart"/>
      <w:r w:rsidRPr="008B6253">
        <w:rPr>
          <w:rFonts w:ascii="Courier New" w:hAnsi="Courier New" w:cs="Courier New"/>
        </w:rPr>
        <w:t>endl</w:t>
      </w:r>
      <w:proofErr w:type="spellEnd"/>
      <w:r w:rsidRPr="008B6253">
        <w:rPr>
          <w:rFonts w:ascii="Courier New" w:hAnsi="Courier New" w:cs="Courier New"/>
        </w:rPr>
        <w:t>;</w:t>
      </w:r>
    </w:p>
    <w:p w14:paraId="1D98DB36"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w:t>
      </w:r>
    </w:p>
    <w:p w14:paraId="0C1E6855" w14:textId="77777777" w:rsidR="00ED4ACA" w:rsidRPr="008B6253" w:rsidRDefault="00ED4ACA" w:rsidP="00ED4ACA">
      <w:pPr>
        <w:shd w:val="clear" w:color="auto" w:fill="AEAAAA" w:themeFill="background2" w:themeFillShade="BF"/>
        <w:contextualSpacing/>
        <w:rPr>
          <w:rFonts w:ascii="Courier New" w:hAnsi="Courier New" w:cs="Courier New"/>
        </w:rPr>
      </w:pPr>
    </w:p>
    <w:p w14:paraId="059543D3"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    return 0;</w:t>
      </w:r>
    </w:p>
    <w:p w14:paraId="4A5798F1" w14:textId="77777777" w:rsidR="00ED4ACA" w:rsidRPr="008B6253" w:rsidRDefault="00ED4ACA" w:rsidP="00ED4ACA">
      <w:pPr>
        <w:shd w:val="clear" w:color="auto" w:fill="AEAAAA" w:themeFill="background2" w:themeFillShade="BF"/>
        <w:contextualSpacing/>
        <w:rPr>
          <w:rFonts w:ascii="Courier New" w:hAnsi="Courier New" w:cs="Courier New"/>
        </w:rPr>
      </w:pPr>
      <w:r w:rsidRPr="008B6253">
        <w:rPr>
          <w:rFonts w:ascii="Courier New" w:hAnsi="Courier New" w:cs="Courier New"/>
        </w:rPr>
        <w:t>}</w:t>
      </w:r>
    </w:p>
    <w:p w14:paraId="1D934499" w14:textId="77777777" w:rsidR="00ED4ACA" w:rsidRPr="008B6253" w:rsidRDefault="00ED4ACA" w:rsidP="00ED4ACA"/>
    <w:p w14:paraId="6FE68E14" w14:textId="3C7E7205" w:rsidR="00ED4ACA" w:rsidRPr="008B6253" w:rsidRDefault="00ED4ACA" w:rsidP="0044281C">
      <w:pPr>
        <w:rPr>
          <w:b/>
          <w:bCs/>
        </w:rPr>
      </w:pPr>
      <w:r w:rsidRPr="008B6253">
        <w:rPr>
          <w:b/>
          <w:bCs/>
        </w:rPr>
        <w:t>Input:</w:t>
      </w:r>
    </w:p>
    <w:p w14:paraId="58AEB330" w14:textId="705DEE63" w:rsidR="00ED4ACA" w:rsidRPr="008B6253" w:rsidRDefault="00ED4ACA" w:rsidP="0044281C">
      <w:r w:rsidRPr="008B6253">
        <w:t>5 3 7 10 15</w:t>
      </w:r>
    </w:p>
    <w:p w14:paraId="392804C8" w14:textId="3AFA362A" w:rsidR="00ED4ACA" w:rsidRPr="008B6253" w:rsidRDefault="00ED4ACA" w:rsidP="0044281C">
      <w:r w:rsidRPr="008B6253">
        <w:t>10</w:t>
      </w:r>
    </w:p>
    <w:p w14:paraId="1A540D93" w14:textId="1497CFDC" w:rsidR="00ED4ACA" w:rsidRPr="008B6253" w:rsidRDefault="00ED4ACA" w:rsidP="0044281C">
      <w:pPr>
        <w:rPr>
          <w:b/>
          <w:bCs/>
        </w:rPr>
      </w:pPr>
      <w:r w:rsidRPr="008B6253">
        <w:rPr>
          <w:b/>
          <w:bCs/>
        </w:rPr>
        <w:t>Output:</w:t>
      </w:r>
    </w:p>
    <w:p w14:paraId="70C96FDB" w14:textId="3515D6CA" w:rsidR="00ED4ACA" w:rsidRPr="008B6253" w:rsidRDefault="00ED4ACA" w:rsidP="0044281C">
      <w:r w:rsidRPr="008B6253">
        <w:t>Index: 3</w:t>
      </w:r>
    </w:p>
    <w:p w14:paraId="5352355C" w14:textId="77777777" w:rsidR="00ED4ACA" w:rsidRPr="008B6253" w:rsidRDefault="00ED4ACA" w:rsidP="0044281C">
      <w:pPr>
        <w:rPr>
          <w:b/>
          <w:bCs/>
        </w:rPr>
      </w:pPr>
    </w:p>
    <w:p w14:paraId="0EB9DA7E" w14:textId="7C85B74A" w:rsidR="00ED4ACA" w:rsidRPr="00F7765E" w:rsidRDefault="0088722F" w:rsidP="0044281C">
      <w:pPr>
        <w:rPr>
          <w:b/>
          <w:bCs/>
          <w:sz w:val="36"/>
          <w:szCs w:val="36"/>
        </w:rPr>
      </w:pPr>
      <w:r w:rsidRPr="00F7765E">
        <w:rPr>
          <w:b/>
          <w:bCs/>
          <w:sz w:val="36"/>
          <w:szCs w:val="36"/>
        </w:rPr>
        <w:t>Problem No - 04</w:t>
      </w:r>
    </w:p>
    <w:p w14:paraId="3F5A6E84" w14:textId="0F44A472" w:rsidR="0088722F" w:rsidRPr="008B6253" w:rsidRDefault="0088722F" w:rsidP="0044281C">
      <w:r w:rsidRPr="008B6253">
        <w:rPr>
          <w:b/>
          <w:bCs/>
        </w:rPr>
        <w:t>Titel</w:t>
      </w:r>
      <w:r w:rsidRPr="008B6253">
        <w:t>: Write a program to sort array using marge sort algorithm.</w:t>
      </w:r>
    </w:p>
    <w:p w14:paraId="2BDE6F48" w14:textId="6DBF70EB" w:rsidR="0088722F" w:rsidRPr="008B6253" w:rsidRDefault="0088722F" w:rsidP="0044281C">
      <w:pPr>
        <w:rPr>
          <w:b/>
          <w:bCs/>
        </w:rPr>
      </w:pPr>
      <w:r w:rsidRPr="008B6253">
        <w:rPr>
          <w:b/>
          <w:bCs/>
        </w:rPr>
        <w:t>Theory:</w:t>
      </w:r>
    </w:p>
    <w:p w14:paraId="30E77128" w14:textId="5E383AC3" w:rsidR="0088722F" w:rsidRPr="008B6253" w:rsidRDefault="0088722F" w:rsidP="0044281C">
      <w:r w:rsidRPr="008B6253">
        <w:t xml:space="preserve">Suppose an array a with </w:t>
      </w:r>
      <w:proofErr w:type="spellStart"/>
      <w:r w:rsidRPr="008B6253">
        <w:t>n</w:t>
      </w:r>
      <w:proofErr w:type="spellEnd"/>
      <w:r w:rsidRPr="008B6253">
        <w:t xml:space="preserve"> element A [1] ……………A[n] is in memory. The merge sort algorithm which sorts a will first be describe by means of a specific example.</w:t>
      </w:r>
    </w:p>
    <w:p w14:paraId="0D68FB1F" w14:textId="6D5F31DC" w:rsidR="0088722F" w:rsidRPr="008B6253" w:rsidRDefault="0088722F" w:rsidP="0044281C">
      <w:r w:rsidRPr="008B6253">
        <w:t>Example: Suppose the array a contain 14 elements as follows:</w:t>
      </w:r>
    </w:p>
    <w:p w14:paraId="017CA573" w14:textId="2D57B3B5" w:rsidR="0088722F" w:rsidRPr="008B6253" w:rsidRDefault="0088722F" w:rsidP="0044281C">
      <w:r w:rsidRPr="008B6253">
        <w:lastRenderedPageBreak/>
        <w:t xml:space="preserve">    12 23 45 36 24 25 63 56</w:t>
      </w:r>
    </w:p>
    <w:p w14:paraId="4D6DDB38" w14:textId="10A756AF" w:rsidR="0088722F" w:rsidRPr="008B6253" w:rsidRDefault="0088722F" w:rsidP="0044281C">
      <w:r w:rsidRPr="008B6253">
        <w:t>The merge sort algorithm will start at the beginning of the array and merge pairs of sorted sub array as follows:</w:t>
      </w:r>
    </w:p>
    <w:p w14:paraId="0891B444" w14:textId="347C5662" w:rsidR="0088722F" w:rsidRPr="008B6253" w:rsidRDefault="0088722F" w:rsidP="0044281C">
      <w:r w:rsidRPr="008B6253">
        <w:t>Step 1: merge each pair of elements it obtains the following list of sorted pairs:</w:t>
      </w:r>
    </w:p>
    <w:p w14:paraId="1FF6FBFF" w14:textId="70C4C4C2" w:rsidR="0088722F" w:rsidRPr="008B6253" w:rsidRDefault="0088722F" w:rsidP="0044281C">
      <w:pPr>
        <w:rPr>
          <w:u w:val="single"/>
        </w:rPr>
      </w:pPr>
      <w:r w:rsidRPr="008B6253">
        <w:t xml:space="preserve">  </w:t>
      </w:r>
      <w:r w:rsidRPr="008B6253">
        <w:rPr>
          <w:u w:val="single"/>
        </w:rPr>
        <w:t>12 23</w:t>
      </w:r>
      <w:r w:rsidRPr="008B6253">
        <w:t xml:space="preserve">   </w:t>
      </w:r>
      <w:r w:rsidRPr="008B6253">
        <w:rPr>
          <w:u w:val="single"/>
        </w:rPr>
        <w:t>45 36</w:t>
      </w:r>
      <w:r w:rsidRPr="008B6253">
        <w:t xml:space="preserve">  </w:t>
      </w:r>
      <w:r w:rsidRPr="008B6253">
        <w:rPr>
          <w:u w:val="single"/>
        </w:rPr>
        <w:t xml:space="preserve"> 24 25</w:t>
      </w:r>
      <w:r w:rsidRPr="008B6253">
        <w:t xml:space="preserve">   </w:t>
      </w:r>
      <w:r w:rsidRPr="008B6253">
        <w:rPr>
          <w:u w:val="single"/>
        </w:rPr>
        <w:t>63 56</w:t>
      </w:r>
    </w:p>
    <w:p w14:paraId="1568DD1B" w14:textId="7FBECA82" w:rsidR="0088722F" w:rsidRPr="008B6253" w:rsidRDefault="0088722F" w:rsidP="0044281C">
      <w:r w:rsidRPr="008B6253">
        <w:rPr>
          <w:u w:val="single"/>
        </w:rPr>
        <w:t>Step 2:</w:t>
      </w:r>
      <w:r w:rsidRPr="008B6253">
        <w:t xml:space="preserve"> merge each pair of elements it obtains the following sorted algorithm: </w:t>
      </w:r>
    </w:p>
    <w:p w14:paraId="1F6539CD" w14:textId="307C08F3" w:rsidR="00331FAE" w:rsidRPr="008B6253" w:rsidRDefault="0088722F" w:rsidP="0044281C">
      <w:pPr>
        <w:rPr>
          <w:u w:val="single"/>
        </w:rPr>
      </w:pPr>
      <w:r w:rsidRPr="008B6253">
        <w:rPr>
          <w:u w:val="single"/>
        </w:rPr>
        <w:t>12 23</w:t>
      </w:r>
      <w:r w:rsidR="00267BBB" w:rsidRPr="008B6253">
        <w:rPr>
          <w:u w:val="single"/>
        </w:rPr>
        <w:t xml:space="preserve"> </w:t>
      </w:r>
      <w:r w:rsidRPr="008B6253">
        <w:rPr>
          <w:u w:val="single"/>
        </w:rPr>
        <w:t>45</w:t>
      </w:r>
      <w:r w:rsidRPr="008B6253">
        <w:t xml:space="preserve">     </w:t>
      </w:r>
      <w:r w:rsidRPr="008B6253">
        <w:rPr>
          <w:u w:val="single"/>
        </w:rPr>
        <w:t>36 24 25</w:t>
      </w:r>
      <w:r w:rsidRPr="008B6253">
        <w:t xml:space="preserve">   </w:t>
      </w:r>
      <w:r w:rsidRPr="008B6253">
        <w:rPr>
          <w:u w:val="single"/>
        </w:rPr>
        <w:t>63 56</w:t>
      </w:r>
    </w:p>
    <w:p w14:paraId="421E9AB3" w14:textId="3CAD7CD9" w:rsidR="00267BBB" w:rsidRPr="008B6253" w:rsidRDefault="00267BBB" w:rsidP="0044281C">
      <w:r w:rsidRPr="008B6253">
        <w:t>Step 3: merge each pair of elements it obtains the following sorted algorithm:</w:t>
      </w:r>
    </w:p>
    <w:p w14:paraId="7F0CEAA8" w14:textId="0DB0D88D" w:rsidR="00267BBB" w:rsidRPr="008B6253" w:rsidRDefault="00267BBB" w:rsidP="00267BBB">
      <w:pPr>
        <w:rPr>
          <w:u w:val="single"/>
        </w:rPr>
      </w:pPr>
      <w:r w:rsidRPr="008B6253">
        <w:rPr>
          <w:u w:val="single"/>
        </w:rPr>
        <w:t xml:space="preserve">12 23 36 45 </w:t>
      </w:r>
      <w:r w:rsidRPr="008B6253">
        <w:t xml:space="preserve">       </w:t>
      </w:r>
      <w:r w:rsidRPr="008B6253">
        <w:rPr>
          <w:u w:val="single"/>
        </w:rPr>
        <w:t xml:space="preserve">24 25 56 63 </w:t>
      </w:r>
    </w:p>
    <w:p w14:paraId="0B644BE9" w14:textId="00405B03" w:rsidR="00267BBB" w:rsidRPr="008B6253" w:rsidRDefault="00267BBB" w:rsidP="00267BBB">
      <w:r w:rsidRPr="008B6253">
        <w:t>Step 4:</w:t>
      </w:r>
      <w:r w:rsidRPr="008B6253">
        <w:rPr>
          <w:u w:val="single"/>
        </w:rPr>
        <w:t xml:space="preserve"> </w:t>
      </w:r>
      <w:r w:rsidRPr="008B6253">
        <w:t>merge each pair of elements it obtains the following sorted algorithm:</w:t>
      </w:r>
    </w:p>
    <w:p w14:paraId="7E0D044B" w14:textId="00E96B43" w:rsidR="00267BBB" w:rsidRPr="008B6253" w:rsidRDefault="00267BBB" w:rsidP="00267BBB">
      <w:pPr>
        <w:rPr>
          <w:u w:val="single"/>
        </w:rPr>
      </w:pPr>
      <w:r w:rsidRPr="008B6253">
        <w:rPr>
          <w:u w:val="single"/>
        </w:rPr>
        <w:t>12 23 24 45 56 63</w:t>
      </w:r>
    </w:p>
    <w:p w14:paraId="2FE0F0B5" w14:textId="1C120746" w:rsidR="00267BBB" w:rsidRPr="008B6253" w:rsidRDefault="00267BBB" w:rsidP="00267BBB">
      <w:pPr>
        <w:rPr>
          <w:b/>
          <w:bCs/>
        </w:rPr>
      </w:pPr>
      <w:r w:rsidRPr="008B6253">
        <w:rPr>
          <w:b/>
          <w:bCs/>
        </w:rPr>
        <w:t xml:space="preserve">Algorithm: MEARGE sort (Array, N) </w:t>
      </w:r>
    </w:p>
    <w:p w14:paraId="7553AD5B" w14:textId="396B7DB6" w:rsidR="00267BBB" w:rsidRPr="008B6253" w:rsidRDefault="00267BBB" w:rsidP="00267BBB">
      <w:pPr>
        <w:pStyle w:val="ListParagraph"/>
        <w:numPr>
          <w:ilvl w:val="0"/>
          <w:numId w:val="8"/>
        </w:numPr>
      </w:pPr>
      <w:r w:rsidRPr="008B6253">
        <w:t>Set L=1</w:t>
      </w:r>
    </w:p>
    <w:p w14:paraId="2157AD51" w14:textId="654F2A7C" w:rsidR="00267BBB" w:rsidRPr="008B6253" w:rsidRDefault="00267BBB" w:rsidP="00267BBB">
      <w:pPr>
        <w:pStyle w:val="ListParagraph"/>
        <w:numPr>
          <w:ilvl w:val="0"/>
          <w:numId w:val="8"/>
        </w:numPr>
      </w:pPr>
      <w:r w:rsidRPr="008B6253">
        <w:t>Repeat step 3 to 6 while L&lt;N:</w:t>
      </w:r>
    </w:p>
    <w:p w14:paraId="74F210CC" w14:textId="5642C60D" w:rsidR="00267BBB" w:rsidRPr="008B6253" w:rsidRDefault="00267BBB" w:rsidP="00267BBB">
      <w:pPr>
        <w:pStyle w:val="ListParagraph"/>
        <w:numPr>
          <w:ilvl w:val="0"/>
          <w:numId w:val="8"/>
        </w:numPr>
      </w:pPr>
      <w:r w:rsidRPr="008B6253">
        <w:t>Call MERGE(</w:t>
      </w:r>
      <w:proofErr w:type="gramStart"/>
      <w:r w:rsidRPr="008B6253">
        <w:t>A,N</w:t>
      </w:r>
      <w:proofErr w:type="gramEnd"/>
      <w:r w:rsidRPr="008B6253">
        <w:t>,L,B)</w:t>
      </w:r>
    </w:p>
    <w:p w14:paraId="64432284" w14:textId="1B44BFB1" w:rsidR="00267BBB" w:rsidRPr="008B6253" w:rsidRDefault="00267BBB" w:rsidP="00267BBB">
      <w:pPr>
        <w:pStyle w:val="ListParagraph"/>
        <w:numPr>
          <w:ilvl w:val="0"/>
          <w:numId w:val="8"/>
        </w:numPr>
      </w:pPr>
      <w:r w:rsidRPr="008B6253">
        <w:t>Call MERGE(</w:t>
      </w:r>
      <w:proofErr w:type="gramStart"/>
      <w:r w:rsidRPr="008B6253">
        <w:t>B,N</w:t>
      </w:r>
      <w:proofErr w:type="gramEnd"/>
      <w:r w:rsidRPr="008B6253">
        <w:t>,2*L,A)</w:t>
      </w:r>
    </w:p>
    <w:p w14:paraId="75369776" w14:textId="771FBA00" w:rsidR="00267BBB" w:rsidRPr="008B6253" w:rsidRDefault="00267BBB" w:rsidP="00267BBB">
      <w:pPr>
        <w:pStyle w:val="ListParagraph"/>
        <w:numPr>
          <w:ilvl w:val="0"/>
          <w:numId w:val="8"/>
        </w:numPr>
      </w:pPr>
      <w:r w:rsidRPr="008B6253">
        <w:t xml:space="preserve"> Set L= 4*L</w:t>
      </w:r>
    </w:p>
    <w:p w14:paraId="1778C1AC" w14:textId="19B60657" w:rsidR="00267BBB" w:rsidRPr="008B6253" w:rsidRDefault="00267BBB" w:rsidP="00267BBB">
      <w:pPr>
        <w:pStyle w:val="ListParagraph"/>
      </w:pPr>
      <w:r w:rsidRPr="008B6253">
        <w:t>[End of step 2 loop]</w:t>
      </w:r>
    </w:p>
    <w:p w14:paraId="55906B1B" w14:textId="5225B975" w:rsidR="00267BBB" w:rsidRPr="008B6253" w:rsidRDefault="00267BBB" w:rsidP="00267BBB">
      <w:pPr>
        <w:pStyle w:val="ListParagraph"/>
        <w:numPr>
          <w:ilvl w:val="0"/>
          <w:numId w:val="8"/>
        </w:numPr>
      </w:pPr>
      <w:r w:rsidRPr="008B6253">
        <w:t>Exist.</w:t>
      </w:r>
    </w:p>
    <w:p w14:paraId="569B2B62" w14:textId="77777777" w:rsidR="00267BBB" w:rsidRPr="008B6253" w:rsidRDefault="00267BBB" w:rsidP="00267BBB">
      <w:pPr>
        <w:pStyle w:val="ListParagraph"/>
      </w:pPr>
    </w:p>
    <w:p w14:paraId="2F613934" w14:textId="77777777" w:rsidR="00267BBB" w:rsidRPr="008B6253" w:rsidRDefault="00267BBB" w:rsidP="00267BBB">
      <w:pPr>
        <w:pStyle w:val="ListParagraph"/>
      </w:pPr>
    </w:p>
    <w:p w14:paraId="199DBE65" w14:textId="5EF4A07E" w:rsidR="00267BBB" w:rsidRPr="008B6253" w:rsidRDefault="00267BBB" w:rsidP="00267BBB">
      <w:pPr>
        <w:jc w:val="both"/>
        <w:rPr>
          <w:b/>
          <w:bCs/>
        </w:rPr>
      </w:pPr>
      <w:r w:rsidRPr="008B6253">
        <w:rPr>
          <w:b/>
          <w:bCs/>
        </w:rPr>
        <w:t>Source Code:</w:t>
      </w:r>
    </w:p>
    <w:p w14:paraId="6A60A8BE"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#include &lt;bits/</w:t>
      </w:r>
      <w:proofErr w:type="spellStart"/>
      <w:r w:rsidRPr="008B6253">
        <w:rPr>
          <w:rFonts w:ascii="Courier New" w:hAnsi="Courier New" w:cs="Courier New"/>
        </w:rPr>
        <w:t>stdc</w:t>
      </w:r>
      <w:proofErr w:type="spellEnd"/>
      <w:r w:rsidRPr="008B6253">
        <w:rPr>
          <w:rFonts w:ascii="Courier New" w:hAnsi="Courier New" w:cs="Courier New"/>
        </w:rPr>
        <w:t>++.h&gt;</w:t>
      </w:r>
    </w:p>
    <w:p w14:paraId="19368161"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using namespace std;</w:t>
      </w:r>
    </w:p>
    <w:p w14:paraId="5B0E1F7B"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void </w:t>
      </w:r>
      <w:proofErr w:type="gramStart"/>
      <w:r w:rsidRPr="008B6253">
        <w:rPr>
          <w:rFonts w:ascii="Courier New" w:hAnsi="Courier New" w:cs="Courier New"/>
        </w:rPr>
        <w:t>marge(</w:t>
      </w:r>
      <w:proofErr w:type="gramEnd"/>
      <w:r w:rsidRPr="008B6253">
        <w:rPr>
          <w:rFonts w:ascii="Courier New" w:hAnsi="Courier New" w:cs="Courier New"/>
        </w:rPr>
        <w:t xml:space="preserve">int </w:t>
      </w:r>
      <w:proofErr w:type="spellStart"/>
      <w:r w:rsidRPr="008B6253">
        <w:rPr>
          <w:rFonts w:ascii="Courier New" w:hAnsi="Courier New" w:cs="Courier New"/>
        </w:rPr>
        <w:t>ar</w:t>
      </w:r>
      <w:proofErr w:type="spellEnd"/>
      <w:r w:rsidRPr="008B6253">
        <w:rPr>
          <w:rFonts w:ascii="Courier New" w:hAnsi="Courier New" w:cs="Courier New"/>
        </w:rPr>
        <w:t>[], int l, int mid, int r)</w:t>
      </w:r>
    </w:p>
    <w:p w14:paraId="47DAA932"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w:t>
      </w:r>
    </w:p>
    <w:p w14:paraId="2A99B224"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int n1 = mid - l + 1;</w:t>
      </w:r>
    </w:p>
    <w:p w14:paraId="6553D3C9"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int n2 = r - mid;</w:t>
      </w:r>
    </w:p>
    <w:p w14:paraId="5BF0B583"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vector&lt;int&gt; L(n1), R(n2);</w:t>
      </w:r>
    </w:p>
    <w:p w14:paraId="3C704738"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 copy the element;</w:t>
      </w:r>
    </w:p>
    <w:p w14:paraId="3A690703"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for (int </w:t>
      </w:r>
      <w:proofErr w:type="spellStart"/>
      <w:r w:rsidRPr="008B6253">
        <w:rPr>
          <w:rFonts w:ascii="Courier New" w:hAnsi="Courier New" w:cs="Courier New"/>
        </w:rPr>
        <w:t>i</w:t>
      </w:r>
      <w:proofErr w:type="spellEnd"/>
      <w:r w:rsidRPr="008B6253">
        <w:rPr>
          <w:rFonts w:ascii="Courier New" w:hAnsi="Courier New" w:cs="Courier New"/>
        </w:rPr>
        <w:t xml:space="preserve"> = 0; </w:t>
      </w:r>
      <w:proofErr w:type="spellStart"/>
      <w:r w:rsidRPr="008B6253">
        <w:rPr>
          <w:rFonts w:ascii="Courier New" w:hAnsi="Courier New" w:cs="Courier New"/>
        </w:rPr>
        <w:t>i</w:t>
      </w:r>
      <w:proofErr w:type="spellEnd"/>
      <w:r w:rsidRPr="008B6253">
        <w:rPr>
          <w:rFonts w:ascii="Courier New" w:hAnsi="Courier New" w:cs="Courier New"/>
        </w:rPr>
        <w:t xml:space="preserve"> &lt; n1; </w:t>
      </w:r>
      <w:proofErr w:type="spellStart"/>
      <w:r w:rsidRPr="008B6253">
        <w:rPr>
          <w:rFonts w:ascii="Courier New" w:hAnsi="Courier New" w:cs="Courier New"/>
        </w:rPr>
        <w:t>i</w:t>
      </w:r>
      <w:proofErr w:type="spellEnd"/>
      <w:r w:rsidRPr="008B6253">
        <w:rPr>
          <w:rFonts w:ascii="Courier New" w:hAnsi="Courier New" w:cs="Courier New"/>
        </w:rPr>
        <w:t>++)</w:t>
      </w:r>
    </w:p>
    <w:p w14:paraId="6A3EC57F"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052B76F3"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L[</w:t>
      </w:r>
      <w:proofErr w:type="spellStart"/>
      <w:r w:rsidRPr="008B6253">
        <w:rPr>
          <w:rFonts w:ascii="Courier New" w:hAnsi="Courier New" w:cs="Courier New"/>
        </w:rPr>
        <w:t>i</w:t>
      </w:r>
      <w:proofErr w:type="spellEnd"/>
      <w:r w:rsidRPr="008B6253">
        <w:rPr>
          <w:rFonts w:ascii="Courier New" w:hAnsi="Courier New" w:cs="Courier New"/>
        </w:rPr>
        <w:t xml:space="preserve">] = </w:t>
      </w:r>
      <w:proofErr w:type="spellStart"/>
      <w:proofErr w:type="gramStart"/>
      <w:r w:rsidRPr="008B6253">
        <w:rPr>
          <w:rFonts w:ascii="Courier New" w:hAnsi="Courier New" w:cs="Courier New"/>
        </w:rPr>
        <w:t>ar</w:t>
      </w:r>
      <w:proofErr w:type="spellEnd"/>
      <w:r w:rsidRPr="008B6253">
        <w:rPr>
          <w:rFonts w:ascii="Courier New" w:hAnsi="Courier New" w:cs="Courier New"/>
        </w:rPr>
        <w:t>[</w:t>
      </w:r>
      <w:proofErr w:type="gramEnd"/>
      <w:r w:rsidRPr="008B6253">
        <w:rPr>
          <w:rFonts w:ascii="Courier New" w:hAnsi="Courier New" w:cs="Courier New"/>
        </w:rPr>
        <w:t xml:space="preserve">l + </w:t>
      </w:r>
      <w:proofErr w:type="spellStart"/>
      <w:r w:rsidRPr="008B6253">
        <w:rPr>
          <w:rFonts w:ascii="Courier New" w:hAnsi="Courier New" w:cs="Courier New"/>
        </w:rPr>
        <w:t>i</w:t>
      </w:r>
      <w:proofErr w:type="spellEnd"/>
      <w:r w:rsidRPr="008B6253">
        <w:rPr>
          <w:rFonts w:ascii="Courier New" w:hAnsi="Courier New" w:cs="Courier New"/>
        </w:rPr>
        <w:t>];</w:t>
      </w:r>
    </w:p>
    <w:p w14:paraId="6F7F0BA3"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77EE515D"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p>
    <w:p w14:paraId="0CB46562"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for (int j = 0; j &lt; n2; </w:t>
      </w:r>
      <w:proofErr w:type="spellStart"/>
      <w:r w:rsidRPr="008B6253">
        <w:rPr>
          <w:rFonts w:ascii="Courier New" w:hAnsi="Courier New" w:cs="Courier New"/>
        </w:rPr>
        <w:t>j++</w:t>
      </w:r>
      <w:proofErr w:type="spellEnd"/>
      <w:r w:rsidRPr="008B6253">
        <w:rPr>
          <w:rFonts w:ascii="Courier New" w:hAnsi="Courier New" w:cs="Courier New"/>
        </w:rPr>
        <w:t>)</w:t>
      </w:r>
    </w:p>
    <w:p w14:paraId="7FA2192B"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08AC8C26"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R[j] = </w:t>
      </w:r>
      <w:proofErr w:type="spellStart"/>
      <w:proofErr w:type="gramStart"/>
      <w:r w:rsidRPr="008B6253">
        <w:rPr>
          <w:rFonts w:ascii="Courier New" w:hAnsi="Courier New" w:cs="Courier New"/>
        </w:rPr>
        <w:t>ar</w:t>
      </w:r>
      <w:proofErr w:type="spellEnd"/>
      <w:r w:rsidRPr="008B6253">
        <w:rPr>
          <w:rFonts w:ascii="Courier New" w:hAnsi="Courier New" w:cs="Courier New"/>
        </w:rPr>
        <w:t>[</w:t>
      </w:r>
      <w:proofErr w:type="gramEnd"/>
      <w:r w:rsidRPr="008B6253">
        <w:rPr>
          <w:rFonts w:ascii="Courier New" w:hAnsi="Courier New" w:cs="Courier New"/>
        </w:rPr>
        <w:t>mid + 1 + j];</w:t>
      </w:r>
    </w:p>
    <w:p w14:paraId="5E89354A"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lastRenderedPageBreak/>
        <w:t xml:space="preserve">    }</w:t>
      </w:r>
    </w:p>
    <w:p w14:paraId="50CE4D85"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int </w:t>
      </w:r>
      <w:proofErr w:type="spellStart"/>
      <w:r w:rsidRPr="008B6253">
        <w:rPr>
          <w:rFonts w:ascii="Courier New" w:hAnsi="Courier New" w:cs="Courier New"/>
        </w:rPr>
        <w:t>i</w:t>
      </w:r>
      <w:proofErr w:type="spellEnd"/>
      <w:r w:rsidRPr="008B6253">
        <w:rPr>
          <w:rFonts w:ascii="Courier New" w:hAnsi="Courier New" w:cs="Courier New"/>
        </w:rPr>
        <w:t xml:space="preserve"> = 0, j = 0, k = l;</w:t>
      </w:r>
    </w:p>
    <w:p w14:paraId="1580C7E7"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while (</w:t>
      </w:r>
      <w:proofErr w:type="spellStart"/>
      <w:r w:rsidRPr="008B6253">
        <w:rPr>
          <w:rFonts w:ascii="Courier New" w:hAnsi="Courier New" w:cs="Courier New"/>
        </w:rPr>
        <w:t>i</w:t>
      </w:r>
      <w:proofErr w:type="spellEnd"/>
      <w:r w:rsidRPr="008B6253">
        <w:rPr>
          <w:rFonts w:ascii="Courier New" w:hAnsi="Courier New" w:cs="Courier New"/>
        </w:rPr>
        <w:t xml:space="preserve"> &lt; n1 &amp;&amp; j &lt; n2)</w:t>
      </w:r>
    </w:p>
    <w:p w14:paraId="0881A191"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701FF770"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if (L[</w:t>
      </w:r>
      <w:proofErr w:type="spellStart"/>
      <w:r w:rsidRPr="008B6253">
        <w:rPr>
          <w:rFonts w:ascii="Courier New" w:hAnsi="Courier New" w:cs="Courier New"/>
        </w:rPr>
        <w:t>i</w:t>
      </w:r>
      <w:proofErr w:type="spellEnd"/>
      <w:r w:rsidRPr="008B6253">
        <w:rPr>
          <w:rFonts w:ascii="Courier New" w:hAnsi="Courier New" w:cs="Courier New"/>
        </w:rPr>
        <w:t>] &lt;= R[j])</w:t>
      </w:r>
    </w:p>
    <w:p w14:paraId="156473A2"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49B4CFB7"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ar</w:t>
      </w:r>
      <w:proofErr w:type="spellEnd"/>
      <w:r w:rsidRPr="008B6253">
        <w:rPr>
          <w:rFonts w:ascii="Courier New" w:hAnsi="Courier New" w:cs="Courier New"/>
        </w:rPr>
        <w:t>[k] = L[i];</w:t>
      </w:r>
    </w:p>
    <w:p w14:paraId="38916C5C"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i</w:t>
      </w:r>
      <w:proofErr w:type="spellEnd"/>
      <w:r w:rsidRPr="008B6253">
        <w:rPr>
          <w:rFonts w:ascii="Courier New" w:hAnsi="Courier New" w:cs="Courier New"/>
        </w:rPr>
        <w:t>++;</w:t>
      </w:r>
    </w:p>
    <w:p w14:paraId="3DF6C6D6"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3F36C92C"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else</w:t>
      </w:r>
    </w:p>
    <w:p w14:paraId="33D07720"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5F76CDCE"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ar</w:t>
      </w:r>
      <w:proofErr w:type="spellEnd"/>
      <w:r w:rsidRPr="008B6253">
        <w:rPr>
          <w:rFonts w:ascii="Courier New" w:hAnsi="Courier New" w:cs="Courier New"/>
        </w:rPr>
        <w:t>[k] = R[j];</w:t>
      </w:r>
    </w:p>
    <w:p w14:paraId="6BC2471A"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j++</w:t>
      </w:r>
      <w:proofErr w:type="spellEnd"/>
      <w:r w:rsidRPr="008B6253">
        <w:rPr>
          <w:rFonts w:ascii="Courier New" w:hAnsi="Courier New" w:cs="Courier New"/>
        </w:rPr>
        <w:t>;</w:t>
      </w:r>
    </w:p>
    <w:p w14:paraId="172EA689"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73B7936F"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k++;</w:t>
      </w:r>
    </w:p>
    <w:p w14:paraId="649FF5F8"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67AC139E"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 copy the </w:t>
      </w:r>
      <w:proofErr w:type="spellStart"/>
      <w:r w:rsidRPr="008B6253">
        <w:rPr>
          <w:rFonts w:ascii="Courier New" w:hAnsi="Courier New" w:cs="Courier New"/>
        </w:rPr>
        <w:t>remaing</w:t>
      </w:r>
      <w:proofErr w:type="spellEnd"/>
      <w:r w:rsidRPr="008B6253">
        <w:rPr>
          <w:rFonts w:ascii="Courier New" w:hAnsi="Courier New" w:cs="Courier New"/>
        </w:rPr>
        <w:t xml:space="preserve"> element of L;</w:t>
      </w:r>
    </w:p>
    <w:p w14:paraId="4F797D26"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while (</w:t>
      </w:r>
      <w:proofErr w:type="spellStart"/>
      <w:r w:rsidRPr="008B6253">
        <w:rPr>
          <w:rFonts w:ascii="Courier New" w:hAnsi="Courier New" w:cs="Courier New"/>
        </w:rPr>
        <w:t>i</w:t>
      </w:r>
      <w:proofErr w:type="spellEnd"/>
      <w:r w:rsidRPr="008B6253">
        <w:rPr>
          <w:rFonts w:ascii="Courier New" w:hAnsi="Courier New" w:cs="Courier New"/>
        </w:rPr>
        <w:t xml:space="preserve"> &lt; n1)</w:t>
      </w:r>
    </w:p>
    <w:p w14:paraId="02C2F21A"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0BCE7404"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ar</w:t>
      </w:r>
      <w:proofErr w:type="spellEnd"/>
      <w:r w:rsidRPr="008B6253">
        <w:rPr>
          <w:rFonts w:ascii="Courier New" w:hAnsi="Courier New" w:cs="Courier New"/>
        </w:rPr>
        <w:t>[k] = L[</w:t>
      </w:r>
      <w:proofErr w:type="spellStart"/>
      <w:r w:rsidRPr="008B6253">
        <w:rPr>
          <w:rFonts w:ascii="Courier New" w:hAnsi="Courier New" w:cs="Courier New"/>
        </w:rPr>
        <w:t>i</w:t>
      </w:r>
      <w:proofErr w:type="spellEnd"/>
      <w:r w:rsidRPr="008B6253">
        <w:rPr>
          <w:rFonts w:ascii="Courier New" w:hAnsi="Courier New" w:cs="Courier New"/>
        </w:rPr>
        <w:t>];</w:t>
      </w:r>
    </w:p>
    <w:p w14:paraId="0A456326"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i</w:t>
      </w:r>
      <w:proofErr w:type="spellEnd"/>
      <w:r w:rsidRPr="008B6253">
        <w:rPr>
          <w:rFonts w:ascii="Courier New" w:hAnsi="Courier New" w:cs="Courier New"/>
        </w:rPr>
        <w:t>++;</w:t>
      </w:r>
    </w:p>
    <w:p w14:paraId="22F95AED"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k++;</w:t>
      </w:r>
    </w:p>
    <w:p w14:paraId="5321EE2C"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57BAEA25"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while (j &lt; n2)</w:t>
      </w:r>
    </w:p>
    <w:p w14:paraId="38B57751"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24AF2B28"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ar</w:t>
      </w:r>
      <w:proofErr w:type="spellEnd"/>
      <w:r w:rsidRPr="008B6253">
        <w:rPr>
          <w:rFonts w:ascii="Courier New" w:hAnsi="Courier New" w:cs="Courier New"/>
        </w:rPr>
        <w:t>[k] = R[j];</w:t>
      </w:r>
    </w:p>
    <w:p w14:paraId="6F175101"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j++</w:t>
      </w:r>
      <w:proofErr w:type="spellEnd"/>
      <w:r w:rsidRPr="008B6253">
        <w:rPr>
          <w:rFonts w:ascii="Courier New" w:hAnsi="Courier New" w:cs="Courier New"/>
        </w:rPr>
        <w:t>;</w:t>
      </w:r>
    </w:p>
    <w:p w14:paraId="6C8B8B65"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k++;</w:t>
      </w:r>
    </w:p>
    <w:p w14:paraId="406FA198"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15972075"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w:t>
      </w:r>
    </w:p>
    <w:p w14:paraId="61C4F2FB"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p>
    <w:p w14:paraId="5BAA7627"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void </w:t>
      </w:r>
      <w:proofErr w:type="spellStart"/>
      <w:proofErr w:type="gramStart"/>
      <w:r w:rsidRPr="008B6253">
        <w:rPr>
          <w:rFonts w:ascii="Courier New" w:hAnsi="Courier New" w:cs="Courier New"/>
        </w:rPr>
        <w:t>margsort</w:t>
      </w:r>
      <w:proofErr w:type="spellEnd"/>
      <w:r w:rsidRPr="008B6253">
        <w:rPr>
          <w:rFonts w:ascii="Courier New" w:hAnsi="Courier New" w:cs="Courier New"/>
        </w:rPr>
        <w:t>(</w:t>
      </w:r>
      <w:proofErr w:type="gramEnd"/>
      <w:r w:rsidRPr="008B6253">
        <w:rPr>
          <w:rFonts w:ascii="Courier New" w:hAnsi="Courier New" w:cs="Courier New"/>
        </w:rPr>
        <w:t xml:space="preserve">int </w:t>
      </w:r>
      <w:proofErr w:type="spellStart"/>
      <w:r w:rsidRPr="008B6253">
        <w:rPr>
          <w:rFonts w:ascii="Courier New" w:hAnsi="Courier New" w:cs="Courier New"/>
        </w:rPr>
        <w:t>ar</w:t>
      </w:r>
      <w:proofErr w:type="spellEnd"/>
      <w:r w:rsidRPr="008B6253">
        <w:rPr>
          <w:rFonts w:ascii="Courier New" w:hAnsi="Courier New" w:cs="Courier New"/>
        </w:rPr>
        <w:t>[], int l, int r)</w:t>
      </w:r>
    </w:p>
    <w:p w14:paraId="35839062"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w:t>
      </w:r>
    </w:p>
    <w:p w14:paraId="1346CDC1"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if (l &gt;= r)</w:t>
      </w:r>
    </w:p>
    <w:p w14:paraId="1E5029E6"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04642CA8"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return;</w:t>
      </w:r>
    </w:p>
    <w:p w14:paraId="1211E32E"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53450D63"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int mid = (l + r) / 2;</w:t>
      </w:r>
    </w:p>
    <w:p w14:paraId="1B1F7937"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proofErr w:type="gramStart"/>
      <w:r w:rsidRPr="008B6253">
        <w:rPr>
          <w:rFonts w:ascii="Courier New" w:hAnsi="Courier New" w:cs="Courier New"/>
        </w:rPr>
        <w:t>margsort</w:t>
      </w:r>
      <w:proofErr w:type="spellEnd"/>
      <w:r w:rsidRPr="008B6253">
        <w:rPr>
          <w:rFonts w:ascii="Courier New" w:hAnsi="Courier New" w:cs="Courier New"/>
        </w:rPr>
        <w:t>(</w:t>
      </w:r>
      <w:proofErr w:type="spellStart"/>
      <w:proofErr w:type="gramEnd"/>
      <w:r w:rsidRPr="008B6253">
        <w:rPr>
          <w:rFonts w:ascii="Courier New" w:hAnsi="Courier New" w:cs="Courier New"/>
        </w:rPr>
        <w:t>ar</w:t>
      </w:r>
      <w:proofErr w:type="spellEnd"/>
      <w:r w:rsidRPr="008B6253">
        <w:rPr>
          <w:rFonts w:ascii="Courier New" w:hAnsi="Courier New" w:cs="Courier New"/>
        </w:rPr>
        <w:t>, l, mid);</w:t>
      </w:r>
    </w:p>
    <w:p w14:paraId="2179FC30"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proofErr w:type="gramStart"/>
      <w:r w:rsidRPr="008B6253">
        <w:rPr>
          <w:rFonts w:ascii="Courier New" w:hAnsi="Courier New" w:cs="Courier New"/>
        </w:rPr>
        <w:t>margsort</w:t>
      </w:r>
      <w:proofErr w:type="spellEnd"/>
      <w:r w:rsidRPr="008B6253">
        <w:rPr>
          <w:rFonts w:ascii="Courier New" w:hAnsi="Courier New" w:cs="Courier New"/>
        </w:rPr>
        <w:t>(</w:t>
      </w:r>
      <w:proofErr w:type="spellStart"/>
      <w:proofErr w:type="gramEnd"/>
      <w:r w:rsidRPr="008B6253">
        <w:rPr>
          <w:rFonts w:ascii="Courier New" w:hAnsi="Courier New" w:cs="Courier New"/>
        </w:rPr>
        <w:t>ar</w:t>
      </w:r>
      <w:proofErr w:type="spellEnd"/>
      <w:r w:rsidRPr="008B6253">
        <w:rPr>
          <w:rFonts w:ascii="Courier New" w:hAnsi="Courier New" w:cs="Courier New"/>
        </w:rPr>
        <w:t>, mid + 1, r);</w:t>
      </w:r>
    </w:p>
    <w:p w14:paraId="5FCC82AB"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gramStart"/>
      <w:r w:rsidRPr="008B6253">
        <w:rPr>
          <w:rFonts w:ascii="Courier New" w:hAnsi="Courier New" w:cs="Courier New"/>
        </w:rPr>
        <w:t>marge(</w:t>
      </w:r>
      <w:proofErr w:type="spellStart"/>
      <w:proofErr w:type="gramEnd"/>
      <w:r w:rsidRPr="008B6253">
        <w:rPr>
          <w:rFonts w:ascii="Courier New" w:hAnsi="Courier New" w:cs="Courier New"/>
        </w:rPr>
        <w:t>ar</w:t>
      </w:r>
      <w:proofErr w:type="spellEnd"/>
      <w:r w:rsidRPr="008B6253">
        <w:rPr>
          <w:rFonts w:ascii="Courier New" w:hAnsi="Courier New" w:cs="Courier New"/>
        </w:rPr>
        <w:t>, l, mid, r);</w:t>
      </w:r>
    </w:p>
    <w:p w14:paraId="43BDD408"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w:t>
      </w:r>
    </w:p>
    <w:p w14:paraId="647BFEB0"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p>
    <w:p w14:paraId="03E6803B"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void </w:t>
      </w:r>
      <w:proofErr w:type="spellStart"/>
      <w:proofErr w:type="gramStart"/>
      <w:r w:rsidRPr="008B6253">
        <w:rPr>
          <w:rFonts w:ascii="Courier New" w:hAnsi="Courier New" w:cs="Courier New"/>
        </w:rPr>
        <w:t>pritnvector</w:t>
      </w:r>
      <w:proofErr w:type="spellEnd"/>
      <w:r w:rsidRPr="008B6253">
        <w:rPr>
          <w:rFonts w:ascii="Courier New" w:hAnsi="Courier New" w:cs="Courier New"/>
        </w:rPr>
        <w:t>(</w:t>
      </w:r>
      <w:proofErr w:type="gramEnd"/>
      <w:r w:rsidRPr="008B6253">
        <w:rPr>
          <w:rFonts w:ascii="Courier New" w:hAnsi="Courier New" w:cs="Courier New"/>
        </w:rPr>
        <w:t xml:space="preserve">int </w:t>
      </w:r>
      <w:proofErr w:type="spellStart"/>
      <w:r w:rsidRPr="008B6253">
        <w:rPr>
          <w:rFonts w:ascii="Courier New" w:hAnsi="Courier New" w:cs="Courier New"/>
        </w:rPr>
        <w:t>ar</w:t>
      </w:r>
      <w:proofErr w:type="spellEnd"/>
      <w:r w:rsidRPr="008B6253">
        <w:rPr>
          <w:rFonts w:ascii="Courier New" w:hAnsi="Courier New" w:cs="Courier New"/>
        </w:rPr>
        <w:t>[])</w:t>
      </w:r>
    </w:p>
    <w:p w14:paraId="3CD20630"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w:t>
      </w:r>
    </w:p>
    <w:p w14:paraId="60444676"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for (int </w:t>
      </w:r>
      <w:proofErr w:type="spellStart"/>
      <w:r w:rsidRPr="008B6253">
        <w:rPr>
          <w:rFonts w:ascii="Courier New" w:hAnsi="Courier New" w:cs="Courier New"/>
        </w:rPr>
        <w:t>i</w:t>
      </w:r>
      <w:proofErr w:type="spellEnd"/>
      <w:r w:rsidRPr="008B6253">
        <w:rPr>
          <w:rFonts w:ascii="Courier New" w:hAnsi="Courier New" w:cs="Courier New"/>
        </w:rPr>
        <w:t xml:space="preserve"> = 0; </w:t>
      </w:r>
      <w:proofErr w:type="spellStart"/>
      <w:r w:rsidRPr="008B6253">
        <w:rPr>
          <w:rFonts w:ascii="Courier New" w:hAnsi="Courier New" w:cs="Courier New"/>
        </w:rPr>
        <w:t>i</w:t>
      </w:r>
      <w:proofErr w:type="spellEnd"/>
      <w:r w:rsidRPr="008B6253">
        <w:rPr>
          <w:rFonts w:ascii="Courier New" w:hAnsi="Courier New" w:cs="Courier New"/>
        </w:rPr>
        <w:t xml:space="preserve"> &lt; 6; </w:t>
      </w:r>
      <w:proofErr w:type="spellStart"/>
      <w:r w:rsidRPr="008B6253">
        <w:rPr>
          <w:rFonts w:ascii="Courier New" w:hAnsi="Courier New" w:cs="Courier New"/>
        </w:rPr>
        <w:t>i</w:t>
      </w:r>
      <w:proofErr w:type="spellEnd"/>
      <w:r w:rsidRPr="008B6253">
        <w:rPr>
          <w:rFonts w:ascii="Courier New" w:hAnsi="Courier New" w:cs="Courier New"/>
        </w:rPr>
        <w:t>++)</w:t>
      </w:r>
    </w:p>
    <w:p w14:paraId="365013B4"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
    <w:p w14:paraId="3910BD61"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cout</w:t>
      </w:r>
      <w:proofErr w:type="spellEnd"/>
      <w:r w:rsidRPr="008B6253">
        <w:rPr>
          <w:rFonts w:ascii="Courier New" w:hAnsi="Courier New" w:cs="Courier New"/>
        </w:rPr>
        <w:t xml:space="preserve"> &lt;&lt; </w:t>
      </w:r>
      <w:proofErr w:type="spellStart"/>
      <w:r w:rsidRPr="008B6253">
        <w:rPr>
          <w:rFonts w:ascii="Courier New" w:hAnsi="Courier New" w:cs="Courier New"/>
        </w:rPr>
        <w:t>ar</w:t>
      </w:r>
      <w:proofErr w:type="spellEnd"/>
      <w:r w:rsidRPr="008B6253">
        <w:rPr>
          <w:rFonts w:ascii="Courier New" w:hAnsi="Courier New" w:cs="Courier New"/>
        </w:rPr>
        <w:t>[</w:t>
      </w:r>
      <w:proofErr w:type="spellStart"/>
      <w:r w:rsidRPr="008B6253">
        <w:rPr>
          <w:rFonts w:ascii="Courier New" w:hAnsi="Courier New" w:cs="Courier New"/>
        </w:rPr>
        <w:t>i</w:t>
      </w:r>
      <w:proofErr w:type="spellEnd"/>
      <w:r w:rsidRPr="008B6253">
        <w:rPr>
          <w:rFonts w:ascii="Courier New" w:hAnsi="Courier New" w:cs="Courier New"/>
        </w:rPr>
        <w:t>] &lt;&lt; " ";</w:t>
      </w:r>
    </w:p>
    <w:p w14:paraId="523DF5AC"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lastRenderedPageBreak/>
        <w:t xml:space="preserve">    }</w:t>
      </w:r>
    </w:p>
    <w:p w14:paraId="2E06B39B"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cout</w:t>
      </w:r>
      <w:proofErr w:type="spellEnd"/>
      <w:r w:rsidRPr="008B6253">
        <w:rPr>
          <w:rFonts w:ascii="Courier New" w:hAnsi="Courier New" w:cs="Courier New"/>
        </w:rPr>
        <w:t xml:space="preserve"> &lt;&lt; </w:t>
      </w:r>
      <w:proofErr w:type="spellStart"/>
      <w:r w:rsidRPr="008B6253">
        <w:rPr>
          <w:rFonts w:ascii="Courier New" w:hAnsi="Courier New" w:cs="Courier New"/>
        </w:rPr>
        <w:t>endl</w:t>
      </w:r>
      <w:proofErr w:type="spellEnd"/>
      <w:r w:rsidRPr="008B6253">
        <w:rPr>
          <w:rFonts w:ascii="Courier New" w:hAnsi="Courier New" w:cs="Courier New"/>
        </w:rPr>
        <w:t>;</w:t>
      </w:r>
    </w:p>
    <w:p w14:paraId="52251F45"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w:t>
      </w:r>
    </w:p>
    <w:p w14:paraId="752D6B5C"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int </w:t>
      </w:r>
      <w:proofErr w:type="gramStart"/>
      <w:r w:rsidRPr="008B6253">
        <w:rPr>
          <w:rFonts w:ascii="Courier New" w:hAnsi="Courier New" w:cs="Courier New"/>
        </w:rPr>
        <w:t>main(</w:t>
      </w:r>
      <w:proofErr w:type="gramEnd"/>
      <w:r w:rsidRPr="008B6253">
        <w:rPr>
          <w:rFonts w:ascii="Courier New" w:hAnsi="Courier New" w:cs="Courier New"/>
        </w:rPr>
        <w:t>)</w:t>
      </w:r>
    </w:p>
    <w:p w14:paraId="6A7CABB2"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w:t>
      </w:r>
    </w:p>
    <w:p w14:paraId="4BD3AE7E"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int n = 6;</w:t>
      </w:r>
    </w:p>
    <w:p w14:paraId="12DA0805"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int </w:t>
      </w:r>
      <w:proofErr w:type="spellStart"/>
      <w:r w:rsidRPr="008B6253">
        <w:rPr>
          <w:rFonts w:ascii="Courier New" w:hAnsi="Courier New" w:cs="Courier New"/>
        </w:rPr>
        <w:t>ar</w:t>
      </w:r>
      <w:proofErr w:type="spellEnd"/>
      <w:r w:rsidRPr="008B6253">
        <w:rPr>
          <w:rFonts w:ascii="Courier New" w:hAnsi="Courier New" w:cs="Courier New"/>
        </w:rPr>
        <w:t>[n] = {12, 11, 13, 5, 6, 7};</w:t>
      </w:r>
    </w:p>
    <w:p w14:paraId="51725F0A"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pritnvector</w:t>
      </w:r>
      <w:proofErr w:type="spellEnd"/>
      <w:r w:rsidRPr="008B6253">
        <w:rPr>
          <w:rFonts w:ascii="Courier New" w:hAnsi="Courier New" w:cs="Courier New"/>
        </w:rPr>
        <w:t>(</w:t>
      </w:r>
      <w:proofErr w:type="spellStart"/>
      <w:r w:rsidRPr="008B6253">
        <w:rPr>
          <w:rFonts w:ascii="Courier New" w:hAnsi="Courier New" w:cs="Courier New"/>
        </w:rPr>
        <w:t>ar</w:t>
      </w:r>
      <w:proofErr w:type="spellEnd"/>
      <w:r w:rsidRPr="008B6253">
        <w:rPr>
          <w:rFonts w:ascii="Courier New" w:hAnsi="Courier New" w:cs="Courier New"/>
        </w:rPr>
        <w:t>);</w:t>
      </w:r>
    </w:p>
    <w:p w14:paraId="2BB4D774"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p>
    <w:p w14:paraId="53BA484B"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proofErr w:type="gramStart"/>
      <w:r w:rsidRPr="008B6253">
        <w:rPr>
          <w:rFonts w:ascii="Courier New" w:hAnsi="Courier New" w:cs="Courier New"/>
        </w:rPr>
        <w:t>margsort</w:t>
      </w:r>
      <w:proofErr w:type="spellEnd"/>
      <w:r w:rsidRPr="008B6253">
        <w:rPr>
          <w:rFonts w:ascii="Courier New" w:hAnsi="Courier New" w:cs="Courier New"/>
        </w:rPr>
        <w:t>(</w:t>
      </w:r>
      <w:proofErr w:type="spellStart"/>
      <w:proofErr w:type="gramEnd"/>
      <w:r w:rsidRPr="008B6253">
        <w:rPr>
          <w:rFonts w:ascii="Courier New" w:hAnsi="Courier New" w:cs="Courier New"/>
        </w:rPr>
        <w:t>ar</w:t>
      </w:r>
      <w:proofErr w:type="spellEnd"/>
      <w:r w:rsidRPr="008B6253">
        <w:rPr>
          <w:rFonts w:ascii="Courier New" w:hAnsi="Courier New" w:cs="Courier New"/>
        </w:rPr>
        <w:t>, 0, n - 1);</w:t>
      </w:r>
    </w:p>
    <w:p w14:paraId="2C744634"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w:t>
      </w:r>
      <w:proofErr w:type="spellStart"/>
      <w:r w:rsidRPr="008B6253">
        <w:rPr>
          <w:rFonts w:ascii="Courier New" w:hAnsi="Courier New" w:cs="Courier New"/>
        </w:rPr>
        <w:t>pritnvector</w:t>
      </w:r>
      <w:proofErr w:type="spellEnd"/>
      <w:r w:rsidRPr="008B6253">
        <w:rPr>
          <w:rFonts w:ascii="Courier New" w:hAnsi="Courier New" w:cs="Courier New"/>
        </w:rPr>
        <w:t>(</w:t>
      </w:r>
      <w:proofErr w:type="spellStart"/>
      <w:r w:rsidRPr="008B6253">
        <w:rPr>
          <w:rFonts w:ascii="Courier New" w:hAnsi="Courier New" w:cs="Courier New"/>
        </w:rPr>
        <w:t>ar</w:t>
      </w:r>
      <w:proofErr w:type="spellEnd"/>
      <w:r w:rsidRPr="008B6253">
        <w:rPr>
          <w:rFonts w:ascii="Courier New" w:hAnsi="Courier New" w:cs="Courier New"/>
        </w:rPr>
        <w:t>);</w:t>
      </w:r>
    </w:p>
    <w:p w14:paraId="03B61462"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p>
    <w:p w14:paraId="7B389EC2"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 xml:space="preserve">    return 0;</w:t>
      </w:r>
    </w:p>
    <w:p w14:paraId="462F6A4B" w14:textId="77777777" w:rsidR="00267BBB" w:rsidRPr="008B6253" w:rsidRDefault="00267BBB" w:rsidP="00267BBB">
      <w:pPr>
        <w:pStyle w:val="ListParagraph"/>
        <w:shd w:val="clear" w:color="auto" w:fill="AEAAAA" w:themeFill="background2" w:themeFillShade="BF"/>
        <w:jc w:val="both"/>
        <w:rPr>
          <w:rFonts w:ascii="Courier New" w:hAnsi="Courier New" w:cs="Courier New"/>
        </w:rPr>
      </w:pPr>
      <w:r w:rsidRPr="008B6253">
        <w:rPr>
          <w:rFonts w:ascii="Courier New" w:hAnsi="Courier New" w:cs="Courier New"/>
        </w:rPr>
        <w:t>}</w:t>
      </w:r>
    </w:p>
    <w:p w14:paraId="425651DF" w14:textId="77777777" w:rsidR="00267BBB" w:rsidRPr="008B6253" w:rsidRDefault="00267BBB" w:rsidP="00267BBB">
      <w:pPr>
        <w:pStyle w:val="ListParagraph"/>
        <w:jc w:val="both"/>
      </w:pPr>
    </w:p>
    <w:p w14:paraId="3BA1F10D" w14:textId="6F3E46CB" w:rsidR="00267BBB" w:rsidRPr="008B6253" w:rsidRDefault="00267BBB" w:rsidP="00267BBB">
      <w:pPr>
        <w:rPr>
          <w:b/>
          <w:bCs/>
        </w:rPr>
      </w:pPr>
      <w:r w:rsidRPr="008B6253">
        <w:rPr>
          <w:b/>
          <w:bCs/>
        </w:rPr>
        <w:t xml:space="preserve">Input: </w:t>
      </w:r>
    </w:p>
    <w:p w14:paraId="7507CCA4" w14:textId="4742B8B2" w:rsidR="00267BBB" w:rsidRPr="008B6253" w:rsidRDefault="00267BBB" w:rsidP="00267BBB">
      <w:r w:rsidRPr="008B6253">
        <w:t>12 23 45 36 24 25 63 56</w:t>
      </w:r>
    </w:p>
    <w:p w14:paraId="55F031A2" w14:textId="598AC180" w:rsidR="00267BBB" w:rsidRPr="008B6253" w:rsidRDefault="00267BBB" w:rsidP="00267BBB">
      <w:pPr>
        <w:rPr>
          <w:b/>
          <w:bCs/>
        </w:rPr>
      </w:pPr>
      <w:r w:rsidRPr="008B6253">
        <w:rPr>
          <w:b/>
          <w:bCs/>
        </w:rPr>
        <w:t>Output:</w:t>
      </w:r>
    </w:p>
    <w:p w14:paraId="4552BD19" w14:textId="77777777" w:rsidR="00267BBB" w:rsidRPr="008B6253" w:rsidRDefault="00267BBB" w:rsidP="00267BBB">
      <w:r w:rsidRPr="008B6253">
        <w:t>12 23 24 45 56 63</w:t>
      </w:r>
    </w:p>
    <w:p w14:paraId="6BB9788D" w14:textId="77777777" w:rsidR="00267BBB" w:rsidRPr="008B6253" w:rsidRDefault="00267BBB" w:rsidP="00267BBB"/>
    <w:p w14:paraId="3B9E0314" w14:textId="32275BA4" w:rsidR="00AC4EC6" w:rsidRPr="00E05841" w:rsidRDefault="00AC4EC6" w:rsidP="00AC4EC6">
      <w:pPr>
        <w:rPr>
          <w:b/>
          <w:bCs/>
          <w:sz w:val="36"/>
          <w:szCs w:val="36"/>
        </w:rPr>
      </w:pPr>
      <w:r w:rsidRPr="00E05841">
        <w:rPr>
          <w:b/>
          <w:bCs/>
          <w:sz w:val="36"/>
          <w:szCs w:val="36"/>
        </w:rPr>
        <w:t>Problem No – 05</w:t>
      </w:r>
    </w:p>
    <w:p w14:paraId="370C05CA" w14:textId="55548C4C" w:rsidR="00AC4EC6" w:rsidRPr="008B6253" w:rsidRDefault="00AC4EC6" w:rsidP="00AC4EC6">
      <w:pPr>
        <w:rPr>
          <w:b/>
          <w:bCs/>
        </w:rPr>
      </w:pPr>
      <w:r w:rsidRPr="008B6253">
        <w:rPr>
          <w:b/>
          <w:bCs/>
        </w:rPr>
        <w:t xml:space="preserve">Title: Write a program to find </w:t>
      </w:r>
      <w:r w:rsidR="002F0DE5" w:rsidRPr="008B6253">
        <w:rPr>
          <w:b/>
          <w:bCs/>
        </w:rPr>
        <w:t>a given pattern from text using the pattern matching algorithm.</w:t>
      </w:r>
    </w:p>
    <w:p w14:paraId="76A2D205" w14:textId="77777777" w:rsidR="00267BBB" w:rsidRPr="008B6253" w:rsidRDefault="00267BBB" w:rsidP="00267BBB"/>
    <w:p w14:paraId="088F4C31" w14:textId="01D30FA2" w:rsidR="005656DF" w:rsidRPr="008B6253" w:rsidRDefault="005656DF" w:rsidP="005656DF">
      <w:pPr>
        <w:rPr>
          <w:b/>
          <w:bCs/>
        </w:rPr>
      </w:pPr>
      <w:r w:rsidRPr="008B6253">
        <w:rPr>
          <w:b/>
          <w:bCs/>
        </w:rPr>
        <w:t>Theory:</w:t>
      </w:r>
      <w:r w:rsidRPr="008B6253">
        <w:t xml:space="preserve"> The challenge of finding a substring, also known as a pattern, inside a longer string, also known as the text, is known as pattern matching. It is essential to numerous applications, including bioinformatics, data mining, and text searching.</w:t>
      </w:r>
      <w:r w:rsidR="00A16F32" w:rsidRPr="008B6253">
        <w:t xml:space="preserve"> For example, ‘</w:t>
      </w:r>
      <w:r w:rsidR="00A16F32" w:rsidRPr="008B6253">
        <w:rPr>
          <w:b/>
          <w:bCs/>
        </w:rPr>
        <w:t xml:space="preserve">’ABABDABACDABABCABAB’’ </w:t>
      </w:r>
      <w:r w:rsidR="00A16F32" w:rsidRPr="008B6253">
        <w:t>find the pattern</w:t>
      </w:r>
      <w:r w:rsidR="00A16F32" w:rsidRPr="008B6253">
        <w:rPr>
          <w:b/>
          <w:bCs/>
        </w:rPr>
        <w:t xml:space="preserve"> ‘ABABCABAB’.</w:t>
      </w:r>
    </w:p>
    <w:p w14:paraId="0992D942" w14:textId="77777777" w:rsidR="00D56BC5" w:rsidRPr="00D56BC5" w:rsidRDefault="00D56BC5" w:rsidP="00D56BC5">
      <w:r w:rsidRPr="00D56BC5">
        <w:rPr>
          <w:b/>
          <w:bCs/>
        </w:rPr>
        <w:t>Step 1:</w:t>
      </w:r>
      <w:r w:rsidRPr="00D56BC5">
        <w:t xml:space="preserve"> Initialize the </w:t>
      </w:r>
      <w:proofErr w:type="spellStart"/>
      <w:r w:rsidRPr="00D56BC5">
        <w:t>lps</w:t>
      </w:r>
      <w:proofErr w:type="spellEnd"/>
      <w:r w:rsidRPr="00D56BC5">
        <w:t xml:space="preserve"> array with zeros:</w:t>
      </w:r>
      <w:r w:rsidRPr="00D56BC5">
        <w:br/>
      </w:r>
      <w:proofErr w:type="spellStart"/>
      <w:r w:rsidRPr="00D56BC5">
        <w:t>lps</w:t>
      </w:r>
      <w:proofErr w:type="spellEnd"/>
      <w:r w:rsidRPr="00D56BC5">
        <w:t xml:space="preserve"> = [0, 0, 0, 0, 0, 0, 0, 0, 0]</w:t>
      </w:r>
      <w:r w:rsidRPr="00D56BC5">
        <w:br/>
        <w:t xml:space="preserve">Here, </w:t>
      </w:r>
      <w:proofErr w:type="spellStart"/>
      <w:r w:rsidRPr="00D56BC5">
        <w:t>lps</w:t>
      </w:r>
      <w:proofErr w:type="spellEnd"/>
      <w:r w:rsidRPr="00D56BC5">
        <w:t>[</w:t>
      </w:r>
      <w:proofErr w:type="spellStart"/>
      <w:r w:rsidRPr="00D56BC5">
        <w:t>i</w:t>
      </w:r>
      <w:proofErr w:type="spellEnd"/>
      <w:r w:rsidRPr="00D56BC5">
        <w:t xml:space="preserve">] will store the length of the longest proper prefix which is also a suffix for the pattern up to position </w:t>
      </w:r>
      <w:proofErr w:type="spellStart"/>
      <w:r w:rsidRPr="00D56BC5">
        <w:t>i</w:t>
      </w:r>
      <w:proofErr w:type="spellEnd"/>
      <w:r w:rsidRPr="00D56BC5">
        <w:t>.</w:t>
      </w:r>
    </w:p>
    <w:p w14:paraId="61A5815B" w14:textId="77777777" w:rsidR="00D56BC5" w:rsidRPr="00D56BC5" w:rsidRDefault="00D56BC5" w:rsidP="00D56BC5">
      <w:r w:rsidRPr="00D56BC5">
        <w:rPr>
          <w:b/>
          <w:bCs/>
        </w:rPr>
        <w:t>Step 2:</w:t>
      </w:r>
      <w:r w:rsidRPr="00D56BC5">
        <w:t xml:space="preserve"> We start building the </w:t>
      </w:r>
      <w:proofErr w:type="spellStart"/>
      <w:r w:rsidRPr="00D56BC5">
        <w:t>lps</w:t>
      </w:r>
      <w:proofErr w:type="spellEnd"/>
      <w:r w:rsidRPr="00D56BC5">
        <w:t xml:space="preserve"> array by comparing characters in the pattern.</w:t>
      </w:r>
    </w:p>
    <w:p w14:paraId="25606BBC" w14:textId="77777777" w:rsidR="00D56BC5" w:rsidRPr="00D56BC5" w:rsidRDefault="00D56BC5" w:rsidP="00D56BC5">
      <w:pPr>
        <w:numPr>
          <w:ilvl w:val="0"/>
          <w:numId w:val="9"/>
        </w:numPr>
      </w:pPr>
      <w:proofErr w:type="spellStart"/>
      <w:r w:rsidRPr="00D56BC5">
        <w:rPr>
          <w:b/>
          <w:bCs/>
        </w:rPr>
        <w:t>i</w:t>
      </w:r>
      <w:proofErr w:type="spellEnd"/>
      <w:r w:rsidRPr="00D56BC5">
        <w:rPr>
          <w:b/>
          <w:bCs/>
        </w:rPr>
        <w:t xml:space="preserve"> = 1:</w:t>
      </w:r>
      <w:r w:rsidRPr="00D56BC5">
        <w:t xml:space="preserve"> Compare </w:t>
      </w:r>
      <w:proofErr w:type="gramStart"/>
      <w:r w:rsidRPr="00D56BC5">
        <w:t>pattern[</w:t>
      </w:r>
      <w:proofErr w:type="gramEnd"/>
      <w:r w:rsidRPr="00D56BC5">
        <w:t xml:space="preserve">1] (which is B) with pattern[0] (which is A). They don't match, so </w:t>
      </w:r>
      <w:proofErr w:type="spellStart"/>
      <w:proofErr w:type="gramStart"/>
      <w:r w:rsidRPr="00D56BC5">
        <w:t>lps</w:t>
      </w:r>
      <w:proofErr w:type="spellEnd"/>
      <w:r w:rsidRPr="00D56BC5">
        <w:t>[</w:t>
      </w:r>
      <w:proofErr w:type="gramEnd"/>
      <w:r w:rsidRPr="00D56BC5">
        <w:t>1] = 0.</w:t>
      </w:r>
    </w:p>
    <w:p w14:paraId="7F11BF72" w14:textId="77777777" w:rsidR="00D56BC5" w:rsidRPr="00D56BC5" w:rsidRDefault="00D56BC5" w:rsidP="00D56BC5">
      <w:pPr>
        <w:numPr>
          <w:ilvl w:val="0"/>
          <w:numId w:val="9"/>
        </w:numPr>
      </w:pPr>
      <w:proofErr w:type="spellStart"/>
      <w:r w:rsidRPr="00D56BC5">
        <w:rPr>
          <w:b/>
          <w:bCs/>
        </w:rPr>
        <w:t>i</w:t>
      </w:r>
      <w:proofErr w:type="spellEnd"/>
      <w:r w:rsidRPr="00D56BC5">
        <w:rPr>
          <w:b/>
          <w:bCs/>
        </w:rPr>
        <w:t xml:space="preserve"> = 2:</w:t>
      </w:r>
      <w:r w:rsidRPr="00D56BC5">
        <w:t xml:space="preserve"> Compare </w:t>
      </w:r>
      <w:proofErr w:type="gramStart"/>
      <w:r w:rsidRPr="00D56BC5">
        <w:t>pattern[</w:t>
      </w:r>
      <w:proofErr w:type="gramEnd"/>
      <w:r w:rsidRPr="00D56BC5">
        <w:t xml:space="preserve">2] (which is A) with pattern[0] (which is A). They match, so </w:t>
      </w:r>
      <w:proofErr w:type="spellStart"/>
      <w:proofErr w:type="gramStart"/>
      <w:r w:rsidRPr="00D56BC5">
        <w:t>lps</w:t>
      </w:r>
      <w:proofErr w:type="spellEnd"/>
      <w:r w:rsidRPr="00D56BC5">
        <w:t>[</w:t>
      </w:r>
      <w:proofErr w:type="gramEnd"/>
      <w:r w:rsidRPr="00D56BC5">
        <w:t>2] = 1.</w:t>
      </w:r>
    </w:p>
    <w:p w14:paraId="66EA6270" w14:textId="77777777" w:rsidR="00D56BC5" w:rsidRPr="00D56BC5" w:rsidRDefault="00D56BC5" w:rsidP="00D56BC5">
      <w:pPr>
        <w:numPr>
          <w:ilvl w:val="0"/>
          <w:numId w:val="9"/>
        </w:numPr>
      </w:pPr>
      <w:proofErr w:type="spellStart"/>
      <w:r w:rsidRPr="00D56BC5">
        <w:rPr>
          <w:b/>
          <w:bCs/>
        </w:rPr>
        <w:t>i</w:t>
      </w:r>
      <w:proofErr w:type="spellEnd"/>
      <w:r w:rsidRPr="00D56BC5">
        <w:rPr>
          <w:b/>
          <w:bCs/>
        </w:rPr>
        <w:t xml:space="preserve"> = 3:</w:t>
      </w:r>
      <w:r w:rsidRPr="00D56BC5">
        <w:t xml:space="preserve"> Compare </w:t>
      </w:r>
      <w:proofErr w:type="gramStart"/>
      <w:r w:rsidRPr="00D56BC5">
        <w:t>pattern[</w:t>
      </w:r>
      <w:proofErr w:type="gramEnd"/>
      <w:r w:rsidRPr="00D56BC5">
        <w:t xml:space="preserve">3] (which is B) with pattern[1] (which is B). They match, so </w:t>
      </w:r>
      <w:proofErr w:type="spellStart"/>
      <w:proofErr w:type="gramStart"/>
      <w:r w:rsidRPr="00D56BC5">
        <w:t>lps</w:t>
      </w:r>
      <w:proofErr w:type="spellEnd"/>
      <w:r w:rsidRPr="00D56BC5">
        <w:t>[</w:t>
      </w:r>
      <w:proofErr w:type="gramEnd"/>
      <w:r w:rsidRPr="00D56BC5">
        <w:t>3] = 2.</w:t>
      </w:r>
    </w:p>
    <w:p w14:paraId="48CF3D6D" w14:textId="77777777" w:rsidR="00D56BC5" w:rsidRPr="00D56BC5" w:rsidRDefault="00D56BC5" w:rsidP="00D56BC5">
      <w:pPr>
        <w:numPr>
          <w:ilvl w:val="0"/>
          <w:numId w:val="9"/>
        </w:numPr>
      </w:pPr>
      <w:proofErr w:type="spellStart"/>
      <w:r w:rsidRPr="00D56BC5">
        <w:rPr>
          <w:b/>
          <w:bCs/>
        </w:rPr>
        <w:lastRenderedPageBreak/>
        <w:t>i</w:t>
      </w:r>
      <w:proofErr w:type="spellEnd"/>
      <w:r w:rsidRPr="00D56BC5">
        <w:rPr>
          <w:b/>
          <w:bCs/>
        </w:rPr>
        <w:t xml:space="preserve"> = 4:</w:t>
      </w:r>
      <w:r w:rsidRPr="00D56BC5">
        <w:t xml:space="preserve"> Compare </w:t>
      </w:r>
      <w:proofErr w:type="gramStart"/>
      <w:r w:rsidRPr="00D56BC5">
        <w:t>pattern[</w:t>
      </w:r>
      <w:proofErr w:type="gramEnd"/>
      <w:r w:rsidRPr="00D56BC5">
        <w:t xml:space="preserve">4] (which is C) with pattern[2] (which is A). They don't match, so </w:t>
      </w:r>
      <w:proofErr w:type="spellStart"/>
      <w:proofErr w:type="gramStart"/>
      <w:r w:rsidRPr="00D56BC5">
        <w:t>lps</w:t>
      </w:r>
      <w:proofErr w:type="spellEnd"/>
      <w:r w:rsidRPr="00D56BC5">
        <w:t>[</w:t>
      </w:r>
      <w:proofErr w:type="gramEnd"/>
      <w:r w:rsidRPr="00D56BC5">
        <w:t>4] = 0.</w:t>
      </w:r>
    </w:p>
    <w:p w14:paraId="5174572A" w14:textId="77777777" w:rsidR="00D56BC5" w:rsidRPr="00D56BC5" w:rsidRDefault="00D56BC5" w:rsidP="00D56BC5">
      <w:pPr>
        <w:numPr>
          <w:ilvl w:val="0"/>
          <w:numId w:val="9"/>
        </w:numPr>
      </w:pPr>
      <w:proofErr w:type="spellStart"/>
      <w:r w:rsidRPr="00D56BC5">
        <w:rPr>
          <w:b/>
          <w:bCs/>
        </w:rPr>
        <w:t>i</w:t>
      </w:r>
      <w:proofErr w:type="spellEnd"/>
      <w:r w:rsidRPr="00D56BC5">
        <w:rPr>
          <w:b/>
          <w:bCs/>
        </w:rPr>
        <w:t xml:space="preserve"> = 5:</w:t>
      </w:r>
      <w:r w:rsidRPr="00D56BC5">
        <w:t xml:space="preserve"> Compare </w:t>
      </w:r>
      <w:proofErr w:type="gramStart"/>
      <w:r w:rsidRPr="00D56BC5">
        <w:t>pattern[</w:t>
      </w:r>
      <w:proofErr w:type="gramEnd"/>
      <w:r w:rsidRPr="00D56BC5">
        <w:t xml:space="preserve">5] (which is A) with pattern[0] (which is A). They match, so </w:t>
      </w:r>
      <w:proofErr w:type="spellStart"/>
      <w:proofErr w:type="gramStart"/>
      <w:r w:rsidRPr="00D56BC5">
        <w:t>lps</w:t>
      </w:r>
      <w:proofErr w:type="spellEnd"/>
      <w:r w:rsidRPr="00D56BC5">
        <w:t>[</w:t>
      </w:r>
      <w:proofErr w:type="gramEnd"/>
      <w:r w:rsidRPr="00D56BC5">
        <w:t>5] = 1.</w:t>
      </w:r>
    </w:p>
    <w:p w14:paraId="7740B48E" w14:textId="77777777" w:rsidR="00D56BC5" w:rsidRPr="00D56BC5" w:rsidRDefault="00D56BC5" w:rsidP="00D56BC5">
      <w:pPr>
        <w:numPr>
          <w:ilvl w:val="0"/>
          <w:numId w:val="9"/>
        </w:numPr>
      </w:pPr>
      <w:proofErr w:type="spellStart"/>
      <w:r w:rsidRPr="00D56BC5">
        <w:rPr>
          <w:b/>
          <w:bCs/>
        </w:rPr>
        <w:t>i</w:t>
      </w:r>
      <w:proofErr w:type="spellEnd"/>
      <w:r w:rsidRPr="00D56BC5">
        <w:rPr>
          <w:b/>
          <w:bCs/>
        </w:rPr>
        <w:t xml:space="preserve"> = 6:</w:t>
      </w:r>
      <w:r w:rsidRPr="00D56BC5">
        <w:t xml:space="preserve"> Compare </w:t>
      </w:r>
      <w:proofErr w:type="gramStart"/>
      <w:r w:rsidRPr="00D56BC5">
        <w:t>pattern[</w:t>
      </w:r>
      <w:proofErr w:type="gramEnd"/>
      <w:r w:rsidRPr="00D56BC5">
        <w:t xml:space="preserve">6] (which is B) with pattern[1] (which is B). They match, so </w:t>
      </w:r>
      <w:proofErr w:type="spellStart"/>
      <w:proofErr w:type="gramStart"/>
      <w:r w:rsidRPr="00D56BC5">
        <w:t>lps</w:t>
      </w:r>
      <w:proofErr w:type="spellEnd"/>
      <w:r w:rsidRPr="00D56BC5">
        <w:t>[</w:t>
      </w:r>
      <w:proofErr w:type="gramEnd"/>
      <w:r w:rsidRPr="00D56BC5">
        <w:t>6] = 2.</w:t>
      </w:r>
    </w:p>
    <w:p w14:paraId="085BA4AC" w14:textId="77777777" w:rsidR="00D56BC5" w:rsidRPr="00D56BC5" w:rsidRDefault="00D56BC5" w:rsidP="00D56BC5">
      <w:pPr>
        <w:numPr>
          <w:ilvl w:val="0"/>
          <w:numId w:val="9"/>
        </w:numPr>
      </w:pPr>
      <w:proofErr w:type="spellStart"/>
      <w:r w:rsidRPr="00D56BC5">
        <w:rPr>
          <w:b/>
          <w:bCs/>
        </w:rPr>
        <w:t>i</w:t>
      </w:r>
      <w:proofErr w:type="spellEnd"/>
      <w:r w:rsidRPr="00D56BC5">
        <w:rPr>
          <w:b/>
          <w:bCs/>
        </w:rPr>
        <w:t xml:space="preserve"> = 7:</w:t>
      </w:r>
      <w:r w:rsidRPr="00D56BC5">
        <w:t xml:space="preserve"> Compare </w:t>
      </w:r>
      <w:proofErr w:type="gramStart"/>
      <w:r w:rsidRPr="00D56BC5">
        <w:t>pattern[</w:t>
      </w:r>
      <w:proofErr w:type="gramEnd"/>
      <w:r w:rsidRPr="00D56BC5">
        <w:t xml:space="preserve">7] (which is A) with pattern[2] (which is A). They match, so </w:t>
      </w:r>
      <w:proofErr w:type="spellStart"/>
      <w:proofErr w:type="gramStart"/>
      <w:r w:rsidRPr="00D56BC5">
        <w:t>lps</w:t>
      </w:r>
      <w:proofErr w:type="spellEnd"/>
      <w:r w:rsidRPr="00D56BC5">
        <w:t>[</w:t>
      </w:r>
      <w:proofErr w:type="gramEnd"/>
      <w:r w:rsidRPr="00D56BC5">
        <w:t>7] = 3.</w:t>
      </w:r>
    </w:p>
    <w:p w14:paraId="3EC92257" w14:textId="77777777" w:rsidR="00D56BC5" w:rsidRPr="00D56BC5" w:rsidRDefault="00D56BC5" w:rsidP="00D56BC5">
      <w:pPr>
        <w:numPr>
          <w:ilvl w:val="0"/>
          <w:numId w:val="9"/>
        </w:numPr>
      </w:pPr>
      <w:proofErr w:type="spellStart"/>
      <w:r w:rsidRPr="00D56BC5">
        <w:rPr>
          <w:b/>
          <w:bCs/>
        </w:rPr>
        <w:t>i</w:t>
      </w:r>
      <w:proofErr w:type="spellEnd"/>
      <w:r w:rsidRPr="00D56BC5">
        <w:rPr>
          <w:b/>
          <w:bCs/>
        </w:rPr>
        <w:t xml:space="preserve"> = 8:</w:t>
      </w:r>
      <w:r w:rsidRPr="00D56BC5">
        <w:t xml:space="preserve"> Compare </w:t>
      </w:r>
      <w:proofErr w:type="gramStart"/>
      <w:r w:rsidRPr="00D56BC5">
        <w:t>pattern[</w:t>
      </w:r>
      <w:proofErr w:type="gramEnd"/>
      <w:r w:rsidRPr="00D56BC5">
        <w:t xml:space="preserve">8] (which is B) with pattern[3] (which is B). They match, so </w:t>
      </w:r>
      <w:proofErr w:type="spellStart"/>
      <w:proofErr w:type="gramStart"/>
      <w:r w:rsidRPr="00D56BC5">
        <w:t>lps</w:t>
      </w:r>
      <w:proofErr w:type="spellEnd"/>
      <w:r w:rsidRPr="00D56BC5">
        <w:t>[</w:t>
      </w:r>
      <w:proofErr w:type="gramEnd"/>
      <w:r w:rsidRPr="00D56BC5">
        <w:t>8] = 4.</w:t>
      </w:r>
    </w:p>
    <w:p w14:paraId="086A3CF5" w14:textId="085DF580" w:rsidR="00D56BC5" w:rsidRPr="008B6253" w:rsidRDefault="00724B5D" w:rsidP="005656DF">
      <w:pPr>
        <w:rPr>
          <w:b/>
          <w:bCs/>
        </w:rPr>
      </w:pPr>
      <w:r w:rsidRPr="008B6253">
        <w:rPr>
          <w:b/>
          <w:bCs/>
        </w:rPr>
        <w:t>Algorithm:</w:t>
      </w:r>
    </w:p>
    <w:p w14:paraId="54CE7A99" w14:textId="77777777" w:rsidR="002B59EC" w:rsidRPr="002B59EC" w:rsidRDefault="002B59EC" w:rsidP="002B59EC">
      <w:pPr>
        <w:numPr>
          <w:ilvl w:val="0"/>
          <w:numId w:val="17"/>
        </w:numPr>
      </w:pPr>
      <w:r w:rsidRPr="002B59EC">
        <w:t>Initially calculate the hash value of the pattern P.</w:t>
      </w:r>
    </w:p>
    <w:p w14:paraId="104211EE" w14:textId="77777777" w:rsidR="002B59EC" w:rsidRPr="002B59EC" w:rsidRDefault="002B59EC" w:rsidP="002B59EC">
      <w:pPr>
        <w:numPr>
          <w:ilvl w:val="0"/>
          <w:numId w:val="17"/>
        </w:numPr>
      </w:pPr>
      <w:r w:rsidRPr="002B59EC">
        <w:t>Start iterating from the start of the string:</w:t>
      </w:r>
    </w:p>
    <w:p w14:paraId="51B6A2D7" w14:textId="77777777" w:rsidR="002B59EC" w:rsidRPr="002B59EC" w:rsidRDefault="002B59EC" w:rsidP="002B59EC">
      <w:pPr>
        <w:numPr>
          <w:ilvl w:val="0"/>
          <w:numId w:val="17"/>
        </w:numPr>
      </w:pPr>
      <w:r w:rsidRPr="002B59EC">
        <w:t>Calculate the hash value of the current substring having length m.</w:t>
      </w:r>
    </w:p>
    <w:p w14:paraId="6691E19A" w14:textId="77777777" w:rsidR="002B59EC" w:rsidRPr="002B59EC" w:rsidRDefault="002B59EC" w:rsidP="002B59EC">
      <w:pPr>
        <w:numPr>
          <w:ilvl w:val="0"/>
          <w:numId w:val="17"/>
        </w:numPr>
      </w:pPr>
      <w:r w:rsidRPr="002B59EC">
        <w:t>If the hash value of the current substring and the pattern are same check if the substring is same as the pattern.</w:t>
      </w:r>
    </w:p>
    <w:p w14:paraId="0588C670" w14:textId="77777777" w:rsidR="002B59EC" w:rsidRPr="002B59EC" w:rsidRDefault="002B59EC" w:rsidP="002B59EC">
      <w:pPr>
        <w:numPr>
          <w:ilvl w:val="0"/>
          <w:numId w:val="17"/>
        </w:numPr>
      </w:pPr>
      <w:r w:rsidRPr="002B59EC">
        <w:t>If they are same, store the starting index as a valid answer. Otherwise, continue for the next substrings.</w:t>
      </w:r>
    </w:p>
    <w:p w14:paraId="6B3162F8" w14:textId="77777777" w:rsidR="002B59EC" w:rsidRPr="008B6253" w:rsidRDefault="002B59EC" w:rsidP="002B59EC">
      <w:pPr>
        <w:numPr>
          <w:ilvl w:val="0"/>
          <w:numId w:val="17"/>
        </w:numPr>
      </w:pPr>
      <w:r w:rsidRPr="002B59EC">
        <w:t>Return the starting indices as the required answer.</w:t>
      </w:r>
    </w:p>
    <w:p w14:paraId="0E8DDE70" w14:textId="770D8E17" w:rsidR="002B59EC" w:rsidRPr="002B59EC" w:rsidRDefault="002B59EC" w:rsidP="002B59EC">
      <w:pPr>
        <w:rPr>
          <w:b/>
          <w:bCs/>
        </w:rPr>
      </w:pPr>
      <w:r w:rsidRPr="008B6253">
        <w:rPr>
          <w:b/>
          <w:bCs/>
        </w:rPr>
        <w:t>Source Code:</w:t>
      </w:r>
    </w:p>
    <w:p w14:paraId="28795E85" w14:textId="77777777" w:rsidR="002B59EC" w:rsidRPr="002B59EC" w:rsidRDefault="002B59EC" w:rsidP="00FE3AE9">
      <w:pPr>
        <w:shd w:val="clear" w:color="auto" w:fill="AEAAAA" w:themeFill="background2" w:themeFillShade="BF"/>
        <w:spacing w:line="240" w:lineRule="auto"/>
        <w:contextualSpacing/>
      </w:pPr>
      <w:r w:rsidRPr="002B59EC">
        <w:t>#include &lt;bits/</w:t>
      </w:r>
      <w:proofErr w:type="spellStart"/>
      <w:r w:rsidRPr="002B59EC">
        <w:t>stdc</w:t>
      </w:r>
      <w:proofErr w:type="spellEnd"/>
      <w:r w:rsidRPr="002B59EC">
        <w:t>++.h&gt;</w:t>
      </w:r>
    </w:p>
    <w:p w14:paraId="532BDFFE" w14:textId="77777777" w:rsidR="002B59EC" w:rsidRPr="002B59EC" w:rsidRDefault="002B59EC" w:rsidP="00FE3AE9">
      <w:pPr>
        <w:shd w:val="clear" w:color="auto" w:fill="AEAAAA" w:themeFill="background2" w:themeFillShade="BF"/>
        <w:spacing w:line="240" w:lineRule="auto"/>
        <w:contextualSpacing/>
      </w:pPr>
      <w:r w:rsidRPr="002B59EC">
        <w:t>using namespace std;</w:t>
      </w:r>
    </w:p>
    <w:p w14:paraId="553CFEA5" w14:textId="77777777" w:rsidR="002B59EC" w:rsidRPr="002B59EC" w:rsidRDefault="002B59EC" w:rsidP="00FE3AE9">
      <w:pPr>
        <w:shd w:val="clear" w:color="auto" w:fill="AEAAAA" w:themeFill="background2" w:themeFillShade="BF"/>
        <w:spacing w:line="240" w:lineRule="auto"/>
        <w:contextualSpacing/>
      </w:pPr>
    </w:p>
    <w:p w14:paraId="2001E4F2" w14:textId="77777777" w:rsidR="002B59EC" w:rsidRPr="002B59EC" w:rsidRDefault="002B59EC" w:rsidP="00FE3AE9">
      <w:pPr>
        <w:shd w:val="clear" w:color="auto" w:fill="AEAAAA" w:themeFill="background2" w:themeFillShade="BF"/>
        <w:spacing w:line="240" w:lineRule="auto"/>
        <w:contextualSpacing/>
      </w:pPr>
      <w:r w:rsidRPr="002B59EC">
        <w:t xml:space="preserve">void </w:t>
      </w:r>
      <w:proofErr w:type="spellStart"/>
      <w:proofErr w:type="gramStart"/>
      <w:r w:rsidRPr="002B59EC">
        <w:t>patternMaching</w:t>
      </w:r>
      <w:proofErr w:type="spellEnd"/>
      <w:r w:rsidRPr="002B59EC">
        <w:t>(</w:t>
      </w:r>
      <w:proofErr w:type="gramEnd"/>
      <w:r w:rsidRPr="002B59EC">
        <w:t>string text, string pattern)</w:t>
      </w:r>
    </w:p>
    <w:p w14:paraId="03B8EC10" w14:textId="77777777" w:rsidR="002B59EC" w:rsidRPr="002B59EC" w:rsidRDefault="002B59EC" w:rsidP="00FE3AE9">
      <w:pPr>
        <w:shd w:val="clear" w:color="auto" w:fill="AEAAAA" w:themeFill="background2" w:themeFillShade="BF"/>
        <w:spacing w:line="240" w:lineRule="auto"/>
        <w:contextualSpacing/>
      </w:pPr>
      <w:r w:rsidRPr="002B59EC">
        <w:t>{</w:t>
      </w:r>
    </w:p>
    <w:p w14:paraId="6844D49D" w14:textId="77777777" w:rsidR="002B59EC" w:rsidRPr="002B59EC" w:rsidRDefault="002B59EC" w:rsidP="00FE3AE9">
      <w:pPr>
        <w:shd w:val="clear" w:color="auto" w:fill="AEAAAA" w:themeFill="background2" w:themeFillShade="BF"/>
        <w:spacing w:line="240" w:lineRule="auto"/>
        <w:contextualSpacing/>
      </w:pPr>
      <w:r w:rsidRPr="002B59EC">
        <w:t xml:space="preserve">    int n = </w:t>
      </w:r>
      <w:proofErr w:type="spellStart"/>
      <w:proofErr w:type="gramStart"/>
      <w:r w:rsidRPr="002B59EC">
        <w:t>text.length</w:t>
      </w:r>
      <w:proofErr w:type="spellEnd"/>
      <w:proofErr w:type="gramEnd"/>
      <w:r w:rsidRPr="002B59EC">
        <w:t>();</w:t>
      </w:r>
    </w:p>
    <w:p w14:paraId="339D6AB8" w14:textId="77777777" w:rsidR="002B59EC" w:rsidRPr="002B59EC" w:rsidRDefault="002B59EC" w:rsidP="00FE3AE9">
      <w:pPr>
        <w:shd w:val="clear" w:color="auto" w:fill="AEAAAA" w:themeFill="background2" w:themeFillShade="BF"/>
        <w:spacing w:line="240" w:lineRule="auto"/>
        <w:contextualSpacing/>
      </w:pPr>
      <w:r w:rsidRPr="002B59EC">
        <w:t xml:space="preserve">    int m = </w:t>
      </w:r>
      <w:proofErr w:type="spellStart"/>
      <w:proofErr w:type="gramStart"/>
      <w:r w:rsidRPr="002B59EC">
        <w:t>pattern.length</w:t>
      </w:r>
      <w:proofErr w:type="spellEnd"/>
      <w:proofErr w:type="gramEnd"/>
      <w:r w:rsidRPr="002B59EC">
        <w:t>();</w:t>
      </w:r>
    </w:p>
    <w:p w14:paraId="3913ECF6" w14:textId="77777777" w:rsidR="002B59EC" w:rsidRPr="002B59EC" w:rsidRDefault="002B59EC" w:rsidP="00FE3AE9">
      <w:pPr>
        <w:shd w:val="clear" w:color="auto" w:fill="AEAAAA" w:themeFill="background2" w:themeFillShade="BF"/>
        <w:spacing w:line="240" w:lineRule="auto"/>
        <w:contextualSpacing/>
      </w:pPr>
      <w:r w:rsidRPr="002B59EC">
        <w:t>    bool found = false;</w:t>
      </w:r>
    </w:p>
    <w:p w14:paraId="4C766438" w14:textId="77777777" w:rsidR="002B59EC" w:rsidRPr="002B59EC" w:rsidRDefault="002B59EC" w:rsidP="00FE3AE9">
      <w:pPr>
        <w:shd w:val="clear" w:color="auto" w:fill="AEAAAA" w:themeFill="background2" w:themeFillShade="BF"/>
        <w:spacing w:line="240" w:lineRule="auto"/>
        <w:contextualSpacing/>
      </w:pPr>
    </w:p>
    <w:p w14:paraId="74EFA3CA" w14:textId="77777777" w:rsidR="002B59EC" w:rsidRPr="002B59EC" w:rsidRDefault="002B59EC" w:rsidP="00FE3AE9">
      <w:pPr>
        <w:shd w:val="clear" w:color="auto" w:fill="AEAAAA" w:themeFill="background2" w:themeFillShade="BF"/>
        <w:spacing w:line="240" w:lineRule="auto"/>
        <w:contextualSpacing/>
      </w:pPr>
      <w:r w:rsidRPr="002B59EC">
        <w:t>    // slide the pattern over the text</w:t>
      </w:r>
    </w:p>
    <w:p w14:paraId="286B685B" w14:textId="77777777" w:rsidR="002B59EC" w:rsidRPr="002B59EC" w:rsidRDefault="002B59EC" w:rsidP="00FE3AE9">
      <w:pPr>
        <w:shd w:val="clear" w:color="auto" w:fill="AEAAAA" w:themeFill="background2" w:themeFillShade="BF"/>
        <w:spacing w:line="240" w:lineRule="auto"/>
        <w:contextualSpacing/>
      </w:pPr>
      <w:r w:rsidRPr="002B59EC">
        <w:t xml:space="preserve">    for (int </w:t>
      </w:r>
      <w:proofErr w:type="spellStart"/>
      <w:r w:rsidRPr="002B59EC">
        <w:t>i</w:t>
      </w:r>
      <w:proofErr w:type="spellEnd"/>
      <w:r w:rsidRPr="002B59EC">
        <w:t xml:space="preserve"> = 0; </w:t>
      </w:r>
      <w:proofErr w:type="spellStart"/>
      <w:r w:rsidRPr="002B59EC">
        <w:t>i</w:t>
      </w:r>
      <w:proofErr w:type="spellEnd"/>
      <w:r w:rsidRPr="002B59EC">
        <w:t xml:space="preserve"> &lt;= n - m; </w:t>
      </w:r>
      <w:proofErr w:type="spellStart"/>
      <w:r w:rsidRPr="002B59EC">
        <w:t>i</w:t>
      </w:r>
      <w:proofErr w:type="spellEnd"/>
      <w:r w:rsidRPr="002B59EC">
        <w:t>++)</w:t>
      </w:r>
    </w:p>
    <w:p w14:paraId="3B8F3B28" w14:textId="77777777" w:rsidR="002B59EC" w:rsidRPr="002B59EC" w:rsidRDefault="002B59EC" w:rsidP="00FE3AE9">
      <w:pPr>
        <w:shd w:val="clear" w:color="auto" w:fill="AEAAAA" w:themeFill="background2" w:themeFillShade="BF"/>
        <w:spacing w:line="240" w:lineRule="auto"/>
        <w:contextualSpacing/>
      </w:pPr>
      <w:r w:rsidRPr="002B59EC">
        <w:t>    {</w:t>
      </w:r>
    </w:p>
    <w:p w14:paraId="00DD4E0B" w14:textId="77777777" w:rsidR="002B59EC" w:rsidRPr="002B59EC" w:rsidRDefault="002B59EC" w:rsidP="00FE3AE9">
      <w:pPr>
        <w:shd w:val="clear" w:color="auto" w:fill="AEAAAA" w:themeFill="background2" w:themeFillShade="BF"/>
        <w:spacing w:line="240" w:lineRule="auto"/>
        <w:contextualSpacing/>
      </w:pPr>
      <w:r w:rsidRPr="002B59EC">
        <w:t>        int j;</w:t>
      </w:r>
    </w:p>
    <w:p w14:paraId="4507ADAC" w14:textId="77777777" w:rsidR="002B59EC" w:rsidRPr="002B59EC" w:rsidRDefault="002B59EC" w:rsidP="00FE3AE9">
      <w:pPr>
        <w:shd w:val="clear" w:color="auto" w:fill="AEAAAA" w:themeFill="background2" w:themeFillShade="BF"/>
        <w:spacing w:line="240" w:lineRule="auto"/>
        <w:contextualSpacing/>
      </w:pPr>
      <w:r w:rsidRPr="002B59EC">
        <w:t xml:space="preserve">        for (j = 0; j &lt; m; </w:t>
      </w:r>
      <w:proofErr w:type="spellStart"/>
      <w:r w:rsidRPr="002B59EC">
        <w:t>j++</w:t>
      </w:r>
      <w:proofErr w:type="spellEnd"/>
      <w:r w:rsidRPr="002B59EC">
        <w:t>)</w:t>
      </w:r>
    </w:p>
    <w:p w14:paraId="529E89BC" w14:textId="77777777" w:rsidR="002B59EC" w:rsidRPr="002B59EC" w:rsidRDefault="002B59EC" w:rsidP="00FE3AE9">
      <w:pPr>
        <w:shd w:val="clear" w:color="auto" w:fill="AEAAAA" w:themeFill="background2" w:themeFillShade="BF"/>
        <w:spacing w:line="240" w:lineRule="auto"/>
        <w:contextualSpacing/>
      </w:pPr>
      <w:r w:rsidRPr="002B59EC">
        <w:t>        {</w:t>
      </w:r>
    </w:p>
    <w:p w14:paraId="2716C5F8" w14:textId="77777777" w:rsidR="002B59EC" w:rsidRPr="002B59EC" w:rsidRDefault="002B59EC" w:rsidP="00FE3AE9">
      <w:pPr>
        <w:shd w:val="clear" w:color="auto" w:fill="AEAAAA" w:themeFill="background2" w:themeFillShade="BF"/>
        <w:spacing w:line="240" w:lineRule="auto"/>
        <w:contextualSpacing/>
      </w:pPr>
      <w:r w:rsidRPr="002B59EC">
        <w:t>            if (</w:t>
      </w:r>
      <w:proofErr w:type="gramStart"/>
      <w:r w:rsidRPr="002B59EC">
        <w:t>text[</w:t>
      </w:r>
      <w:proofErr w:type="spellStart"/>
      <w:proofErr w:type="gramEnd"/>
      <w:r w:rsidRPr="002B59EC">
        <w:t>i</w:t>
      </w:r>
      <w:proofErr w:type="spellEnd"/>
      <w:r w:rsidRPr="002B59EC">
        <w:t xml:space="preserve"> + j] != pattern[j])</w:t>
      </w:r>
    </w:p>
    <w:p w14:paraId="2FB57850" w14:textId="77777777" w:rsidR="002B59EC" w:rsidRPr="002B59EC" w:rsidRDefault="002B59EC" w:rsidP="00FE3AE9">
      <w:pPr>
        <w:shd w:val="clear" w:color="auto" w:fill="AEAAAA" w:themeFill="background2" w:themeFillShade="BF"/>
        <w:spacing w:line="240" w:lineRule="auto"/>
        <w:contextualSpacing/>
      </w:pPr>
      <w:r w:rsidRPr="002B59EC">
        <w:t>            {</w:t>
      </w:r>
    </w:p>
    <w:p w14:paraId="5FD557E6" w14:textId="77777777" w:rsidR="002B59EC" w:rsidRPr="002B59EC" w:rsidRDefault="002B59EC" w:rsidP="00FE3AE9">
      <w:pPr>
        <w:shd w:val="clear" w:color="auto" w:fill="AEAAAA" w:themeFill="background2" w:themeFillShade="BF"/>
        <w:spacing w:line="240" w:lineRule="auto"/>
        <w:contextualSpacing/>
      </w:pPr>
      <w:r w:rsidRPr="002B59EC">
        <w:t>                break;</w:t>
      </w:r>
    </w:p>
    <w:p w14:paraId="1699ED4C" w14:textId="77777777" w:rsidR="002B59EC" w:rsidRPr="002B59EC" w:rsidRDefault="002B59EC" w:rsidP="00FE3AE9">
      <w:pPr>
        <w:shd w:val="clear" w:color="auto" w:fill="AEAAAA" w:themeFill="background2" w:themeFillShade="BF"/>
        <w:spacing w:line="240" w:lineRule="auto"/>
        <w:contextualSpacing/>
      </w:pPr>
      <w:r w:rsidRPr="002B59EC">
        <w:t>            }</w:t>
      </w:r>
    </w:p>
    <w:p w14:paraId="2A312ED0" w14:textId="77777777" w:rsidR="002B59EC" w:rsidRPr="002B59EC" w:rsidRDefault="002B59EC" w:rsidP="00FE3AE9">
      <w:pPr>
        <w:shd w:val="clear" w:color="auto" w:fill="AEAAAA" w:themeFill="background2" w:themeFillShade="BF"/>
        <w:spacing w:line="240" w:lineRule="auto"/>
        <w:contextualSpacing/>
      </w:pPr>
      <w:r w:rsidRPr="002B59EC">
        <w:t>        }</w:t>
      </w:r>
    </w:p>
    <w:p w14:paraId="3BDDAFDD" w14:textId="77777777" w:rsidR="002B59EC" w:rsidRPr="002B59EC" w:rsidRDefault="002B59EC" w:rsidP="00FE3AE9">
      <w:pPr>
        <w:shd w:val="clear" w:color="auto" w:fill="AEAAAA" w:themeFill="background2" w:themeFillShade="BF"/>
        <w:spacing w:line="240" w:lineRule="auto"/>
        <w:contextualSpacing/>
      </w:pPr>
      <w:r w:rsidRPr="002B59EC">
        <w:t>        if (j == m)</w:t>
      </w:r>
    </w:p>
    <w:p w14:paraId="42B08402" w14:textId="77777777" w:rsidR="002B59EC" w:rsidRPr="002B59EC" w:rsidRDefault="002B59EC" w:rsidP="00FE3AE9">
      <w:pPr>
        <w:shd w:val="clear" w:color="auto" w:fill="AEAAAA" w:themeFill="background2" w:themeFillShade="BF"/>
        <w:spacing w:line="240" w:lineRule="auto"/>
        <w:contextualSpacing/>
      </w:pPr>
      <w:r w:rsidRPr="002B59EC">
        <w:t>        {</w:t>
      </w:r>
    </w:p>
    <w:p w14:paraId="08C50896" w14:textId="77777777" w:rsidR="002B59EC" w:rsidRPr="002B59EC" w:rsidRDefault="002B59EC" w:rsidP="00FE3AE9">
      <w:pPr>
        <w:shd w:val="clear" w:color="auto" w:fill="AEAAAA" w:themeFill="background2" w:themeFillShade="BF"/>
        <w:spacing w:line="240" w:lineRule="auto"/>
        <w:contextualSpacing/>
      </w:pPr>
      <w:r w:rsidRPr="002B59EC">
        <w:t>            found = true;</w:t>
      </w:r>
    </w:p>
    <w:p w14:paraId="09E71D64" w14:textId="77777777" w:rsidR="002B59EC" w:rsidRPr="002B59EC" w:rsidRDefault="002B59EC" w:rsidP="00FE3AE9">
      <w:pPr>
        <w:shd w:val="clear" w:color="auto" w:fill="AEAAAA" w:themeFill="background2" w:themeFillShade="BF"/>
        <w:spacing w:line="240" w:lineRule="auto"/>
        <w:contextualSpacing/>
      </w:pPr>
      <w:r w:rsidRPr="002B59EC">
        <w:lastRenderedPageBreak/>
        <w:t xml:space="preserve">            </w:t>
      </w:r>
      <w:proofErr w:type="spellStart"/>
      <w:r w:rsidRPr="002B59EC">
        <w:t>cout</w:t>
      </w:r>
      <w:proofErr w:type="spellEnd"/>
      <w:r w:rsidRPr="002B59EC">
        <w:t xml:space="preserve"> &lt;&lt; "pattern found at </w:t>
      </w:r>
      <w:proofErr w:type="gramStart"/>
      <w:r w:rsidRPr="002B59EC">
        <w:t>index :</w:t>
      </w:r>
      <w:proofErr w:type="gramEnd"/>
      <w:r w:rsidRPr="002B59EC">
        <w:t xml:space="preserve"> " &lt;&lt; </w:t>
      </w:r>
      <w:proofErr w:type="spellStart"/>
      <w:r w:rsidRPr="002B59EC">
        <w:t>i</w:t>
      </w:r>
      <w:proofErr w:type="spellEnd"/>
      <w:r w:rsidRPr="002B59EC">
        <w:t xml:space="preserve"> &lt;&lt; </w:t>
      </w:r>
      <w:proofErr w:type="spellStart"/>
      <w:r w:rsidRPr="002B59EC">
        <w:t>endl</w:t>
      </w:r>
      <w:proofErr w:type="spellEnd"/>
      <w:r w:rsidRPr="002B59EC">
        <w:t>;</w:t>
      </w:r>
    </w:p>
    <w:p w14:paraId="025F2FF7" w14:textId="77777777" w:rsidR="002B59EC" w:rsidRPr="002B59EC" w:rsidRDefault="002B59EC" w:rsidP="00FE3AE9">
      <w:pPr>
        <w:shd w:val="clear" w:color="auto" w:fill="AEAAAA" w:themeFill="background2" w:themeFillShade="BF"/>
        <w:spacing w:line="240" w:lineRule="auto"/>
        <w:contextualSpacing/>
      </w:pPr>
      <w:r w:rsidRPr="002B59EC">
        <w:t>        }</w:t>
      </w:r>
    </w:p>
    <w:p w14:paraId="18BFD7C5" w14:textId="77777777" w:rsidR="002B59EC" w:rsidRPr="002B59EC" w:rsidRDefault="002B59EC" w:rsidP="00FE3AE9">
      <w:pPr>
        <w:shd w:val="clear" w:color="auto" w:fill="AEAAAA" w:themeFill="background2" w:themeFillShade="BF"/>
        <w:spacing w:line="240" w:lineRule="auto"/>
        <w:contextualSpacing/>
      </w:pPr>
      <w:r w:rsidRPr="002B59EC">
        <w:t>    }</w:t>
      </w:r>
    </w:p>
    <w:p w14:paraId="12C56D86" w14:textId="77777777" w:rsidR="002B59EC" w:rsidRPr="002B59EC" w:rsidRDefault="002B59EC" w:rsidP="00FE3AE9">
      <w:pPr>
        <w:shd w:val="clear" w:color="auto" w:fill="AEAAAA" w:themeFill="background2" w:themeFillShade="BF"/>
        <w:spacing w:line="240" w:lineRule="auto"/>
        <w:contextualSpacing/>
      </w:pPr>
      <w:r w:rsidRPr="002B59EC">
        <w:t xml:space="preserve">    if </w:t>
      </w:r>
      <w:proofErr w:type="gramStart"/>
      <w:r w:rsidRPr="002B59EC">
        <w:t>(!found</w:t>
      </w:r>
      <w:proofErr w:type="gramEnd"/>
      <w:r w:rsidRPr="002B59EC">
        <w:t>)</w:t>
      </w:r>
    </w:p>
    <w:p w14:paraId="3B0766B3" w14:textId="77777777" w:rsidR="002B59EC" w:rsidRPr="002B59EC" w:rsidRDefault="002B59EC" w:rsidP="00FE3AE9">
      <w:pPr>
        <w:shd w:val="clear" w:color="auto" w:fill="AEAAAA" w:themeFill="background2" w:themeFillShade="BF"/>
        <w:spacing w:line="240" w:lineRule="auto"/>
        <w:contextualSpacing/>
      </w:pPr>
      <w:r w:rsidRPr="002B59EC">
        <w:t>    {</w:t>
      </w:r>
    </w:p>
    <w:p w14:paraId="25FBC3A3" w14:textId="77777777" w:rsidR="002B59EC" w:rsidRPr="002B59EC" w:rsidRDefault="002B59EC" w:rsidP="00FE3AE9">
      <w:pPr>
        <w:shd w:val="clear" w:color="auto" w:fill="AEAAAA" w:themeFill="background2" w:themeFillShade="BF"/>
        <w:spacing w:line="240" w:lineRule="auto"/>
        <w:contextualSpacing/>
      </w:pPr>
      <w:r w:rsidRPr="002B59EC">
        <w:t xml:space="preserve">        </w:t>
      </w:r>
      <w:proofErr w:type="spellStart"/>
      <w:r w:rsidRPr="002B59EC">
        <w:t>cout</w:t>
      </w:r>
      <w:proofErr w:type="spellEnd"/>
      <w:r w:rsidRPr="002B59EC">
        <w:t xml:space="preserve"> &lt;&lt; "pattern not found in the text" &lt;&lt; </w:t>
      </w:r>
      <w:proofErr w:type="spellStart"/>
      <w:r w:rsidRPr="002B59EC">
        <w:t>endl</w:t>
      </w:r>
      <w:proofErr w:type="spellEnd"/>
      <w:r w:rsidRPr="002B59EC">
        <w:t>;</w:t>
      </w:r>
    </w:p>
    <w:p w14:paraId="468CF930" w14:textId="77777777" w:rsidR="002B59EC" w:rsidRPr="002B59EC" w:rsidRDefault="002B59EC" w:rsidP="00FE3AE9">
      <w:pPr>
        <w:shd w:val="clear" w:color="auto" w:fill="AEAAAA" w:themeFill="background2" w:themeFillShade="BF"/>
        <w:spacing w:line="240" w:lineRule="auto"/>
        <w:contextualSpacing/>
      </w:pPr>
      <w:r w:rsidRPr="002B59EC">
        <w:t>    }</w:t>
      </w:r>
    </w:p>
    <w:p w14:paraId="29409063" w14:textId="77777777" w:rsidR="002B59EC" w:rsidRPr="002B59EC" w:rsidRDefault="002B59EC" w:rsidP="00FE3AE9">
      <w:pPr>
        <w:shd w:val="clear" w:color="auto" w:fill="AEAAAA" w:themeFill="background2" w:themeFillShade="BF"/>
        <w:spacing w:line="240" w:lineRule="auto"/>
        <w:contextualSpacing/>
      </w:pPr>
      <w:r w:rsidRPr="002B59EC">
        <w:t>}</w:t>
      </w:r>
    </w:p>
    <w:p w14:paraId="2CEFF9A9" w14:textId="77777777" w:rsidR="002B59EC" w:rsidRPr="002B59EC" w:rsidRDefault="002B59EC" w:rsidP="00FE3AE9">
      <w:pPr>
        <w:shd w:val="clear" w:color="auto" w:fill="AEAAAA" w:themeFill="background2" w:themeFillShade="BF"/>
        <w:spacing w:line="240" w:lineRule="auto"/>
        <w:contextualSpacing/>
      </w:pPr>
    </w:p>
    <w:p w14:paraId="0D499E1E" w14:textId="77777777" w:rsidR="002B59EC" w:rsidRPr="002B59EC" w:rsidRDefault="002B59EC" w:rsidP="00FE3AE9">
      <w:pPr>
        <w:shd w:val="clear" w:color="auto" w:fill="AEAAAA" w:themeFill="background2" w:themeFillShade="BF"/>
        <w:spacing w:line="240" w:lineRule="auto"/>
        <w:contextualSpacing/>
      </w:pPr>
      <w:r w:rsidRPr="002B59EC">
        <w:t xml:space="preserve">int </w:t>
      </w:r>
      <w:proofErr w:type="gramStart"/>
      <w:r w:rsidRPr="002B59EC">
        <w:t>main(</w:t>
      </w:r>
      <w:proofErr w:type="gramEnd"/>
      <w:r w:rsidRPr="002B59EC">
        <w:t>)</w:t>
      </w:r>
    </w:p>
    <w:p w14:paraId="5C439095" w14:textId="77777777" w:rsidR="002B59EC" w:rsidRPr="002B59EC" w:rsidRDefault="002B59EC" w:rsidP="00FE3AE9">
      <w:pPr>
        <w:shd w:val="clear" w:color="auto" w:fill="AEAAAA" w:themeFill="background2" w:themeFillShade="BF"/>
        <w:spacing w:line="240" w:lineRule="auto"/>
        <w:contextualSpacing/>
      </w:pPr>
      <w:r w:rsidRPr="002B59EC">
        <w:t>{</w:t>
      </w:r>
    </w:p>
    <w:p w14:paraId="270E7A00" w14:textId="77777777" w:rsidR="002B59EC" w:rsidRPr="002B59EC" w:rsidRDefault="002B59EC" w:rsidP="00FE3AE9">
      <w:pPr>
        <w:shd w:val="clear" w:color="auto" w:fill="AEAAAA" w:themeFill="background2" w:themeFillShade="BF"/>
        <w:spacing w:line="240" w:lineRule="auto"/>
        <w:contextualSpacing/>
      </w:pPr>
      <w:r w:rsidRPr="002B59EC">
        <w:t>    string text, pattern;</w:t>
      </w:r>
    </w:p>
    <w:p w14:paraId="716B0B9E" w14:textId="77777777" w:rsidR="002B59EC" w:rsidRPr="002B59EC" w:rsidRDefault="002B59EC" w:rsidP="00FE3AE9">
      <w:pPr>
        <w:shd w:val="clear" w:color="auto" w:fill="AEAAAA" w:themeFill="background2" w:themeFillShade="BF"/>
        <w:spacing w:line="240" w:lineRule="auto"/>
        <w:contextualSpacing/>
      </w:pPr>
      <w:r w:rsidRPr="002B59EC">
        <w:t xml:space="preserve">    </w:t>
      </w:r>
      <w:proofErr w:type="spellStart"/>
      <w:proofErr w:type="gramStart"/>
      <w:r w:rsidRPr="002B59EC">
        <w:t>getline</w:t>
      </w:r>
      <w:proofErr w:type="spellEnd"/>
      <w:r w:rsidRPr="002B59EC">
        <w:t>(</w:t>
      </w:r>
      <w:proofErr w:type="spellStart"/>
      <w:proofErr w:type="gramEnd"/>
      <w:r w:rsidRPr="002B59EC">
        <w:t>cin</w:t>
      </w:r>
      <w:proofErr w:type="spellEnd"/>
      <w:r w:rsidRPr="002B59EC">
        <w:t>, text);</w:t>
      </w:r>
    </w:p>
    <w:p w14:paraId="32A9A063" w14:textId="77777777" w:rsidR="002B59EC" w:rsidRPr="002B59EC" w:rsidRDefault="002B59EC" w:rsidP="00FE3AE9">
      <w:pPr>
        <w:shd w:val="clear" w:color="auto" w:fill="AEAAAA" w:themeFill="background2" w:themeFillShade="BF"/>
        <w:spacing w:line="240" w:lineRule="auto"/>
        <w:contextualSpacing/>
      </w:pPr>
      <w:r w:rsidRPr="002B59EC">
        <w:t xml:space="preserve">    </w:t>
      </w:r>
      <w:proofErr w:type="spellStart"/>
      <w:proofErr w:type="gramStart"/>
      <w:r w:rsidRPr="002B59EC">
        <w:t>getline</w:t>
      </w:r>
      <w:proofErr w:type="spellEnd"/>
      <w:r w:rsidRPr="002B59EC">
        <w:t>(</w:t>
      </w:r>
      <w:proofErr w:type="spellStart"/>
      <w:proofErr w:type="gramEnd"/>
      <w:r w:rsidRPr="002B59EC">
        <w:t>cin</w:t>
      </w:r>
      <w:proofErr w:type="spellEnd"/>
      <w:r w:rsidRPr="002B59EC">
        <w:t>, pattern);</w:t>
      </w:r>
    </w:p>
    <w:p w14:paraId="307AD6B3" w14:textId="77777777" w:rsidR="002B59EC" w:rsidRPr="002B59EC" w:rsidRDefault="002B59EC" w:rsidP="00FE3AE9">
      <w:pPr>
        <w:shd w:val="clear" w:color="auto" w:fill="AEAAAA" w:themeFill="background2" w:themeFillShade="BF"/>
        <w:spacing w:line="240" w:lineRule="auto"/>
        <w:contextualSpacing/>
      </w:pPr>
    </w:p>
    <w:p w14:paraId="738B579B" w14:textId="77777777" w:rsidR="002B59EC" w:rsidRPr="002B59EC" w:rsidRDefault="002B59EC" w:rsidP="00FE3AE9">
      <w:pPr>
        <w:shd w:val="clear" w:color="auto" w:fill="AEAAAA" w:themeFill="background2" w:themeFillShade="BF"/>
        <w:spacing w:line="240" w:lineRule="auto"/>
        <w:contextualSpacing/>
      </w:pPr>
      <w:r w:rsidRPr="002B59EC">
        <w:t xml:space="preserve">    </w:t>
      </w:r>
      <w:proofErr w:type="spellStart"/>
      <w:proofErr w:type="gramStart"/>
      <w:r w:rsidRPr="002B59EC">
        <w:t>patternMaching</w:t>
      </w:r>
      <w:proofErr w:type="spellEnd"/>
      <w:r w:rsidRPr="002B59EC">
        <w:t>(</w:t>
      </w:r>
      <w:proofErr w:type="gramEnd"/>
      <w:r w:rsidRPr="002B59EC">
        <w:t>text, pattern);</w:t>
      </w:r>
    </w:p>
    <w:p w14:paraId="43ACD98F" w14:textId="77777777" w:rsidR="002B59EC" w:rsidRPr="002B59EC" w:rsidRDefault="002B59EC" w:rsidP="00FE3AE9">
      <w:pPr>
        <w:shd w:val="clear" w:color="auto" w:fill="AEAAAA" w:themeFill="background2" w:themeFillShade="BF"/>
        <w:spacing w:line="240" w:lineRule="auto"/>
        <w:contextualSpacing/>
      </w:pPr>
    </w:p>
    <w:p w14:paraId="59230D5A" w14:textId="77777777" w:rsidR="002B59EC" w:rsidRPr="002B59EC" w:rsidRDefault="002B59EC" w:rsidP="00FE3AE9">
      <w:pPr>
        <w:shd w:val="clear" w:color="auto" w:fill="AEAAAA" w:themeFill="background2" w:themeFillShade="BF"/>
        <w:spacing w:line="240" w:lineRule="auto"/>
        <w:contextualSpacing/>
      </w:pPr>
      <w:r w:rsidRPr="002B59EC">
        <w:t>    return 0;</w:t>
      </w:r>
    </w:p>
    <w:p w14:paraId="30C41DB2" w14:textId="77777777" w:rsidR="002B59EC" w:rsidRPr="002B59EC" w:rsidRDefault="002B59EC" w:rsidP="00FE3AE9">
      <w:pPr>
        <w:shd w:val="clear" w:color="auto" w:fill="AEAAAA" w:themeFill="background2" w:themeFillShade="BF"/>
        <w:spacing w:line="240" w:lineRule="auto"/>
        <w:contextualSpacing/>
      </w:pPr>
      <w:r w:rsidRPr="002B59EC">
        <w:t>}</w:t>
      </w:r>
    </w:p>
    <w:p w14:paraId="3BEF1AFD" w14:textId="7C6A9F1B" w:rsidR="00267BBB" w:rsidRPr="008B6253" w:rsidRDefault="00267BBB" w:rsidP="00267BBB">
      <w:pPr>
        <w:rPr>
          <w:u w:val="single"/>
        </w:rPr>
      </w:pPr>
    </w:p>
    <w:p w14:paraId="73079DC6" w14:textId="603B3092" w:rsidR="00267BBB" w:rsidRPr="008B6253" w:rsidRDefault="00F95A23" w:rsidP="0044281C">
      <w:pPr>
        <w:rPr>
          <w:b/>
          <w:bCs/>
        </w:rPr>
      </w:pPr>
      <w:r w:rsidRPr="008B6253">
        <w:rPr>
          <w:b/>
          <w:bCs/>
        </w:rPr>
        <w:t xml:space="preserve">Input: ABABDABACDABABCABAB </w:t>
      </w:r>
    </w:p>
    <w:p w14:paraId="32F9E140" w14:textId="69F593F6" w:rsidR="00F95A23" w:rsidRPr="008B6253" w:rsidRDefault="00F95A23" w:rsidP="0044281C">
      <w:pPr>
        <w:rPr>
          <w:b/>
          <w:bCs/>
        </w:rPr>
      </w:pPr>
      <w:r w:rsidRPr="008B6253">
        <w:rPr>
          <w:b/>
          <w:bCs/>
        </w:rPr>
        <w:t>Target: ABABCABAB</w:t>
      </w:r>
    </w:p>
    <w:p w14:paraId="474A1DA3" w14:textId="08CA80E3" w:rsidR="00F95A23" w:rsidRDefault="00F95A23" w:rsidP="0044281C">
      <w:pPr>
        <w:rPr>
          <w:b/>
          <w:bCs/>
        </w:rPr>
      </w:pPr>
      <w:r w:rsidRPr="008B6253">
        <w:rPr>
          <w:b/>
          <w:bCs/>
        </w:rPr>
        <w:t>Output: True.</w:t>
      </w:r>
    </w:p>
    <w:p w14:paraId="69DAFCFB" w14:textId="77777777" w:rsidR="00735095" w:rsidRPr="008B6253" w:rsidRDefault="00735095" w:rsidP="0044281C">
      <w:pPr>
        <w:rPr>
          <w:b/>
          <w:bCs/>
        </w:rPr>
      </w:pPr>
    </w:p>
    <w:p w14:paraId="644F9856" w14:textId="66D19192" w:rsidR="00F95A23" w:rsidRPr="000E786A" w:rsidRDefault="00607230" w:rsidP="0044281C">
      <w:pPr>
        <w:rPr>
          <w:b/>
          <w:bCs/>
          <w:sz w:val="36"/>
          <w:szCs w:val="36"/>
        </w:rPr>
      </w:pPr>
      <w:r w:rsidRPr="000E786A">
        <w:rPr>
          <w:b/>
          <w:bCs/>
          <w:sz w:val="36"/>
          <w:szCs w:val="36"/>
        </w:rPr>
        <w:t>Problem No: 06</w:t>
      </w:r>
    </w:p>
    <w:p w14:paraId="410B4862" w14:textId="1ED1C3FD" w:rsidR="00607230" w:rsidRPr="008B6253" w:rsidRDefault="00607230" w:rsidP="0044281C">
      <w:pPr>
        <w:rPr>
          <w:b/>
          <w:bCs/>
        </w:rPr>
      </w:pPr>
      <w:r w:rsidRPr="008B6253">
        <w:rPr>
          <w:b/>
          <w:bCs/>
        </w:rPr>
        <w:t>Title: Write a program to implement a queue data structure along with its typical operation</w:t>
      </w:r>
    </w:p>
    <w:p w14:paraId="0C5ECCAD" w14:textId="5BA61FF9" w:rsidR="00607230" w:rsidRPr="008B6253" w:rsidRDefault="00607230" w:rsidP="0044281C">
      <w:pPr>
        <w:rPr>
          <w:b/>
          <w:bCs/>
        </w:rPr>
      </w:pPr>
      <w:r w:rsidRPr="008B6253">
        <w:rPr>
          <w:b/>
          <w:bCs/>
        </w:rPr>
        <w:t xml:space="preserve">Theory: </w:t>
      </w:r>
      <w:r w:rsidR="00B164CE" w:rsidRPr="008B6253">
        <w:t xml:space="preserve">A queue is a linear data structure where elements are stored in the FIFO (First </w:t>
      </w:r>
      <w:proofErr w:type="gramStart"/>
      <w:r w:rsidR="00B164CE" w:rsidRPr="008B6253">
        <w:t>In</w:t>
      </w:r>
      <w:proofErr w:type="gramEnd"/>
      <w:r w:rsidR="00B164CE" w:rsidRPr="008B6253">
        <w:t xml:space="preserve"> First Out) principle where the first element inserted would be the first element to be accessed. A queue is an Abstract Data Type (ADT) similar to stack, the thing that makes queue different from stack is that a queue is open at both its ends. The data is inserted into the queue through one end and deleted from it using the other end. Queue is very frequently used in most programming languages.</w:t>
      </w:r>
    </w:p>
    <w:p w14:paraId="1FDCD6F3" w14:textId="73D1F529" w:rsidR="0044281C" w:rsidRPr="008B6253" w:rsidRDefault="00B164CE" w:rsidP="0044281C">
      <w:pPr>
        <w:ind w:left="780"/>
      </w:pPr>
      <w:r w:rsidRPr="008B6253">
        <w:rPr>
          <w:noProof/>
        </w:rPr>
        <w:drawing>
          <wp:inline distT="0" distB="0" distL="0" distR="0" wp14:anchorId="58B71982" wp14:editId="0874B3C0">
            <wp:extent cx="3322320" cy="594360"/>
            <wp:effectExtent l="0" t="0" r="0" b="0"/>
            <wp:docPr id="112432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25808" name="Picture 1124325808"/>
                    <pic:cNvPicPr/>
                  </pic:nvPicPr>
                  <pic:blipFill>
                    <a:blip r:embed="rId13">
                      <a:extLst>
                        <a:ext uri="{28A0092B-C50C-407E-A947-70E740481C1C}">
                          <a14:useLocalDpi xmlns:a14="http://schemas.microsoft.com/office/drawing/2010/main" val="0"/>
                        </a:ext>
                      </a:extLst>
                    </a:blip>
                    <a:stretch>
                      <a:fillRect/>
                    </a:stretch>
                  </pic:blipFill>
                  <pic:spPr>
                    <a:xfrm>
                      <a:off x="0" y="0"/>
                      <a:ext cx="3322320" cy="594360"/>
                    </a:xfrm>
                    <a:prstGeom prst="rect">
                      <a:avLst/>
                    </a:prstGeom>
                  </pic:spPr>
                </pic:pic>
              </a:graphicData>
            </a:graphic>
          </wp:inline>
        </w:drawing>
      </w:r>
    </w:p>
    <w:p w14:paraId="2E7B2E3C" w14:textId="69B96D87" w:rsidR="00B35CAA" w:rsidRPr="008B6253" w:rsidRDefault="00B164CE" w:rsidP="0044195E">
      <w:pPr>
        <w:rPr>
          <w:b/>
          <w:bCs/>
        </w:rPr>
      </w:pPr>
      <w:r w:rsidRPr="008B6253">
        <w:rPr>
          <w:b/>
          <w:bCs/>
        </w:rPr>
        <w:t xml:space="preserve">Algorithm: </w:t>
      </w:r>
    </w:p>
    <w:p w14:paraId="58A3CC62" w14:textId="7F10F0F2" w:rsidR="00CD7539" w:rsidRPr="008B6253" w:rsidRDefault="00CD7539" w:rsidP="00E01B9D">
      <w:pPr>
        <w:pStyle w:val="ListParagraph"/>
        <w:numPr>
          <w:ilvl w:val="1"/>
          <w:numId w:val="29"/>
        </w:numPr>
        <w:spacing w:line="240" w:lineRule="auto"/>
      </w:pPr>
      <w:r w:rsidRPr="008B6253">
        <w:t>START</w:t>
      </w:r>
    </w:p>
    <w:p w14:paraId="478B909D" w14:textId="1A8EECEA" w:rsidR="00CD7539" w:rsidRPr="008B6253" w:rsidRDefault="00CD7539" w:rsidP="00E01B9D">
      <w:pPr>
        <w:pStyle w:val="ListParagraph"/>
        <w:numPr>
          <w:ilvl w:val="1"/>
          <w:numId w:val="29"/>
        </w:numPr>
        <w:spacing w:line="240" w:lineRule="auto"/>
      </w:pPr>
      <w:r w:rsidRPr="008B6253">
        <w:t>Check if the queue is full.</w:t>
      </w:r>
    </w:p>
    <w:p w14:paraId="0657F2B8" w14:textId="03200CA5" w:rsidR="00CD7539" w:rsidRPr="008B6253" w:rsidRDefault="00CD7539" w:rsidP="00E01B9D">
      <w:pPr>
        <w:pStyle w:val="ListParagraph"/>
        <w:numPr>
          <w:ilvl w:val="1"/>
          <w:numId w:val="29"/>
        </w:numPr>
        <w:spacing w:line="240" w:lineRule="auto"/>
      </w:pPr>
      <w:r w:rsidRPr="008B6253">
        <w:t>If the queue is full, produce overflow error and exit.</w:t>
      </w:r>
    </w:p>
    <w:p w14:paraId="6A9902AA" w14:textId="47CAED87" w:rsidR="00CD7539" w:rsidRPr="008B6253" w:rsidRDefault="00CD7539" w:rsidP="00E01B9D">
      <w:pPr>
        <w:pStyle w:val="ListParagraph"/>
        <w:numPr>
          <w:ilvl w:val="1"/>
          <w:numId w:val="29"/>
        </w:numPr>
        <w:spacing w:line="240" w:lineRule="auto"/>
      </w:pPr>
      <w:r w:rsidRPr="008B6253">
        <w:t xml:space="preserve">If the queue is not full, increment rear pointer to point the next empty space. 5. Add data element to the queue location, where the rear is pointing. </w:t>
      </w:r>
    </w:p>
    <w:p w14:paraId="52F24ABB" w14:textId="01BF80A1" w:rsidR="00CD7539" w:rsidRPr="008B6253" w:rsidRDefault="00CD7539" w:rsidP="00E01B9D">
      <w:pPr>
        <w:pStyle w:val="ListParagraph"/>
        <w:numPr>
          <w:ilvl w:val="1"/>
          <w:numId w:val="29"/>
        </w:numPr>
        <w:spacing w:line="240" w:lineRule="auto"/>
      </w:pPr>
      <w:r w:rsidRPr="008B6253">
        <w:lastRenderedPageBreak/>
        <w:t xml:space="preserve">return success. </w:t>
      </w:r>
    </w:p>
    <w:p w14:paraId="6D4D693B" w14:textId="0E1D683B" w:rsidR="00CD7539" w:rsidRPr="008B6253" w:rsidRDefault="00CD7539" w:rsidP="00E01B9D">
      <w:pPr>
        <w:pStyle w:val="ListParagraph"/>
        <w:numPr>
          <w:ilvl w:val="1"/>
          <w:numId w:val="29"/>
        </w:numPr>
        <w:spacing w:line="240" w:lineRule="auto"/>
      </w:pPr>
      <w:r w:rsidRPr="008B6253">
        <w:t>END</w:t>
      </w:r>
    </w:p>
    <w:p w14:paraId="331EA9BA" w14:textId="77777777" w:rsidR="00CD7539" w:rsidRPr="008B6253" w:rsidRDefault="00CD7539" w:rsidP="00CD7539">
      <w:pPr>
        <w:spacing w:line="240" w:lineRule="auto"/>
      </w:pPr>
    </w:p>
    <w:p w14:paraId="5DAEDC6C" w14:textId="55FDFCE0" w:rsidR="00CD7539" w:rsidRPr="008B6253" w:rsidRDefault="00CD7539" w:rsidP="00CD7539">
      <w:pPr>
        <w:spacing w:line="240" w:lineRule="auto"/>
        <w:rPr>
          <w:b/>
          <w:bCs/>
        </w:rPr>
      </w:pPr>
      <w:r w:rsidRPr="008B6253">
        <w:rPr>
          <w:b/>
          <w:bCs/>
        </w:rPr>
        <w:t>Source code:</w:t>
      </w:r>
    </w:p>
    <w:p w14:paraId="197732BD"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#include &lt;bits/</w:t>
      </w:r>
      <w:proofErr w:type="spellStart"/>
      <w:r w:rsidRPr="00CD7539">
        <w:rPr>
          <w:b/>
          <w:bCs/>
        </w:rPr>
        <w:t>stdc</w:t>
      </w:r>
      <w:proofErr w:type="spellEnd"/>
      <w:r w:rsidRPr="00CD7539">
        <w:rPr>
          <w:b/>
          <w:bCs/>
        </w:rPr>
        <w:t>++.h&gt;</w:t>
      </w:r>
    </w:p>
    <w:p w14:paraId="0CE236CF"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using namespace std;</w:t>
      </w:r>
    </w:p>
    <w:p w14:paraId="5D5D54E0"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class </w:t>
      </w:r>
      <w:proofErr w:type="spellStart"/>
      <w:r w:rsidRPr="00CD7539">
        <w:rPr>
          <w:b/>
          <w:bCs/>
        </w:rPr>
        <w:t>myqueuse</w:t>
      </w:r>
      <w:proofErr w:type="spellEnd"/>
    </w:p>
    <w:p w14:paraId="608DFF9F"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w:t>
      </w:r>
    </w:p>
    <w:p w14:paraId="42946655"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public:</w:t>
      </w:r>
    </w:p>
    <w:p w14:paraId="5226901D"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list&lt;int&gt; l;</w:t>
      </w:r>
    </w:p>
    <w:p w14:paraId="2C737C15"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void </w:t>
      </w:r>
      <w:proofErr w:type="gramStart"/>
      <w:r w:rsidRPr="00CD7539">
        <w:rPr>
          <w:b/>
          <w:bCs/>
        </w:rPr>
        <w:t>push(</w:t>
      </w:r>
      <w:proofErr w:type="gramEnd"/>
      <w:r w:rsidRPr="00CD7539">
        <w:rPr>
          <w:b/>
          <w:bCs/>
        </w:rPr>
        <w:t xml:space="preserve">int </w:t>
      </w:r>
      <w:proofErr w:type="spellStart"/>
      <w:r w:rsidRPr="00CD7539">
        <w:rPr>
          <w:b/>
          <w:bCs/>
        </w:rPr>
        <w:t>val</w:t>
      </w:r>
      <w:proofErr w:type="spellEnd"/>
      <w:r w:rsidRPr="00CD7539">
        <w:rPr>
          <w:b/>
          <w:bCs/>
        </w:rPr>
        <w:t>)</w:t>
      </w:r>
    </w:p>
    <w:p w14:paraId="656BF969"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7A4C0B6E"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w:t>
      </w:r>
      <w:proofErr w:type="spellStart"/>
      <w:r w:rsidRPr="00CD7539">
        <w:rPr>
          <w:b/>
          <w:bCs/>
        </w:rPr>
        <w:t>l.push_back</w:t>
      </w:r>
      <w:proofErr w:type="spellEnd"/>
      <w:r w:rsidRPr="00CD7539">
        <w:rPr>
          <w:b/>
          <w:bCs/>
        </w:rPr>
        <w:t>(</w:t>
      </w:r>
      <w:proofErr w:type="spellStart"/>
      <w:r w:rsidRPr="00CD7539">
        <w:rPr>
          <w:b/>
          <w:bCs/>
        </w:rPr>
        <w:t>val</w:t>
      </w:r>
      <w:proofErr w:type="spellEnd"/>
      <w:r w:rsidRPr="00CD7539">
        <w:rPr>
          <w:b/>
          <w:bCs/>
        </w:rPr>
        <w:t>);</w:t>
      </w:r>
    </w:p>
    <w:p w14:paraId="525F7671"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334FB414"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void </w:t>
      </w:r>
      <w:proofErr w:type="gramStart"/>
      <w:r w:rsidRPr="00CD7539">
        <w:rPr>
          <w:b/>
          <w:bCs/>
        </w:rPr>
        <w:t>pop(</w:t>
      </w:r>
      <w:proofErr w:type="gramEnd"/>
      <w:r w:rsidRPr="00CD7539">
        <w:rPr>
          <w:b/>
          <w:bCs/>
        </w:rPr>
        <w:t>)</w:t>
      </w:r>
    </w:p>
    <w:p w14:paraId="13BC33BE"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3619B6A6"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w:t>
      </w:r>
      <w:proofErr w:type="spellStart"/>
      <w:r w:rsidRPr="00CD7539">
        <w:rPr>
          <w:b/>
          <w:bCs/>
        </w:rPr>
        <w:t>l.pop_</w:t>
      </w:r>
      <w:proofErr w:type="gramStart"/>
      <w:r w:rsidRPr="00CD7539">
        <w:rPr>
          <w:b/>
          <w:bCs/>
        </w:rPr>
        <w:t>front</w:t>
      </w:r>
      <w:proofErr w:type="spellEnd"/>
      <w:r w:rsidRPr="00CD7539">
        <w:rPr>
          <w:b/>
          <w:bCs/>
        </w:rPr>
        <w:t>(</w:t>
      </w:r>
      <w:proofErr w:type="gramEnd"/>
      <w:r w:rsidRPr="00CD7539">
        <w:rPr>
          <w:b/>
          <w:bCs/>
        </w:rPr>
        <w:t>);</w:t>
      </w:r>
    </w:p>
    <w:p w14:paraId="1380C1BE"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4D955BC8"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int </w:t>
      </w:r>
      <w:proofErr w:type="spellStart"/>
      <w:proofErr w:type="gramStart"/>
      <w:r w:rsidRPr="00CD7539">
        <w:rPr>
          <w:b/>
          <w:bCs/>
        </w:rPr>
        <w:t>fron</w:t>
      </w:r>
      <w:proofErr w:type="spellEnd"/>
      <w:r w:rsidRPr="00CD7539">
        <w:rPr>
          <w:b/>
          <w:bCs/>
        </w:rPr>
        <w:t>(</w:t>
      </w:r>
      <w:proofErr w:type="gramEnd"/>
      <w:r w:rsidRPr="00CD7539">
        <w:rPr>
          <w:b/>
          <w:bCs/>
        </w:rPr>
        <w:t>)</w:t>
      </w:r>
    </w:p>
    <w:p w14:paraId="75EEE59D"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68EBAFB2"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return </w:t>
      </w:r>
      <w:proofErr w:type="spellStart"/>
      <w:proofErr w:type="gramStart"/>
      <w:r w:rsidRPr="00CD7539">
        <w:rPr>
          <w:b/>
          <w:bCs/>
        </w:rPr>
        <w:t>l.front</w:t>
      </w:r>
      <w:proofErr w:type="spellEnd"/>
      <w:proofErr w:type="gramEnd"/>
      <w:r w:rsidRPr="00CD7539">
        <w:rPr>
          <w:b/>
          <w:bCs/>
        </w:rPr>
        <w:t>();</w:t>
      </w:r>
    </w:p>
    <w:p w14:paraId="34C01CA7"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4917F61A"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int </w:t>
      </w:r>
      <w:proofErr w:type="gramStart"/>
      <w:r w:rsidRPr="00CD7539">
        <w:rPr>
          <w:b/>
          <w:bCs/>
        </w:rPr>
        <w:t>size(</w:t>
      </w:r>
      <w:proofErr w:type="gramEnd"/>
      <w:r w:rsidRPr="00CD7539">
        <w:rPr>
          <w:b/>
          <w:bCs/>
        </w:rPr>
        <w:t>)</w:t>
      </w:r>
    </w:p>
    <w:p w14:paraId="37492F91"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0DB2ABA4"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return </w:t>
      </w:r>
      <w:proofErr w:type="spellStart"/>
      <w:proofErr w:type="gramStart"/>
      <w:r w:rsidRPr="00CD7539">
        <w:rPr>
          <w:b/>
          <w:bCs/>
        </w:rPr>
        <w:t>l.size</w:t>
      </w:r>
      <w:proofErr w:type="spellEnd"/>
      <w:proofErr w:type="gramEnd"/>
      <w:r w:rsidRPr="00CD7539">
        <w:rPr>
          <w:b/>
          <w:bCs/>
        </w:rPr>
        <w:t>();</w:t>
      </w:r>
    </w:p>
    <w:p w14:paraId="1A6F5D84"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3D634780"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bool </w:t>
      </w:r>
      <w:proofErr w:type="gramStart"/>
      <w:r w:rsidRPr="00CD7539">
        <w:rPr>
          <w:b/>
          <w:bCs/>
        </w:rPr>
        <w:t>empty(</w:t>
      </w:r>
      <w:proofErr w:type="gramEnd"/>
      <w:r w:rsidRPr="00CD7539">
        <w:rPr>
          <w:b/>
          <w:bCs/>
        </w:rPr>
        <w:t>)</w:t>
      </w:r>
    </w:p>
    <w:p w14:paraId="24BADC55"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2FA372C2"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if (</w:t>
      </w:r>
      <w:proofErr w:type="spellStart"/>
      <w:proofErr w:type="gramStart"/>
      <w:r w:rsidRPr="00CD7539">
        <w:rPr>
          <w:b/>
          <w:bCs/>
        </w:rPr>
        <w:t>l.size</w:t>
      </w:r>
      <w:proofErr w:type="spellEnd"/>
      <w:proofErr w:type="gramEnd"/>
      <w:r w:rsidRPr="00CD7539">
        <w:rPr>
          <w:b/>
          <w:bCs/>
        </w:rPr>
        <w:t>() == 0)</w:t>
      </w:r>
    </w:p>
    <w:p w14:paraId="2C765A10"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5369ECA1"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return true;</w:t>
      </w:r>
    </w:p>
    <w:p w14:paraId="21A7CE02"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3D96DD52"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else</w:t>
      </w:r>
    </w:p>
    <w:p w14:paraId="5FB56E46"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4E546B50"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return false;</w:t>
      </w:r>
    </w:p>
    <w:p w14:paraId="17A5CDE2"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4ED80734"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50994742"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w:t>
      </w:r>
    </w:p>
    <w:p w14:paraId="234F8200"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int </w:t>
      </w:r>
      <w:proofErr w:type="gramStart"/>
      <w:r w:rsidRPr="00CD7539">
        <w:rPr>
          <w:b/>
          <w:bCs/>
        </w:rPr>
        <w:t>main(</w:t>
      </w:r>
      <w:proofErr w:type="gramEnd"/>
      <w:r w:rsidRPr="00CD7539">
        <w:rPr>
          <w:b/>
          <w:bCs/>
        </w:rPr>
        <w:t>)</w:t>
      </w:r>
    </w:p>
    <w:p w14:paraId="3C3AF75E"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w:t>
      </w:r>
    </w:p>
    <w:p w14:paraId="3D30A1EC"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w:t>
      </w:r>
      <w:proofErr w:type="spellStart"/>
      <w:r w:rsidRPr="00CD7539">
        <w:rPr>
          <w:b/>
          <w:bCs/>
        </w:rPr>
        <w:t>myqueuse</w:t>
      </w:r>
      <w:proofErr w:type="spellEnd"/>
      <w:r w:rsidRPr="00CD7539">
        <w:rPr>
          <w:b/>
          <w:bCs/>
        </w:rPr>
        <w:t xml:space="preserve"> q;</w:t>
      </w:r>
    </w:p>
    <w:p w14:paraId="0DC0AD3C"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int n;</w:t>
      </w:r>
    </w:p>
    <w:p w14:paraId="33C289C0"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w:t>
      </w:r>
      <w:proofErr w:type="spellStart"/>
      <w:r w:rsidRPr="00CD7539">
        <w:rPr>
          <w:b/>
          <w:bCs/>
        </w:rPr>
        <w:t>cin</w:t>
      </w:r>
      <w:proofErr w:type="spellEnd"/>
      <w:r w:rsidRPr="00CD7539">
        <w:rPr>
          <w:b/>
          <w:bCs/>
        </w:rPr>
        <w:t xml:space="preserve"> &gt;&gt; n;</w:t>
      </w:r>
    </w:p>
    <w:p w14:paraId="492B5202"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for (int </w:t>
      </w:r>
      <w:proofErr w:type="spellStart"/>
      <w:r w:rsidRPr="00CD7539">
        <w:rPr>
          <w:b/>
          <w:bCs/>
        </w:rPr>
        <w:t>i</w:t>
      </w:r>
      <w:proofErr w:type="spellEnd"/>
      <w:r w:rsidRPr="00CD7539">
        <w:rPr>
          <w:b/>
          <w:bCs/>
        </w:rPr>
        <w:t xml:space="preserve"> = 0; </w:t>
      </w:r>
      <w:proofErr w:type="spellStart"/>
      <w:r w:rsidRPr="00CD7539">
        <w:rPr>
          <w:b/>
          <w:bCs/>
        </w:rPr>
        <w:t>i</w:t>
      </w:r>
      <w:proofErr w:type="spellEnd"/>
      <w:r w:rsidRPr="00CD7539">
        <w:rPr>
          <w:b/>
          <w:bCs/>
        </w:rPr>
        <w:t xml:space="preserve">, </w:t>
      </w:r>
      <w:proofErr w:type="spellStart"/>
      <w:r w:rsidRPr="00CD7539">
        <w:rPr>
          <w:b/>
          <w:bCs/>
        </w:rPr>
        <w:t>i</w:t>
      </w:r>
      <w:proofErr w:type="spellEnd"/>
      <w:r w:rsidRPr="00CD7539">
        <w:rPr>
          <w:b/>
          <w:bCs/>
        </w:rPr>
        <w:t xml:space="preserve"> &lt; n; </w:t>
      </w:r>
      <w:proofErr w:type="spellStart"/>
      <w:r w:rsidRPr="00CD7539">
        <w:rPr>
          <w:b/>
          <w:bCs/>
        </w:rPr>
        <w:t>i</w:t>
      </w:r>
      <w:proofErr w:type="spellEnd"/>
      <w:r w:rsidRPr="00CD7539">
        <w:rPr>
          <w:b/>
          <w:bCs/>
        </w:rPr>
        <w:t>++)</w:t>
      </w:r>
    </w:p>
    <w:p w14:paraId="1DF5E69A"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7D9C6D8B"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int x;</w:t>
      </w:r>
    </w:p>
    <w:p w14:paraId="75237843"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lastRenderedPageBreak/>
        <w:t xml:space="preserve">        </w:t>
      </w:r>
      <w:proofErr w:type="spellStart"/>
      <w:r w:rsidRPr="00CD7539">
        <w:rPr>
          <w:b/>
          <w:bCs/>
        </w:rPr>
        <w:t>cin</w:t>
      </w:r>
      <w:proofErr w:type="spellEnd"/>
      <w:r w:rsidRPr="00CD7539">
        <w:rPr>
          <w:b/>
          <w:bCs/>
        </w:rPr>
        <w:t xml:space="preserve"> &gt;&gt; x;</w:t>
      </w:r>
    </w:p>
    <w:p w14:paraId="6CC98B76"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w:t>
      </w:r>
      <w:proofErr w:type="spellStart"/>
      <w:proofErr w:type="gramStart"/>
      <w:r w:rsidRPr="00CD7539">
        <w:rPr>
          <w:b/>
          <w:bCs/>
        </w:rPr>
        <w:t>q.push</w:t>
      </w:r>
      <w:proofErr w:type="spellEnd"/>
      <w:proofErr w:type="gramEnd"/>
      <w:r w:rsidRPr="00CD7539">
        <w:rPr>
          <w:b/>
          <w:bCs/>
        </w:rPr>
        <w:t>(x);</w:t>
      </w:r>
    </w:p>
    <w:p w14:paraId="0AF82814"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6D2644A1"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while </w:t>
      </w:r>
      <w:proofErr w:type="gramStart"/>
      <w:r w:rsidRPr="00CD7539">
        <w:rPr>
          <w:b/>
          <w:bCs/>
        </w:rPr>
        <w:t>(!</w:t>
      </w:r>
      <w:proofErr w:type="spellStart"/>
      <w:r w:rsidRPr="00CD7539">
        <w:rPr>
          <w:b/>
          <w:bCs/>
        </w:rPr>
        <w:t>q</w:t>
      </w:r>
      <w:proofErr w:type="gramEnd"/>
      <w:r w:rsidRPr="00CD7539">
        <w:rPr>
          <w:b/>
          <w:bCs/>
        </w:rPr>
        <w:t>.empty</w:t>
      </w:r>
      <w:proofErr w:type="spellEnd"/>
      <w:r w:rsidRPr="00CD7539">
        <w:rPr>
          <w:b/>
          <w:bCs/>
        </w:rPr>
        <w:t>())</w:t>
      </w:r>
    </w:p>
    <w:p w14:paraId="7023CB9F"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28478BC6"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w:t>
      </w:r>
      <w:proofErr w:type="spellStart"/>
      <w:r w:rsidRPr="00CD7539">
        <w:rPr>
          <w:b/>
          <w:bCs/>
        </w:rPr>
        <w:t>cout</w:t>
      </w:r>
      <w:proofErr w:type="spellEnd"/>
      <w:r w:rsidRPr="00CD7539">
        <w:rPr>
          <w:b/>
          <w:bCs/>
        </w:rPr>
        <w:t xml:space="preserve"> &lt;&lt; </w:t>
      </w:r>
      <w:proofErr w:type="spellStart"/>
      <w:proofErr w:type="gramStart"/>
      <w:r w:rsidRPr="00CD7539">
        <w:rPr>
          <w:b/>
          <w:bCs/>
        </w:rPr>
        <w:t>q.fron</w:t>
      </w:r>
      <w:proofErr w:type="spellEnd"/>
      <w:proofErr w:type="gramEnd"/>
      <w:r w:rsidRPr="00CD7539">
        <w:rPr>
          <w:b/>
          <w:bCs/>
        </w:rPr>
        <w:t>();</w:t>
      </w:r>
    </w:p>
    <w:p w14:paraId="5BC9EBE4"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xml:space="preserve">        </w:t>
      </w:r>
      <w:proofErr w:type="spellStart"/>
      <w:proofErr w:type="gramStart"/>
      <w:r w:rsidRPr="00CD7539">
        <w:rPr>
          <w:b/>
          <w:bCs/>
        </w:rPr>
        <w:t>q.pop</w:t>
      </w:r>
      <w:proofErr w:type="spellEnd"/>
      <w:r w:rsidRPr="00CD7539">
        <w:rPr>
          <w:b/>
          <w:bCs/>
        </w:rPr>
        <w:t>(</w:t>
      </w:r>
      <w:proofErr w:type="gramEnd"/>
      <w:r w:rsidRPr="00CD7539">
        <w:rPr>
          <w:b/>
          <w:bCs/>
        </w:rPr>
        <w:t>);</w:t>
      </w:r>
    </w:p>
    <w:p w14:paraId="6C6B762C"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w:t>
      </w:r>
    </w:p>
    <w:p w14:paraId="71A168D9" w14:textId="77777777" w:rsidR="00CD7539" w:rsidRPr="00CD7539" w:rsidRDefault="00CD7539" w:rsidP="00CD7539">
      <w:pPr>
        <w:shd w:val="clear" w:color="auto" w:fill="AEAAAA" w:themeFill="background2" w:themeFillShade="BF"/>
        <w:spacing w:line="240" w:lineRule="auto"/>
        <w:contextualSpacing/>
        <w:rPr>
          <w:b/>
          <w:bCs/>
        </w:rPr>
      </w:pPr>
    </w:p>
    <w:p w14:paraId="58403834"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    return 0;</w:t>
      </w:r>
    </w:p>
    <w:p w14:paraId="32B907F8" w14:textId="77777777" w:rsidR="00CD7539" w:rsidRPr="00CD7539" w:rsidRDefault="00CD7539" w:rsidP="00CD7539">
      <w:pPr>
        <w:shd w:val="clear" w:color="auto" w:fill="AEAAAA" w:themeFill="background2" w:themeFillShade="BF"/>
        <w:spacing w:line="240" w:lineRule="auto"/>
        <w:contextualSpacing/>
        <w:rPr>
          <w:b/>
          <w:bCs/>
        </w:rPr>
      </w:pPr>
      <w:r w:rsidRPr="00CD7539">
        <w:rPr>
          <w:b/>
          <w:bCs/>
        </w:rPr>
        <w:t>}</w:t>
      </w:r>
    </w:p>
    <w:p w14:paraId="6CBD6E75" w14:textId="77777777" w:rsidR="00CD7539" w:rsidRPr="008B6253" w:rsidRDefault="00CD7539" w:rsidP="00CD7539">
      <w:pPr>
        <w:spacing w:line="240" w:lineRule="auto"/>
        <w:rPr>
          <w:b/>
          <w:bCs/>
        </w:rPr>
      </w:pPr>
    </w:p>
    <w:p w14:paraId="0E60CDF9" w14:textId="60A0A4A2" w:rsidR="00CD7539" w:rsidRPr="008B6253" w:rsidRDefault="00CD7539" w:rsidP="00CD7539">
      <w:pPr>
        <w:spacing w:line="240" w:lineRule="auto"/>
        <w:rPr>
          <w:b/>
          <w:bCs/>
        </w:rPr>
      </w:pPr>
      <w:r w:rsidRPr="008B6253">
        <w:rPr>
          <w:b/>
          <w:bCs/>
        </w:rPr>
        <w:t>Input: 5   10 20 30 40 50</w:t>
      </w:r>
    </w:p>
    <w:p w14:paraId="508F99D4" w14:textId="5D6C689B" w:rsidR="00CD7539" w:rsidRPr="008B6253" w:rsidRDefault="00CD7539" w:rsidP="00CD7539">
      <w:pPr>
        <w:spacing w:line="240" w:lineRule="auto"/>
        <w:rPr>
          <w:b/>
          <w:bCs/>
        </w:rPr>
      </w:pPr>
      <w:r w:rsidRPr="008B6253">
        <w:rPr>
          <w:b/>
          <w:bCs/>
        </w:rPr>
        <w:t>Output: 10 20 30 40 50</w:t>
      </w:r>
    </w:p>
    <w:p w14:paraId="51F0B717" w14:textId="77777777" w:rsidR="00CD7539" w:rsidRPr="008B6253" w:rsidRDefault="00CD7539" w:rsidP="00CD7539">
      <w:pPr>
        <w:spacing w:line="240" w:lineRule="auto"/>
        <w:rPr>
          <w:b/>
          <w:bCs/>
        </w:rPr>
      </w:pPr>
    </w:p>
    <w:p w14:paraId="7242D0BF" w14:textId="7B1086E4" w:rsidR="00CD7539" w:rsidRPr="000E786A" w:rsidRDefault="00CD7539" w:rsidP="00CD7539">
      <w:pPr>
        <w:spacing w:line="240" w:lineRule="auto"/>
        <w:rPr>
          <w:b/>
          <w:bCs/>
          <w:sz w:val="36"/>
          <w:szCs w:val="36"/>
        </w:rPr>
      </w:pPr>
      <w:r w:rsidRPr="000E786A">
        <w:rPr>
          <w:b/>
          <w:bCs/>
          <w:sz w:val="36"/>
          <w:szCs w:val="36"/>
        </w:rPr>
        <w:t>Problem No: 07</w:t>
      </w:r>
    </w:p>
    <w:p w14:paraId="7135C25B" w14:textId="77777777" w:rsidR="009410B5" w:rsidRPr="008B6253" w:rsidRDefault="00CD7539" w:rsidP="00CD7539">
      <w:pPr>
        <w:spacing w:line="240" w:lineRule="auto"/>
        <w:rPr>
          <w:b/>
          <w:bCs/>
        </w:rPr>
      </w:pPr>
      <w:r w:rsidRPr="008B6253">
        <w:rPr>
          <w:b/>
          <w:bCs/>
        </w:rPr>
        <w:t xml:space="preserve">Title: </w:t>
      </w:r>
      <w:r w:rsidR="009410B5" w:rsidRPr="008B6253">
        <w:rPr>
          <w:b/>
          <w:bCs/>
        </w:rPr>
        <w:t>Write a program to solve n queen’s problem using backtracking.</w:t>
      </w:r>
    </w:p>
    <w:p w14:paraId="4F924A0F" w14:textId="77777777" w:rsidR="00C17E99" w:rsidRPr="008B6253" w:rsidRDefault="009410B5" w:rsidP="00C17E99">
      <w:pPr>
        <w:spacing w:line="240" w:lineRule="auto"/>
      </w:pPr>
      <w:r w:rsidRPr="008B6253">
        <w:rPr>
          <w:b/>
          <w:bCs/>
        </w:rPr>
        <w:t xml:space="preserve">Theory:  </w:t>
      </w:r>
      <w:r w:rsidR="00C17E99" w:rsidRPr="008B6253">
        <w:t xml:space="preserve">On a n × n chessboard, the N-Queens problem is to arrange n-queens so that no queens attack one another by being in the same row, column, or diagonal. </w:t>
      </w:r>
      <w:r w:rsidR="00C17E99" w:rsidRPr="008B6253">
        <w:br/>
      </w:r>
      <w:r w:rsidR="00C17E99" w:rsidRPr="008B6253">
        <w:br/>
        <w:t>It is evident that there is no solution for n = 2 and n = 3, but there is a straightforward solution for n = 1. In order to construct the n-queens problem, we will first investigate the four-queens problem.</w:t>
      </w:r>
    </w:p>
    <w:p w14:paraId="6415D75D" w14:textId="0C4BB7A7" w:rsidR="00A31A0D" w:rsidRPr="008B6253" w:rsidRDefault="00A31A0D" w:rsidP="00C17E99">
      <w:pPr>
        <w:spacing w:line="240" w:lineRule="auto"/>
      </w:pPr>
      <w:r w:rsidRPr="008B6253">
        <w:t>The implicit tree for 4 - queen problem for a solution (2, 4, 1, 3) is as follows:</w:t>
      </w:r>
    </w:p>
    <w:p w14:paraId="01450234" w14:textId="54513B00" w:rsidR="00A31A0D" w:rsidRPr="008B6253" w:rsidRDefault="00A31A0D" w:rsidP="00C17E99">
      <w:pPr>
        <w:spacing w:line="240" w:lineRule="auto"/>
        <w:rPr>
          <w:rFonts w:ascii="Montserrat" w:hAnsi="Montserrat"/>
          <w:color w:val="333333"/>
          <w:shd w:val="clear" w:color="auto" w:fill="FFFFFF"/>
        </w:rPr>
      </w:pPr>
      <w:r w:rsidRPr="008B6253">
        <w:rPr>
          <w:b/>
          <w:bCs/>
          <w:noProof/>
        </w:rPr>
        <w:drawing>
          <wp:inline distT="0" distB="0" distL="0" distR="0" wp14:anchorId="584707FC" wp14:editId="0823BB6A">
            <wp:extent cx="2136877" cy="2219309"/>
            <wp:effectExtent l="0" t="0" r="0" b="0"/>
            <wp:docPr id="746939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39474"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136877" cy="2219309"/>
                    </a:xfrm>
                    <a:prstGeom prst="rect">
                      <a:avLst/>
                    </a:prstGeom>
                  </pic:spPr>
                </pic:pic>
              </a:graphicData>
            </a:graphic>
          </wp:inline>
        </w:drawing>
      </w:r>
      <w:r w:rsidRPr="008B6253">
        <w:rPr>
          <w:rFonts w:ascii="Montserrat" w:hAnsi="Montserrat"/>
          <w:color w:val="333333"/>
          <w:shd w:val="clear" w:color="auto" w:fill="FFFFFF"/>
        </w:rPr>
        <w:t xml:space="preserve"> </w:t>
      </w:r>
      <w:r w:rsidR="00A0023B" w:rsidRPr="008B6253">
        <w:rPr>
          <w:rFonts w:ascii="Montserrat" w:hAnsi="Montserrat"/>
          <w:noProof/>
          <w:color w:val="333333"/>
          <w:shd w:val="clear" w:color="auto" w:fill="FFFFFF"/>
        </w:rPr>
        <w:drawing>
          <wp:inline distT="0" distB="0" distL="0" distR="0" wp14:anchorId="4B5150AB" wp14:editId="3C5700BE">
            <wp:extent cx="3733800" cy="2225040"/>
            <wp:effectExtent l="0" t="0" r="0" b="3810"/>
            <wp:docPr id="1537534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34060" name="Picture 1537534060"/>
                    <pic:cNvPicPr/>
                  </pic:nvPicPr>
                  <pic:blipFill>
                    <a:blip r:embed="rId15">
                      <a:extLst>
                        <a:ext uri="{28A0092B-C50C-407E-A947-70E740481C1C}">
                          <a14:useLocalDpi xmlns:a14="http://schemas.microsoft.com/office/drawing/2010/main" val="0"/>
                        </a:ext>
                      </a:extLst>
                    </a:blip>
                    <a:stretch>
                      <a:fillRect/>
                    </a:stretch>
                  </pic:blipFill>
                  <pic:spPr>
                    <a:xfrm>
                      <a:off x="0" y="0"/>
                      <a:ext cx="3751828" cy="2235783"/>
                    </a:xfrm>
                    <a:prstGeom prst="rect">
                      <a:avLst/>
                    </a:prstGeom>
                  </pic:spPr>
                </pic:pic>
              </a:graphicData>
            </a:graphic>
          </wp:inline>
        </w:drawing>
      </w:r>
    </w:p>
    <w:p w14:paraId="47E18095" w14:textId="34797EAE" w:rsidR="00CD7539" w:rsidRPr="008B6253" w:rsidRDefault="00A0023B" w:rsidP="00CD7539">
      <w:pPr>
        <w:spacing w:line="240" w:lineRule="auto"/>
      </w:pPr>
      <w:r w:rsidRPr="008B6253">
        <w:t xml:space="preserve">It can be seen that all the solutions to the 4 </w:t>
      </w:r>
      <w:proofErr w:type="gramStart"/>
      <w:r w:rsidRPr="008B6253">
        <w:t>queens</w:t>
      </w:r>
      <w:proofErr w:type="gramEnd"/>
      <w:r w:rsidRPr="008B6253">
        <w:t xml:space="preserve"> problem can be represented as 4 - tuples (x</w:t>
      </w:r>
      <w:r w:rsidRPr="008B6253">
        <w:rPr>
          <w:vertAlign w:val="subscript"/>
        </w:rPr>
        <w:t>1</w:t>
      </w:r>
      <w:r w:rsidRPr="008B6253">
        <w:t>, x</w:t>
      </w:r>
      <w:r w:rsidRPr="008B6253">
        <w:rPr>
          <w:vertAlign w:val="subscript"/>
        </w:rPr>
        <w:t>2</w:t>
      </w:r>
      <w:r w:rsidRPr="008B6253">
        <w:t>, x</w:t>
      </w:r>
      <w:r w:rsidRPr="008B6253">
        <w:rPr>
          <w:vertAlign w:val="subscript"/>
        </w:rPr>
        <w:t>3</w:t>
      </w:r>
      <w:r w:rsidRPr="008B6253">
        <w:t>, x</w:t>
      </w:r>
      <w:r w:rsidRPr="008B6253">
        <w:rPr>
          <w:vertAlign w:val="subscript"/>
        </w:rPr>
        <w:t>4</w:t>
      </w:r>
      <w:r w:rsidRPr="008B6253">
        <w:t>) where x</w:t>
      </w:r>
      <w:r w:rsidRPr="008B6253">
        <w:rPr>
          <w:vertAlign w:val="subscript"/>
        </w:rPr>
        <w:t>i</w:t>
      </w:r>
      <w:r w:rsidRPr="008B6253">
        <w:t> represents the column on which queen "q</w:t>
      </w:r>
      <w:r w:rsidRPr="008B6253">
        <w:rPr>
          <w:vertAlign w:val="subscript"/>
        </w:rPr>
        <w:t>i</w:t>
      </w:r>
      <w:r w:rsidRPr="008B6253">
        <w:t>" is placed</w:t>
      </w:r>
    </w:p>
    <w:p w14:paraId="6CB2170F" w14:textId="7C90E6BB" w:rsidR="00A0023B" w:rsidRPr="008B6253" w:rsidRDefault="00A0023B" w:rsidP="00CD7539">
      <w:pPr>
        <w:spacing w:line="240" w:lineRule="auto"/>
        <w:rPr>
          <w:b/>
          <w:bCs/>
        </w:rPr>
      </w:pPr>
      <w:r w:rsidRPr="008B6253">
        <w:rPr>
          <w:b/>
          <w:bCs/>
        </w:rPr>
        <w:t xml:space="preserve">Algorithm: </w:t>
      </w:r>
    </w:p>
    <w:p w14:paraId="27EE27B4" w14:textId="77777777" w:rsidR="00D839CE" w:rsidRPr="00D839CE" w:rsidRDefault="00D839CE" w:rsidP="00D839CE">
      <w:pPr>
        <w:numPr>
          <w:ilvl w:val="0"/>
          <w:numId w:val="18"/>
        </w:numPr>
        <w:spacing w:line="240" w:lineRule="auto"/>
      </w:pPr>
      <w:r w:rsidRPr="00D839CE">
        <w:t>Start in the leftmost column</w:t>
      </w:r>
    </w:p>
    <w:p w14:paraId="7675EB7F" w14:textId="77777777" w:rsidR="00D839CE" w:rsidRPr="00D839CE" w:rsidRDefault="00D839CE" w:rsidP="00D839CE">
      <w:pPr>
        <w:numPr>
          <w:ilvl w:val="0"/>
          <w:numId w:val="19"/>
        </w:numPr>
        <w:spacing w:line="240" w:lineRule="auto"/>
      </w:pPr>
      <w:r w:rsidRPr="00D839CE">
        <w:lastRenderedPageBreak/>
        <w:t>If all queens are placed return true</w:t>
      </w:r>
    </w:p>
    <w:p w14:paraId="24D84F70" w14:textId="77777777" w:rsidR="00D839CE" w:rsidRPr="00D839CE" w:rsidRDefault="00D839CE" w:rsidP="00D839CE">
      <w:pPr>
        <w:numPr>
          <w:ilvl w:val="0"/>
          <w:numId w:val="20"/>
        </w:numPr>
        <w:spacing w:line="240" w:lineRule="auto"/>
      </w:pPr>
      <w:r w:rsidRPr="00D839CE">
        <w:t>Try all rows in the current column. Do the following for every row.</w:t>
      </w:r>
    </w:p>
    <w:p w14:paraId="196C4F89" w14:textId="77777777" w:rsidR="00D839CE" w:rsidRPr="00D839CE" w:rsidRDefault="00D839CE" w:rsidP="00D839CE">
      <w:pPr>
        <w:numPr>
          <w:ilvl w:val="1"/>
          <w:numId w:val="21"/>
        </w:numPr>
        <w:spacing w:line="240" w:lineRule="auto"/>
      </w:pPr>
      <w:r w:rsidRPr="00D839CE">
        <w:t>If the queen can be placed safely in this row</w:t>
      </w:r>
    </w:p>
    <w:p w14:paraId="6B33F80F" w14:textId="77777777" w:rsidR="00D839CE" w:rsidRPr="00D839CE" w:rsidRDefault="00D839CE" w:rsidP="00D839CE">
      <w:pPr>
        <w:numPr>
          <w:ilvl w:val="2"/>
          <w:numId w:val="22"/>
        </w:numPr>
        <w:spacing w:line="240" w:lineRule="auto"/>
      </w:pPr>
      <w:r w:rsidRPr="00D839CE">
        <w:t>Then mark this [row, column] as part of the solution and recursively check if placing queen here leads to a solution.</w:t>
      </w:r>
    </w:p>
    <w:p w14:paraId="43C0479E" w14:textId="77777777" w:rsidR="00D839CE" w:rsidRPr="00D839CE" w:rsidRDefault="00D839CE" w:rsidP="00D839CE">
      <w:pPr>
        <w:numPr>
          <w:ilvl w:val="2"/>
          <w:numId w:val="23"/>
        </w:numPr>
        <w:spacing w:line="240" w:lineRule="auto"/>
      </w:pPr>
      <w:r w:rsidRPr="00D839CE">
        <w:t>If placing the queen in [row, column] leads to a solution then return true.</w:t>
      </w:r>
    </w:p>
    <w:p w14:paraId="42884F17" w14:textId="77777777" w:rsidR="00D839CE" w:rsidRPr="00D839CE" w:rsidRDefault="00D839CE" w:rsidP="00D839CE">
      <w:pPr>
        <w:numPr>
          <w:ilvl w:val="2"/>
          <w:numId w:val="24"/>
        </w:numPr>
        <w:spacing w:line="240" w:lineRule="auto"/>
      </w:pPr>
      <w:r w:rsidRPr="00D839CE">
        <w:t>If placing queen doesn’t lead to a solution then unmark this [row, column] then backtrack and try other rows.</w:t>
      </w:r>
    </w:p>
    <w:p w14:paraId="024F0545" w14:textId="77777777" w:rsidR="00D839CE" w:rsidRPr="00D839CE" w:rsidRDefault="00D839CE" w:rsidP="00D839CE">
      <w:pPr>
        <w:numPr>
          <w:ilvl w:val="1"/>
          <w:numId w:val="25"/>
        </w:numPr>
        <w:spacing w:line="240" w:lineRule="auto"/>
      </w:pPr>
      <w:r w:rsidRPr="00D839CE">
        <w:t>If all rows have been tried and valid solution is not found return false to trigger backtracking.</w:t>
      </w:r>
    </w:p>
    <w:p w14:paraId="4BAD82D3" w14:textId="6625BA9D" w:rsidR="00D839CE" w:rsidRPr="00D839CE" w:rsidRDefault="00D839CE" w:rsidP="00D839CE">
      <w:pPr>
        <w:spacing w:line="240" w:lineRule="auto"/>
        <w:rPr>
          <w:b/>
          <w:bCs/>
        </w:rPr>
      </w:pPr>
      <w:r w:rsidRPr="008B6253">
        <w:rPr>
          <w:b/>
          <w:bCs/>
        </w:rPr>
        <w:t xml:space="preserve">Source code: </w:t>
      </w:r>
    </w:p>
    <w:p w14:paraId="5A80B5F0"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#include &lt;iostream&gt;</w:t>
      </w:r>
    </w:p>
    <w:p w14:paraId="16D09780"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#define N 8</w:t>
      </w:r>
    </w:p>
    <w:p w14:paraId="5B50BEC6"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using namespace std;</w:t>
      </w:r>
    </w:p>
    <w:p w14:paraId="7B99C159"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void </w:t>
      </w:r>
      <w:proofErr w:type="spellStart"/>
      <w:proofErr w:type="gramStart"/>
      <w:r w:rsidRPr="00D839CE">
        <w:rPr>
          <w:b/>
          <w:bCs/>
        </w:rPr>
        <w:t>printSolution</w:t>
      </w:r>
      <w:proofErr w:type="spellEnd"/>
      <w:r w:rsidRPr="00D839CE">
        <w:rPr>
          <w:b/>
          <w:bCs/>
        </w:rPr>
        <w:t>(</w:t>
      </w:r>
      <w:proofErr w:type="gramEnd"/>
      <w:r w:rsidRPr="00D839CE">
        <w:rPr>
          <w:b/>
          <w:bCs/>
        </w:rPr>
        <w:t>int board[N][N])</w:t>
      </w:r>
    </w:p>
    <w:p w14:paraId="549B5DA8"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w:t>
      </w:r>
    </w:p>
    <w:p w14:paraId="6764C647"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for (int </w:t>
      </w:r>
      <w:proofErr w:type="spellStart"/>
      <w:r w:rsidRPr="00D839CE">
        <w:rPr>
          <w:b/>
          <w:bCs/>
        </w:rPr>
        <w:t>i</w:t>
      </w:r>
      <w:proofErr w:type="spellEnd"/>
      <w:r w:rsidRPr="00D839CE">
        <w:rPr>
          <w:b/>
          <w:bCs/>
        </w:rPr>
        <w:t xml:space="preserve"> = 0; </w:t>
      </w:r>
      <w:proofErr w:type="spellStart"/>
      <w:r w:rsidRPr="00D839CE">
        <w:rPr>
          <w:b/>
          <w:bCs/>
        </w:rPr>
        <w:t>i</w:t>
      </w:r>
      <w:proofErr w:type="spellEnd"/>
      <w:r w:rsidRPr="00D839CE">
        <w:rPr>
          <w:b/>
          <w:bCs/>
        </w:rPr>
        <w:t xml:space="preserve"> &lt; N; </w:t>
      </w:r>
      <w:proofErr w:type="spellStart"/>
      <w:r w:rsidRPr="00D839CE">
        <w:rPr>
          <w:b/>
          <w:bCs/>
        </w:rPr>
        <w:t>i</w:t>
      </w:r>
      <w:proofErr w:type="spellEnd"/>
      <w:r w:rsidRPr="00D839CE">
        <w:rPr>
          <w:b/>
          <w:bCs/>
        </w:rPr>
        <w:t>++)</w:t>
      </w:r>
    </w:p>
    <w:p w14:paraId="2017803D"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w:t>
      </w:r>
    </w:p>
    <w:p w14:paraId="409F73F6"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for (int j = 0; j &lt; N; </w:t>
      </w:r>
      <w:proofErr w:type="spellStart"/>
      <w:r w:rsidRPr="00D839CE">
        <w:rPr>
          <w:b/>
          <w:bCs/>
        </w:rPr>
        <w:t>j++</w:t>
      </w:r>
      <w:proofErr w:type="spellEnd"/>
      <w:r w:rsidRPr="00D839CE">
        <w:rPr>
          <w:b/>
          <w:bCs/>
        </w:rPr>
        <w:t>)</w:t>
      </w:r>
    </w:p>
    <w:p w14:paraId="40306900"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if (board[</w:t>
      </w:r>
      <w:proofErr w:type="spellStart"/>
      <w:r w:rsidRPr="00D839CE">
        <w:rPr>
          <w:b/>
          <w:bCs/>
        </w:rPr>
        <w:t>i</w:t>
      </w:r>
      <w:proofErr w:type="spellEnd"/>
      <w:r w:rsidRPr="00D839CE">
        <w:rPr>
          <w:b/>
          <w:bCs/>
        </w:rPr>
        <w:t>][j])</w:t>
      </w:r>
    </w:p>
    <w:p w14:paraId="1C390D87"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w:t>
      </w:r>
      <w:proofErr w:type="spellStart"/>
      <w:r w:rsidRPr="00D839CE">
        <w:rPr>
          <w:b/>
          <w:bCs/>
        </w:rPr>
        <w:t>cout</w:t>
      </w:r>
      <w:proofErr w:type="spellEnd"/>
      <w:r w:rsidRPr="00D839CE">
        <w:rPr>
          <w:b/>
          <w:bCs/>
        </w:rPr>
        <w:t xml:space="preserve"> &lt;&lt; "Q ";</w:t>
      </w:r>
    </w:p>
    <w:p w14:paraId="53C8B66E"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else</w:t>
      </w:r>
    </w:p>
    <w:p w14:paraId="560B7140"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w:t>
      </w:r>
      <w:proofErr w:type="spellStart"/>
      <w:r w:rsidRPr="00D839CE">
        <w:rPr>
          <w:b/>
          <w:bCs/>
        </w:rPr>
        <w:t>cout</w:t>
      </w:r>
      <w:proofErr w:type="spellEnd"/>
      <w:r w:rsidRPr="00D839CE">
        <w:rPr>
          <w:b/>
          <w:bCs/>
        </w:rPr>
        <w:t xml:space="preserve"> &lt;&lt; ". ";</w:t>
      </w:r>
    </w:p>
    <w:p w14:paraId="1004958B"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w:t>
      </w:r>
      <w:proofErr w:type="spellStart"/>
      <w:r w:rsidRPr="00D839CE">
        <w:rPr>
          <w:b/>
          <w:bCs/>
        </w:rPr>
        <w:t>cout</w:t>
      </w:r>
      <w:proofErr w:type="spellEnd"/>
      <w:r w:rsidRPr="00D839CE">
        <w:rPr>
          <w:b/>
          <w:bCs/>
        </w:rPr>
        <w:t xml:space="preserve"> &lt;&lt; "\n";</w:t>
      </w:r>
    </w:p>
    <w:p w14:paraId="1AE9C18D"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w:t>
      </w:r>
    </w:p>
    <w:p w14:paraId="14B2FFB7"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w:t>
      </w:r>
    </w:p>
    <w:p w14:paraId="6E9AAA31"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bool </w:t>
      </w:r>
      <w:proofErr w:type="spellStart"/>
      <w:proofErr w:type="gramStart"/>
      <w:r w:rsidRPr="00D839CE">
        <w:rPr>
          <w:b/>
          <w:bCs/>
        </w:rPr>
        <w:t>isSafe</w:t>
      </w:r>
      <w:proofErr w:type="spellEnd"/>
      <w:r w:rsidRPr="00D839CE">
        <w:rPr>
          <w:b/>
          <w:bCs/>
        </w:rPr>
        <w:t>(</w:t>
      </w:r>
      <w:proofErr w:type="gramEnd"/>
      <w:r w:rsidRPr="00D839CE">
        <w:rPr>
          <w:b/>
          <w:bCs/>
        </w:rPr>
        <w:t>int board[N][N], int row, int col)</w:t>
      </w:r>
    </w:p>
    <w:p w14:paraId="3E7FFDFB"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w:t>
      </w:r>
    </w:p>
    <w:p w14:paraId="4F3F5A7A"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int </w:t>
      </w:r>
      <w:proofErr w:type="spellStart"/>
      <w:r w:rsidRPr="00D839CE">
        <w:rPr>
          <w:b/>
          <w:bCs/>
        </w:rPr>
        <w:t>i</w:t>
      </w:r>
      <w:proofErr w:type="spellEnd"/>
      <w:r w:rsidRPr="00D839CE">
        <w:rPr>
          <w:b/>
          <w:bCs/>
        </w:rPr>
        <w:t>, j;</w:t>
      </w:r>
    </w:p>
    <w:p w14:paraId="4C7EE16C" w14:textId="77777777" w:rsidR="00D839CE" w:rsidRPr="00D839CE" w:rsidRDefault="00D839CE" w:rsidP="00D839CE">
      <w:pPr>
        <w:shd w:val="clear" w:color="auto" w:fill="AEAAAA" w:themeFill="background2" w:themeFillShade="BF"/>
        <w:spacing w:line="240" w:lineRule="auto"/>
        <w:contextualSpacing/>
        <w:rPr>
          <w:b/>
          <w:bCs/>
        </w:rPr>
      </w:pPr>
    </w:p>
    <w:p w14:paraId="3A9AC3AD"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 Check this row on left side</w:t>
      </w:r>
    </w:p>
    <w:p w14:paraId="5E519CB6"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for (</w:t>
      </w:r>
      <w:proofErr w:type="spellStart"/>
      <w:r w:rsidRPr="00D839CE">
        <w:rPr>
          <w:b/>
          <w:bCs/>
        </w:rPr>
        <w:t>i</w:t>
      </w:r>
      <w:proofErr w:type="spellEnd"/>
      <w:r w:rsidRPr="00D839CE">
        <w:rPr>
          <w:b/>
          <w:bCs/>
        </w:rPr>
        <w:t xml:space="preserve"> = 0; </w:t>
      </w:r>
      <w:proofErr w:type="spellStart"/>
      <w:r w:rsidRPr="00D839CE">
        <w:rPr>
          <w:b/>
          <w:bCs/>
        </w:rPr>
        <w:t>i</w:t>
      </w:r>
      <w:proofErr w:type="spellEnd"/>
      <w:r w:rsidRPr="00D839CE">
        <w:rPr>
          <w:b/>
          <w:bCs/>
        </w:rPr>
        <w:t xml:space="preserve"> &lt; col; </w:t>
      </w:r>
      <w:proofErr w:type="spellStart"/>
      <w:r w:rsidRPr="00D839CE">
        <w:rPr>
          <w:b/>
          <w:bCs/>
        </w:rPr>
        <w:t>i</w:t>
      </w:r>
      <w:proofErr w:type="spellEnd"/>
      <w:r w:rsidRPr="00D839CE">
        <w:rPr>
          <w:b/>
          <w:bCs/>
        </w:rPr>
        <w:t>++)</w:t>
      </w:r>
    </w:p>
    <w:p w14:paraId="7BF5DC4A"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if (board[row][</w:t>
      </w:r>
      <w:proofErr w:type="spellStart"/>
      <w:r w:rsidRPr="00D839CE">
        <w:rPr>
          <w:b/>
          <w:bCs/>
        </w:rPr>
        <w:t>i</w:t>
      </w:r>
      <w:proofErr w:type="spellEnd"/>
      <w:r w:rsidRPr="00D839CE">
        <w:rPr>
          <w:b/>
          <w:bCs/>
        </w:rPr>
        <w:t>])</w:t>
      </w:r>
    </w:p>
    <w:p w14:paraId="2210EB7C"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return false;</w:t>
      </w:r>
    </w:p>
    <w:p w14:paraId="7E26BD66" w14:textId="77777777" w:rsidR="00D839CE" w:rsidRPr="00D839CE" w:rsidRDefault="00D839CE" w:rsidP="00D839CE">
      <w:pPr>
        <w:shd w:val="clear" w:color="auto" w:fill="AEAAAA" w:themeFill="background2" w:themeFillShade="BF"/>
        <w:spacing w:line="240" w:lineRule="auto"/>
        <w:contextualSpacing/>
        <w:rPr>
          <w:b/>
          <w:bCs/>
        </w:rPr>
      </w:pPr>
    </w:p>
    <w:p w14:paraId="2F3CEB97"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 Check upper diagonal on left side</w:t>
      </w:r>
    </w:p>
    <w:p w14:paraId="4F26CB4F"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for (</w:t>
      </w:r>
      <w:proofErr w:type="spellStart"/>
      <w:r w:rsidRPr="00D839CE">
        <w:rPr>
          <w:b/>
          <w:bCs/>
        </w:rPr>
        <w:t>i</w:t>
      </w:r>
      <w:proofErr w:type="spellEnd"/>
      <w:r w:rsidRPr="00D839CE">
        <w:rPr>
          <w:b/>
          <w:bCs/>
        </w:rPr>
        <w:t xml:space="preserve"> = row, j = col; </w:t>
      </w:r>
      <w:proofErr w:type="spellStart"/>
      <w:r w:rsidRPr="00D839CE">
        <w:rPr>
          <w:b/>
          <w:bCs/>
        </w:rPr>
        <w:t>i</w:t>
      </w:r>
      <w:proofErr w:type="spellEnd"/>
      <w:r w:rsidRPr="00D839CE">
        <w:rPr>
          <w:b/>
          <w:bCs/>
        </w:rPr>
        <w:t xml:space="preserve"> &gt;= 0 &amp;&amp; j &gt;= 0; </w:t>
      </w:r>
      <w:proofErr w:type="spellStart"/>
      <w:r w:rsidRPr="00D839CE">
        <w:rPr>
          <w:b/>
          <w:bCs/>
        </w:rPr>
        <w:t>i</w:t>
      </w:r>
      <w:proofErr w:type="spellEnd"/>
      <w:r w:rsidRPr="00D839CE">
        <w:rPr>
          <w:b/>
          <w:bCs/>
        </w:rPr>
        <w:t>--, j--)</w:t>
      </w:r>
    </w:p>
    <w:p w14:paraId="1E526C2B"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if (board[</w:t>
      </w:r>
      <w:proofErr w:type="spellStart"/>
      <w:r w:rsidRPr="00D839CE">
        <w:rPr>
          <w:b/>
          <w:bCs/>
        </w:rPr>
        <w:t>i</w:t>
      </w:r>
      <w:proofErr w:type="spellEnd"/>
      <w:r w:rsidRPr="00D839CE">
        <w:rPr>
          <w:b/>
          <w:bCs/>
        </w:rPr>
        <w:t>][j])</w:t>
      </w:r>
    </w:p>
    <w:p w14:paraId="5B0C789F"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return false;</w:t>
      </w:r>
    </w:p>
    <w:p w14:paraId="087C6526" w14:textId="77777777" w:rsidR="00D839CE" w:rsidRPr="00D839CE" w:rsidRDefault="00D839CE" w:rsidP="00D839CE">
      <w:pPr>
        <w:shd w:val="clear" w:color="auto" w:fill="AEAAAA" w:themeFill="background2" w:themeFillShade="BF"/>
        <w:spacing w:line="240" w:lineRule="auto"/>
        <w:contextualSpacing/>
        <w:rPr>
          <w:b/>
          <w:bCs/>
        </w:rPr>
      </w:pPr>
    </w:p>
    <w:p w14:paraId="2741202C"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 Check lower diagonal on left side</w:t>
      </w:r>
    </w:p>
    <w:p w14:paraId="087C08C3"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for (</w:t>
      </w:r>
      <w:proofErr w:type="spellStart"/>
      <w:r w:rsidRPr="00D839CE">
        <w:rPr>
          <w:b/>
          <w:bCs/>
        </w:rPr>
        <w:t>i</w:t>
      </w:r>
      <w:proofErr w:type="spellEnd"/>
      <w:r w:rsidRPr="00D839CE">
        <w:rPr>
          <w:b/>
          <w:bCs/>
        </w:rPr>
        <w:t xml:space="preserve"> = row, j = col; j &gt;= 0 &amp;&amp; </w:t>
      </w:r>
      <w:proofErr w:type="spellStart"/>
      <w:r w:rsidRPr="00D839CE">
        <w:rPr>
          <w:b/>
          <w:bCs/>
        </w:rPr>
        <w:t>i</w:t>
      </w:r>
      <w:proofErr w:type="spellEnd"/>
      <w:r w:rsidRPr="00D839CE">
        <w:rPr>
          <w:b/>
          <w:bCs/>
        </w:rPr>
        <w:t xml:space="preserve"> &lt; N; </w:t>
      </w:r>
      <w:proofErr w:type="spellStart"/>
      <w:r w:rsidRPr="00D839CE">
        <w:rPr>
          <w:b/>
          <w:bCs/>
        </w:rPr>
        <w:t>i</w:t>
      </w:r>
      <w:proofErr w:type="spellEnd"/>
      <w:r w:rsidRPr="00D839CE">
        <w:rPr>
          <w:b/>
          <w:bCs/>
        </w:rPr>
        <w:t>++, j--)</w:t>
      </w:r>
    </w:p>
    <w:p w14:paraId="1968CCFA"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if (board[</w:t>
      </w:r>
      <w:proofErr w:type="spellStart"/>
      <w:r w:rsidRPr="00D839CE">
        <w:rPr>
          <w:b/>
          <w:bCs/>
        </w:rPr>
        <w:t>i</w:t>
      </w:r>
      <w:proofErr w:type="spellEnd"/>
      <w:r w:rsidRPr="00D839CE">
        <w:rPr>
          <w:b/>
          <w:bCs/>
        </w:rPr>
        <w:t>][j])</w:t>
      </w:r>
    </w:p>
    <w:p w14:paraId="648C45C5"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lastRenderedPageBreak/>
        <w:t>            return false;</w:t>
      </w:r>
    </w:p>
    <w:p w14:paraId="745D842F" w14:textId="77777777" w:rsidR="00D839CE" w:rsidRPr="00D839CE" w:rsidRDefault="00D839CE" w:rsidP="00D839CE">
      <w:pPr>
        <w:shd w:val="clear" w:color="auto" w:fill="AEAAAA" w:themeFill="background2" w:themeFillShade="BF"/>
        <w:spacing w:line="240" w:lineRule="auto"/>
        <w:contextualSpacing/>
        <w:rPr>
          <w:b/>
          <w:bCs/>
        </w:rPr>
      </w:pPr>
    </w:p>
    <w:p w14:paraId="42A4F550"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return true;</w:t>
      </w:r>
    </w:p>
    <w:p w14:paraId="4D63C9D1"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w:t>
      </w:r>
    </w:p>
    <w:p w14:paraId="084222E8" w14:textId="77777777" w:rsidR="00D839CE" w:rsidRPr="00D839CE" w:rsidRDefault="00D839CE" w:rsidP="00D839CE">
      <w:pPr>
        <w:shd w:val="clear" w:color="auto" w:fill="AEAAAA" w:themeFill="background2" w:themeFillShade="BF"/>
        <w:spacing w:line="240" w:lineRule="auto"/>
        <w:contextualSpacing/>
        <w:rPr>
          <w:b/>
          <w:bCs/>
        </w:rPr>
      </w:pPr>
    </w:p>
    <w:p w14:paraId="34F759EB"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bool </w:t>
      </w:r>
      <w:proofErr w:type="spellStart"/>
      <w:proofErr w:type="gramStart"/>
      <w:r w:rsidRPr="00D839CE">
        <w:rPr>
          <w:b/>
          <w:bCs/>
        </w:rPr>
        <w:t>solveNQUtil</w:t>
      </w:r>
      <w:proofErr w:type="spellEnd"/>
      <w:r w:rsidRPr="00D839CE">
        <w:rPr>
          <w:b/>
          <w:bCs/>
        </w:rPr>
        <w:t>(</w:t>
      </w:r>
      <w:proofErr w:type="gramEnd"/>
      <w:r w:rsidRPr="00D839CE">
        <w:rPr>
          <w:b/>
          <w:bCs/>
        </w:rPr>
        <w:t>int board[N][N], int col)</w:t>
      </w:r>
    </w:p>
    <w:p w14:paraId="55BE2ED0" w14:textId="026B6A66" w:rsidR="00D839CE" w:rsidRPr="00D839CE" w:rsidRDefault="00D839CE" w:rsidP="00D839CE">
      <w:pPr>
        <w:shd w:val="clear" w:color="auto" w:fill="AEAAAA" w:themeFill="background2" w:themeFillShade="BF"/>
        <w:spacing w:line="240" w:lineRule="auto"/>
        <w:contextualSpacing/>
        <w:rPr>
          <w:b/>
          <w:bCs/>
        </w:rPr>
      </w:pPr>
      <w:r w:rsidRPr="00D839CE">
        <w:rPr>
          <w:b/>
          <w:bCs/>
        </w:rPr>
        <w:t>{</w:t>
      </w:r>
    </w:p>
    <w:p w14:paraId="7C16B2B5"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if (col &gt;= N)</w:t>
      </w:r>
    </w:p>
    <w:p w14:paraId="3854FBC4" w14:textId="5FC101CB" w:rsidR="00D839CE" w:rsidRPr="00D839CE" w:rsidRDefault="00D839CE" w:rsidP="00D839CE">
      <w:pPr>
        <w:shd w:val="clear" w:color="auto" w:fill="AEAAAA" w:themeFill="background2" w:themeFillShade="BF"/>
        <w:spacing w:line="240" w:lineRule="auto"/>
        <w:contextualSpacing/>
        <w:rPr>
          <w:b/>
          <w:bCs/>
        </w:rPr>
      </w:pPr>
      <w:r w:rsidRPr="00D839CE">
        <w:rPr>
          <w:b/>
          <w:bCs/>
        </w:rPr>
        <w:t>        return true</w:t>
      </w:r>
    </w:p>
    <w:p w14:paraId="2F4B669F"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for (int </w:t>
      </w:r>
      <w:proofErr w:type="spellStart"/>
      <w:r w:rsidRPr="00D839CE">
        <w:rPr>
          <w:b/>
          <w:bCs/>
        </w:rPr>
        <w:t>i</w:t>
      </w:r>
      <w:proofErr w:type="spellEnd"/>
      <w:r w:rsidRPr="00D839CE">
        <w:rPr>
          <w:b/>
          <w:bCs/>
        </w:rPr>
        <w:t xml:space="preserve"> = 0; </w:t>
      </w:r>
      <w:proofErr w:type="spellStart"/>
      <w:r w:rsidRPr="00D839CE">
        <w:rPr>
          <w:b/>
          <w:bCs/>
        </w:rPr>
        <w:t>i</w:t>
      </w:r>
      <w:proofErr w:type="spellEnd"/>
      <w:r w:rsidRPr="00D839CE">
        <w:rPr>
          <w:b/>
          <w:bCs/>
        </w:rPr>
        <w:t xml:space="preserve"> &lt; N; </w:t>
      </w:r>
      <w:proofErr w:type="spellStart"/>
      <w:r w:rsidRPr="00D839CE">
        <w:rPr>
          <w:b/>
          <w:bCs/>
        </w:rPr>
        <w:t>i</w:t>
      </w:r>
      <w:proofErr w:type="spellEnd"/>
      <w:r w:rsidRPr="00D839CE">
        <w:rPr>
          <w:b/>
          <w:bCs/>
        </w:rPr>
        <w:t>++)</w:t>
      </w:r>
    </w:p>
    <w:p w14:paraId="24B67069" w14:textId="52891B4C"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        </w:t>
      </w:r>
    </w:p>
    <w:p w14:paraId="060337C0"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if (</w:t>
      </w:r>
      <w:proofErr w:type="spellStart"/>
      <w:proofErr w:type="gramStart"/>
      <w:r w:rsidRPr="00D839CE">
        <w:rPr>
          <w:b/>
          <w:bCs/>
        </w:rPr>
        <w:t>isSafe</w:t>
      </w:r>
      <w:proofErr w:type="spellEnd"/>
      <w:r w:rsidRPr="00D839CE">
        <w:rPr>
          <w:b/>
          <w:bCs/>
        </w:rPr>
        <w:t>(</w:t>
      </w:r>
      <w:proofErr w:type="gramEnd"/>
      <w:r w:rsidRPr="00D839CE">
        <w:rPr>
          <w:b/>
          <w:bCs/>
        </w:rPr>
        <w:t>board, i, col))</w:t>
      </w:r>
    </w:p>
    <w:p w14:paraId="0EFAF300" w14:textId="2EC934D8" w:rsidR="00D839CE" w:rsidRPr="00D839CE" w:rsidRDefault="00D839CE" w:rsidP="00D839CE">
      <w:pPr>
        <w:shd w:val="clear" w:color="auto" w:fill="AEAAAA" w:themeFill="background2" w:themeFillShade="BF"/>
        <w:spacing w:line="240" w:lineRule="auto"/>
        <w:contextualSpacing/>
        <w:rPr>
          <w:b/>
          <w:bCs/>
        </w:rPr>
      </w:pPr>
      <w:r w:rsidRPr="00D839CE">
        <w:rPr>
          <w:b/>
          <w:bCs/>
        </w:rPr>
        <w:t>        {</w:t>
      </w:r>
    </w:p>
    <w:p w14:paraId="5A5B1581" w14:textId="77777777" w:rsidR="00D839CE" w:rsidRPr="008B6253" w:rsidRDefault="00D839CE" w:rsidP="00D839CE">
      <w:pPr>
        <w:shd w:val="clear" w:color="auto" w:fill="AEAAAA" w:themeFill="background2" w:themeFillShade="BF"/>
        <w:spacing w:line="240" w:lineRule="auto"/>
        <w:contextualSpacing/>
        <w:rPr>
          <w:b/>
          <w:bCs/>
        </w:rPr>
      </w:pPr>
      <w:r w:rsidRPr="00D839CE">
        <w:rPr>
          <w:b/>
          <w:bCs/>
        </w:rPr>
        <w:t>            board[</w:t>
      </w:r>
      <w:proofErr w:type="spellStart"/>
      <w:r w:rsidRPr="00D839CE">
        <w:rPr>
          <w:b/>
          <w:bCs/>
        </w:rPr>
        <w:t>i</w:t>
      </w:r>
      <w:proofErr w:type="spellEnd"/>
      <w:r w:rsidRPr="00D839CE">
        <w:rPr>
          <w:b/>
          <w:bCs/>
        </w:rPr>
        <w:t>][col] = 1           </w:t>
      </w:r>
    </w:p>
    <w:p w14:paraId="7F2B57AF" w14:textId="7ACE608E"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if (</w:t>
      </w:r>
      <w:proofErr w:type="spellStart"/>
      <w:proofErr w:type="gramStart"/>
      <w:r w:rsidRPr="00D839CE">
        <w:rPr>
          <w:b/>
          <w:bCs/>
        </w:rPr>
        <w:t>solveNQUtil</w:t>
      </w:r>
      <w:proofErr w:type="spellEnd"/>
      <w:r w:rsidRPr="00D839CE">
        <w:rPr>
          <w:b/>
          <w:bCs/>
        </w:rPr>
        <w:t>(</w:t>
      </w:r>
      <w:proofErr w:type="gramEnd"/>
      <w:r w:rsidRPr="00D839CE">
        <w:rPr>
          <w:b/>
          <w:bCs/>
        </w:rPr>
        <w:t>board, col + 1))</w:t>
      </w:r>
    </w:p>
    <w:p w14:paraId="744A09BB" w14:textId="77777777" w:rsidR="00D839CE" w:rsidRPr="008B6253" w:rsidRDefault="00D839CE" w:rsidP="00D839CE">
      <w:pPr>
        <w:shd w:val="clear" w:color="auto" w:fill="AEAAAA" w:themeFill="background2" w:themeFillShade="BF"/>
        <w:spacing w:line="240" w:lineRule="auto"/>
        <w:contextualSpacing/>
        <w:rPr>
          <w:b/>
          <w:bCs/>
        </w:rPr>
      </w:pPr>
      <w:r w:rsidRPr="00D839CE">
        <w:rPr>
          <w:b/>
          <w:bCs/>
        </w:rPr>
        <w:t>         </w:t>
      </w:r>
    </w:p>
    <w:p w14:paraId="3A1CB812" w14:textId="77777777" w:rsidR="00D839CE" w:rsidRPr="008B6253" w:rsidRDefault="00D839CE" w:rsidP="00D839CE">
      <w:pPr>
        <w:shd w:val="clear" w:color="auto" w:fill="AEAAAA" w:themeFill="background2" w:themeFillShade="BF"/>
        <w:spacing w:line="240" w:lineRule="auto"/>
        <w:contextualSpacing/>
        <w:rPr>
          <w:b/>
          <w:bCs/>
        </w:rPr>
      </w:pPr>
    </w:p>
    <w:p w14:paraId="3CCFDA52" w14:textId="5764339B"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return true;</w:t>
      </w:r>
    </w:p>
    <w:p w14:paraId="647843D4"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board[</w:t>
      </w:r>
      <w:proofErr w:type="spellStart"/>
      <w:r w:rsidRPr="00D839CE">
        <w:rPr>
          <w:b/>
          <w:bCs/>
        </w:rPr>
        <w:t>i</w:t>
      </w:r>
      <w:proofErr w:type="spellEnd"/>
      <w:r w:rsidRPr="00D839CE">
        <w:rPr>
          <w:b/>
          <w:bCs/>
        </w:rPr>
        <w:t>][col] = 0; // BACKTRACK</w:t>
      </w:r>
    </w:p>
    <w:p w14:paraId="74CF0DD4"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w:t>
      </w:r>
    </w:p>
    <w:p w14:paraId="46527AD9"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w:t>
      </w:r>
    </w:p>
    <w:p w14:paraId="39C8A738"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return false;</w:t>
      </w:r>
    </w:p>
    <w:p w14:paraId="61C3DACB"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w:t>
      </w:r>
    </w:p>
    <w:p w14:paraId="1FFC79AD"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bool </w:t>
      </w:r>
      <w:proofErr w:type="spellStart"/>
      <w:proofErr w:type="gramStart"/>
      <w:r w:rsidRPr="00D839CE">
        <w:rPr>
          <w:b/>
          <w:bCs/>
        </w:rPr>
        <w:t>solveNQ</w:t>
      </w:r>
      <w:proofErr w:type="spellEnd"/>
      <w:r w:rsidRPr="00D839CE">
        <w:rPr>
          <w:b/>
          <w:bCs/>
        </w:rPr>
        <w:t>(</w:t>
      </w:r>
      <w:proofErr w:type="gramEnd"/>
      <w:r w:rsidRPr="00D839CE">
        <w:rPr>
          <w:b/>
          <w:bCs/>
        </w:rPr>
        <w:t>)</w:t>
      </w:r>
    </w:p>
    <w:p w14:paraId="33D49D0B"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w:t>
      </w:r>
    </w:p>
    <w:p w14:paraId="7E997580"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int board[N][N] = {{0, 0, 0, 0}, {0, 0, 0, 0}, {0, 0, 0, 0}, {0, 0, 0, 0}, {0, 0, 0, 0}, {0, 0, 0, 0}, {0, 0, 0, 0}, {0, 0, 0, 0}};</w:t>
      </w:r>
    </w:p>
    <w:p w14:paraId="603DACC7" w14:textId="77777777" w:rsidR="00D839CE" w:rsidRPr="00D839CE" w:rsidRDefault="00D839CE" w:rsidP="00D839CE">
      <w:pPr>
        <w:shd w:val="clear" w:color="auto" w:fill="AEAAAA" w:themeFill="background2" w:themeFillShade="BF"/>
        <w:spacing w:line="240" w:lineRule="auto"/>
        <w:contextualSpacing/>
        <w:rPr>
          <w:b/>
          <w:bCs/>
        </w:rPr>
      </w:pPr>
    </w:p>
    <w:p w14:paraId="391A431B"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if (</w:t>
      </w:r>
      <w:proofErr w:type="spellStart"/>
      <w:proofErr w:type="gramStart"/>
      <w:r w:rsidRPr="00D839CE">
        <w:rPr>
          <w:b/>
          <w:bCs/>
        </w:rPr>
        <w:t>solveNQUtil</w:t>
      </w:r>
      <w:proofErr w:type="spellEnd"/>
      <w:r w:rsidRPr="00D839CE">
        <w:rPr>
          <w:b/>
          <w:bCs/>
        </w:rPr>
        <w:t>(</w:t>
      </w:r>
      <w:proofErr w:type="gramEnd"/>
      <w:r w:rsidRPr="00D839CE">
        <w:rPr>
          <w:b/>
          <w:bCs/>
        </w:rPr>
        <w:t>board, 0) == false)</w:t>
      </w:r>
    </w:p>
    <w:p w14:paraId="3F8D4377"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w:t>
      </w:r>
    </w:p>
    <w:p w14:paraId="29621236"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w:t>
      </w:r>
      <w:proofErr w:type="spellStart"/>
      <w:r w:rsidRPr="00D839CE">
        <w:rPr>
          <w:b/>
          <w:bCs/>
        </w:rPr>
        <w:t>cout</w:t>
      </w:r>
      <w:proofErr w:type="spellEnd"/>
      <w:r w:rsidRPr="00D839CE">
        <w:rPr>
          <w:b/>
          <w:bCs/>
        </w:rPr>
        <w:t xml:space="preserve"> &lt;&lt; "Solution does not exist";</w:t>
      </w:r>
    </w:p>
    <w:p w14:paraId="32615D43"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return false;</w:t>
      </w:r>
    </w:p>
    <w:p w14:paraId="5C439D4B"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w:t>
      </w:r>
    </w:p>
    <w:p w14:paraId="28F62ACD" w14:textId="77777777" w:rsidR="00D839CE" w:rsidRPr="00D839CE" w:rsidRDefault="00D839CE" w:rsidP="00D839CE">
      <w:pPr>
        <w:shd w:val="clear" w:color="auto" w:fill="AEAAAA" w:themeFill="background2" w:themeFillShade="BF"/>
        <w:spacing w:line="240" w:lineRule="auto"/>
        <w:contextualSpacing/>
        <w:rPr>
          <w:b/>
          <w:bCs/>
        </w:rPr>
      </w:pPr>
    </w:p>
    <w:p w14:paraId="06D4CB2D"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w:t>
      </w:r>
      <w:proofErr w:type="spellStart"/>
      <w:r w:rsidRPr="00D839CE">
        <w:rPr>
          <w:b/>
          <w:bCs/>
        </w:rPr>
        <w:t>printSolution</w:t>
      </w:r>
      <w:proofErr w:type="spellEnd"/>
      <w:r w:rsidRPr="00D839CE">
        <w:rPr>
          <w:b/>
          <w:bCs/>
        </w:rPr>
        <w:t>(board);</w:t>
      </w:r>
    </w:p>
    <w:p w14:paraId="2C832283"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return true;</w:t>
      </w:r>
    </w:p>
    <w:p w14:paraId="3DCFD907"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w:t>
      </w:r>
    </w:p>
    <w:p w14:paraId="19F3607C"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int </w:t>
      </w:r>
      <w:proofErr w:type="gramStart"/>
      <w:r w:rsidRPr="00D839CE">
        <w:rPr>
          <w:b/>
          <w:bCs/>
        </w:rPr>
        <w:t>main(</w:t>
      </w:r>
      <w:proofErr w:type="gramEnd"/>
      <w:r w:rsidRPr="00D839CE">
        <w:rPr>
          <w:b/>
          <w:bCs/>
        </w:rPr>
        <w:t>)</w:t>
      </w:r>
    </w:p>
    <w:p w14:paraId="28C93137"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w:t>
      </w:r>
    </w:p>
    <w:p w14:paraId="4971DF59"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xml:space="preserve">    </w:t>
      </w:r>
      <w:proofErr w:type="spellStart"/>
      <w:proofErr w:type="gramStart"/>
      <w:r w:rsidRPr="00D839CE">
        <w:rPr>
          <w:b/>
          <w:bCs/>
        </w:rPr>
        <w:t>solveNQ</w:t>
      </w:r>
      <w:proofErr w:type="spellEnd"/>
      <w:r w:rsidRPr="00D839CE">
        <w:rPr>
          <w:b/>
          <w:bCs/>
        </w:rPr>
        <w:t>(</w:t>
      </w:r>
      <w:proofErr w:type="gramEnd"/>
      <w:r w:rsidRPr="00D839CE">
        <w:rPr>
          <w:b/>
          <w:bCs/>
        </w:rPr>
        <w:t>);</w:t>
      </w:r>
    </w:p>
    <w:p w14:paraId="30924767"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    return 0;</w:t>
      </w:r>
    </w:p>
    <w:p w14:paraId="76CA0DBC" w14:textId="77777777" w:rsidR="00D839CE" w:rsidRPr="00D839CE" w:rsidRDefault="00D839CE" w:rsidP="00D839CE">
      <w:pPr>
        <w:shd w:val="clear" w:color="auto" w:fill="AEAAAA" w:themeFill="background2" w:themeFillShade="BF"/>
        <w:spacing w:line="240" w:lineRule="auto"/>
        <w:contextualSpacing/>
        <w:rPr>
          <w:b/>
          <w:bCs/>
        </w:rPr>
      </w:pPr>
      <w:r w:rsidRPr="00D839CE">
        <w:rPr>
          <w:b/>
          <w:bCs/>
        </w:rPr>
        <w:t>}</w:t>
      </w:r>
    </w:p>
    <w:p w14:paraId="1F45794B" w14:textId="77777777" w:rsidR="00D839CE" w:rsidRPr="008B6253" w:rsidRDefault="00D839CE" w:rsidP="00CD7539">
      <w:pPr>
        <w:spacing w:line="240" w:lineRule="auto"/>
        <w:rPr>
          <w:b/>
          <w:bCs/>
        </w:rPr>
      </w:pPr>
    </w:p>
    <w:p w14:paraId="7154B41B" w14:textId="77777777" w:rsidR="004D705A" w:rsidRPr="008B6253" w:rsidRDefault="00372117" w:rsidP="00372117">
      <w:pPr>
        <w:spacing w:line="240" w:lineRule="auto"/>
        <w:rPr>
          <w:b/>
          <w:bCs/>
        </w:rPr>
      </w:pPr>
      <w:r w:rsidRPr="008B6253">
        <w:rPr>
          <w:b/>
          <w:bCs/>
        </w:rPr>
        <w:t>Input: 4</w:t>
      </w:r>
    </w:p>
    <w:p w14:paraId="5AAF629B" w14:textId="77777777" w:rsidR="004D705A" w:rsidRPr="008B6253" w:rsidRDefault="004D705A" w:rsidP="00372117">
      <w:pPr>
        <w:spacing w:line="240" w:lineRule="auto"/>
        <w:rPr>
          <w:b/>
          <w:bCs/>
        </w:rPr>
      </w:pPr>
      <w:r w:rsidRPr="008B6253">
        <w:rPr>
          <w:b/>
          <w:bCs/>
        </w:rPr>
        <w:t>Output:</w:t>
      </w:r>
    </w:p>
    <w:p w14:paraId="004F9DE8" w14:textId="0A683469" w:rsidR="00372117" w:rsidRPr="008B6253" w:rsidRDefault="00372117" w:rsidP="00372117">
      <w:pPr>
        <w:spacing w:line="240" w:lineRule="auto"/>
        <w:rPr>
          <w:b/>
          <w:bCs/>
        </w:rPr>
      </w:pPr>
      <w:r w:rsidRPr="008B6253">
        <w:rPr>
          <w:b/>
          <w:bCs/>
        </w:rPr>
        <w:lastRenderedPageBreak/>
        <w:t xml:space="preserve"> </w:t>
      </w:r>
      <w:r w:rsidRPr="008B6253">
        <w:rPr>
          <w:b/>
          <w:bCs/>
          <w:noProof/>
        </w:rPr>
        <w:drawing>
          <wp:inline distT="0" distB="0" distL="0" distR="0" wp14:anchorId="73F4C7DF" wp14:editId="1A01CA58">
            <wp:extent cx="807720" cy="855001"/>
            <wp:effectExtent l="0" t="0" r="0" b="2540"/>
            <wp:docPr id="1619062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62953" name="Picture 161906295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0863" cy="858328"/>
                    </a:xfrm>
                    <a:prstGeom prst="rect">
                      <a:avLst/>
                    </a:prstGeom>
                  </pic:spPr>
                </pic:pic>
              </a:graphicData>
            </a:graphic>
          </wp:inline>
        </w:drawing>
      </w:r>
    </w:p>
    <w:p w14:paraId="1FDD51D9" w14:textId="77777777" w:rsidR="004D705A" w:rsidRPr="008B6253" w:rsidRDefault="004D705A" w:rsidP="00372117">
      <w:pPr>
        <w:spacing w:line="240" w:lineRule="auto"/>
        <w:rPr>
          <w:b/>
          <w:bCs/>
        </w:rPr>
      </w:pPr>
    </w:p>
    <w:p w14:paraId="0D24CE4F" w14:textId="0E79B5A7" w:rsidR="004D705A" w:rsidRPr="000E786A" w:rsidRDefault="004D705A" w:rsidP="00372117">
      <w:pPr>
        <w:spacing w:line="240" w:lineRule="auto"/>
        <w:rPr>
          <w:b/>
          <w:bCs/>
          <w:sz w:val="36"/>
          <w:szCs w:val="36"/>
        </w:rPr>
      </w:pPr>
      <w:r w:rsidRPr="000E786A">
        <w:rPr>
          <w:b/>
          <w:bCs/>
          <w:sz w:val="36"/>
          <w:szCs w:val="36"/>
        </w:rPr>
        <w:t>Problem: 08</w:t>
      </w:r>
    </w:p>
    <w:p w14:paraId="2918FA3A" w14:textId="77777777" w:rsidR="007F322F" w:rsidRPr="008B6253" w:rsidRDefault="008F6434" w:rsidP="007F322F">
      <w:pPr>
        <w:spacing w:line="240" w:lineRule="auto"/>
        <w:rPr>
          <w:b/>
          <w:bCs/>
        </w:rPr>
      </w:pPr>
      <w:r w:rsidRPr="008B6253">
        <w:rPr>
          <w:b/>
          <w:bCs/>
        </w:rPr>
        <w:t>Title: Consider a set S= {5,10,12,13,15,18} and a target sum d=30d = 30d=30, find subsets whose elements sum up to 30.</w:t>
      </w:r>
    </w:p>
    <w:p w14:paraId="24D39867" w14:textId="59DCDE6C" w:rsidR="007F322F" w:rsidRPr="008B6253" w:rsidRDefault="008F6434" w:rsidP="007F322F">
      <w:pPr>
        <w:spacing w:line="240" w:lineRule="auto"/>
        <w:rPr>
          <w:b/>
          <w:bCs/>
        </w:rPr>
      </w:pPr>
      <w:r w:rsidRPr="008B6253">
        <w:rPr>
          <w:b/>
          <w:bCs/>
        </w:rPr>
        <w:t xml:space="preserve">Theory: </w:t>
      </w:r>
      <w:r w:rsidR="007F322F" w:rsidRPr="008B6253">
        <w:t xml:space="preserve">One significant NP-hard problem in combinatorial optimization is the set covering problem. Finding the least number of sets that contain (cover) a specific collection of objects is the goal of the set covering problem. </w:t>
      </w:r>
      <w:r w:rsidR="007F322F" w:rsidRPr="008B6253">
        <w:br/>
        <w:t xml:space="preserve">Given a collection S of m sets and a set of elements 1, </w:t>
      </w:r>
      <w:proofErr w:type="gramStart"/>
      <w:r w:rsidR="007F322F" w:rsidRPr="008B6253">
        <w:t>2,...</w:t>
      </w:r>
      <w:proofErr w:type="gramEnd"/>
      <w:r w:rsidR="007F322F" w:rsidRPr="008B6253">
        <w:t>, n (referred to as the universe), the set cover problem is to determine the smallest sub-collection of S whose union matches the universe. Consider the group of sets S = 1, 2, 3, 2, 4, 3, and 4 with the universe U = 1, 2, 3, 4, 5. Without a doubt, the merger of S is U. However, all elements may be accommodated in the following smaller number of sets: 1, 2, 3, and 4.</w:t>
      </w:r>
    </w:p>
    <w:p w14:paraId="1F05F5B7" w14:textId="648A6083" w:rsidR="008F6434" w:rsidRPr="008B6253" w:rsidRDefault="008F6434" w:rsidP="008F6434">
      <w:pPr>
        <w:spacing w:line="240" w:lineRule="auto"/>
        <w:rPr>
          <w:b/>
          <w:bCs/>
        </w:rPr>
      </w:pPr>
    </w:p>
    <w:p w14:paraId="3A037426" w14:textId="42B02E4B" w:rsidR="008F6434" w:rsidRPr="008F6434" w:rsidRDefault="008F6434" w:rsidP="008F6434">
      <w:pPr>
        <w:spacing w:line="240" w:lineRule="auto"/>
        <w:rPr>
          <w:b/>
          <w:bCs/>
        </w:rPr>
      </w:pPr>
      <w:r w:rsidRPr="008F6434">
        <w:rPr>
          <w:b/>
          <w:bCs/>
        </w:rPr>
        <w:t>Algorithm</w:t>
      </w:r>
      <w:r w:rsidRPr="008B6253">
        <w:rPr>
          <w:b/>
          <w:bCs/>
        </w:rPr>
        <w:t>:</w:t>
      </w:r>
    </w:p>
    <w:p w14:paraId="318B9798" w14:textId="77777777" w:rsidR="008F6434" w:rsidRPr="008F6434" w:rsidRDefault="008F6434" w:rsidP="008F6434">
      <w:pPr>
        <w:numPr>
          <w:ilvl w:val="0"/>
          <w:numId w:val="26"/>
        </w:numPr>
        <w:spacing w:line="240" w:lineRule="auto"/>
      </w:pPr>
      <w:r w:rsidRPr="008F6434">
        <w:t>Use backtracking to explore all possible subsets.</w:t>
      </w:r>
    </w:p>
    <w:p w14:paraId="53436820" w14:textId="77777777" w:rsidR="008F6434" w:rsidRPr="008F6434" w:rsidRDefault="008F6434" w:rsidP="008F6434">
      <w:pPr>
        <w:numPr>
          <w:ilvl w:val="0"/>
          <w:numId w:val="26"/>
        </w:numPr>
        <w:spacing w:line="240" w:lineRule="auto"/>
      </w:pPr>
      <w:r w:rsidRPr="008F6434">
        <w:t>Maintain a current subset and track the sum.</w:t>
      </w:r>
    </w:p>
    <w:p w14:paraId="5BFE7F85" w14:textId="77777777" w:rsidR="008F6434" w:rsidRPr="008F6434" w:rsidRDefault="008F6434" w:rsidP="008F6434">
      <w:pPr>
        <w:numPr>
          <w:ilvl w:val="0"/>
          <w:numId w:val="26"/>
        </w:numPr>
        <w:spacing w:line="240" w:lineRule="auto"/>
      </w:pPr>
      <w:r w:rsidRPr="008F6434">
        <w:t>If the current sum matches the target, print the subset.</w:t>
      </w:r>
    </w:p>
    <w:p w14:paraId="4D6F00BC" w14:textId="77777777" w:rsidR="008F6434" w:rsidRPr="008F6434" w:rsidRDefault="008F6434" w:rsidP="008F6434">
      <w:pPr>
        <w:numPr>
          <w:ilvl w:val="0"/>
          <w:numId w:val="26"/>
        </w:numPr>
        <w:spacing w:line="240" w:lineRule="auto"/>
      </w:pPr>
      <w:r w:rsidRPr="008F6434">
        <w:t>Backtrack to explore other subsets.</w:t>
      </w:r>
    </w:p>
    <w:p w14:paraId="18205D74" w14:textId="7F0A78FA" w:rsidR="008F6434" w:rsidRPr="008B6253" w:rsidRDefault="007F322F" w:rsidP="00372117">
      <w:pPr>
        <w:spacing w:line="240" w:lineRule="auto"/>
        <w:rPr>
          <w:b/>
          <w:bCs/>
        </w:rPr>
      </w:pPr>
      <w:r w:rsidRPr="008B6253">
        <w:rPr>
          <w:b/>
          <w:bCs/>
        </w:rPr>
        <w:t xml:space="preserve">Source Code: </w:t>
      </w:r>
    </w:p>
    <w:p w14:paraId="65B90FA0"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#include &lt;iostream&gt;</w:t>
      </w:r>
    </w:p>
    <w:p w14:paraId="07996D2E"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#include &lt;vector&gt;</w:t>
      </w:r>
    </w:p>
    <w:p w14:paraId="23FE4173"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using namespace std;</w:t>
      </w:r>
    </w:p>
    <w:p w14:paraId="6C21940B" w14:textId="77777777" w:rsidR="007F322F" w:rsidRPr="008B6253" w:rsidRDefault="007F322F" w:rsidP="00BD1011">
      <w:pPr>
        <w:shd w:val="clear" w:color="auto" w:fill="AEAAAA" w:themeFill="background2" w:themeFillShade="BF"/>
        <w:spacing w:line="240" w:lineRule="auto"/>
        <w:contextualSpacing/>
        <w:rPr>
          <w:b/>
          <w:bCs/>
        </w:rPr>
      </w:pPr>
    </w:p>
    <w:p w14:paraId="5F395DD5"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void </w:t>
      </w:r>
      <w:proofErr w:type="spellStart"/>
      <w:r w:rsidRPr="008B6253">
        <w:rPr>
          <w:b/>
          <w:bCs/>
        </w:rPr>
        <w:t>findSubsets</w:t>
      </w:r>
      <w:proofErr w:type="spellEnd"/>
      <w:r w:rsidRPr="008B6253">
        <w:rPr>
          <w:b/>
          <w:bCs/>
        </w:rPr>
        <w:t xml:space="preserve">(vector&lt;int&gt;&amp; set, vector&lt;int&gt;&amp; subset, int index, int </w:t>
      </w:r>
      <w:proofErr w:type="spellStart"/>
      <w:r w:rsidRPr="008B6253">
        <w:rPr>
          <w:b/>
          <w:bCs/>
        </w:rPr>
        <w:t>currentSum</w:t>
      </w:r>
      <w:proofErr w:type="spellEnd"/>
      <w:r w:rsidRPr="008B6253">
        <w:rPr>
          <w:b/>
          <w:bCs/>
        </w:rPr>
        <w:t xml:space="preserve">, int </w:t>
      </w:r>
      <w:proofErr w:type="spellStart"/>
      <w:r w:rsidRPr="008B6253">
        <w:rPr>
          <w:b/>
          <w:bCs/>
        </w:rPr>
        <w:t>targetSum</w:t>
      </w:r>
      <w:proofErr w:type="spellEnd"/>
      <w:r w:rsidRPr="008B6253">
        <w:rPr>
          <w:b/>
          <w:bCs/>
        </w:rPr>
        <w:t>) {</w:t>
      </w:r>
    </w:p>
    <w:p w14:paraId="36D1ADB0"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if (</w:t>
      </w:r>
      <w:proofErr w:type="spellStart"/>
      <w:r w:rsidRPr="008B6253">
        <w:rPr>
          <w:b/>
          <w:bCs/>
        </w:rPr>
        <w:t>currentSum</w:t>
      </w:r>
      <w:proofErr w:type="spellEnd"/>
      <w:r w:rsidRPr="008B6253">
        <w:rPr>
          <w:b/>
          <w:bCs/>
        </w:rPr>
        <w:t xml:space="preserve"> == </w:t>
      </w:r>
      <w:proofErr w:type="spellStart"/>
      <w:r w:rsidRPr="008B6253">
        <w:rPr>
          <w:b/>
          <w:bCs/>
        </w:rPr>
        <w:t>targetSum</w:t>
      </w:r>
      <w:proofErr w:type="spellEnd"/>
      <w:r w:rsidRPr="008B6253">
        <w:rPr>
          <w:b/>
          <w:bCs/>
        </w:rPr>
        <w:t>) {</w:t>
      </w:r>
    </w:p>
    <w:p w14:paraId="250115B3"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 Print the subset</w:t>
      </w:r>
    </w:p>
    <w:p w14:paraId="35AA48EC"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w:t>
      </w:r>
      <w:proofErr w:type="spellStart"/>
      <w:r w:rsidRPr="008B6253">
        <w:rPr>
          <w:b/>
          <w:bCs/>
        </w:rPr>
        <w:t>cout</w:t>
      </w:r>
      <w:proofErr w:type="spellEnd"/>
      <w:r w:rsidRPr="008B6253">
        <w:rPr>
          <w:b/>
          <w:bCs/>
        </w:rPr>
        <w:t xml:space="preserve"> &lt;&lt; "Subset: ";</w:t>
      </w:r>
    </w:p>
    <w:p w14:paraId="60BC57DB"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for (int </w:t>
      </w:r>
      <w:proofErr w:type="gramStart"/>
      <w:r w:rsidRPr="008B6253">
        <w:rPr>
          <w:b/>
          <w:bCs/>
        </w:rPr>
        <w:t>num :</w:t>
      </w:r>
      <w:proofErr w:type="gramEnd"/>
      <w:r w:rsidRPr="008B6253">
        <w:rPr>
          <w:b/>
          <w:bCs/>
        </w:rPr>
        <w:t xml:space="preserve"> subset) {</w:t>
      </w:r>
    </w:p>
    <w:p w14:paraId="34834965"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w:t>
      </w:r>
      <w:proofErr w:type="spellStart"/>
      <w:r w:rsidRPr="008B6253">
        <w:rPr>
          <w:b/>
          <w:bCs/>
        </w:rPr>
        <w:t>cout</w:t>
      </w:r>
      <w:proofErr w:type="spellEnd"/>
      <w:r w:rsidRPr="008B6253">
        <w:rPr>
          <w:b/>
          <w:bCs/>
        </w:rPr>
        <w:t xml:space="preserve"> &lt;&lt; num &lt;&lt; " ";</w:t>
      </w:r>
    </w:p>
    <w:p w14:paraId="2BA3838E"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w:t>
      </w:r>
    </w:p>
    <w:p w14:paraId="3AFAAC96"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w:t>
      </w:r>
      <w:proofErr w:type="spellStart"/>
      <w:r w:rsidRPr="008B6253">
        <w:rPr>
          <w:b/>
          <w:bCs/>
        </w:rPr>
        <w:t>cout</w:t>
      </w:r>
      <w:proofErr w:type="spellEnd"/>
      <w:r w:rsidRPr="008B6253">
        <w:rPr>
          <w:b/>
          <w:bCs/>
        </w:rPr>
        <w:t xml:space="preserve"> &lt;&lt; </w:t>
      </w:r>
      <w:proofErr w:type="spellStart"/>
      <w:r w:rsidRPr="008B6253">
        <w:rPr>
          <w:b/>
          <w:bCs/>
        </w:rPr>
        <w:t>endl</w:t>
      </w:r>
      <w:proofErr w:type="spellEnd"/>
      <w:r w:rsidRPr="008B6253">
        <w:rPr>
          <w:b/>
          <w:bCs/>
        </w:rPr>
        <w:t>;</w:t>
      </w:r>
    </w:p>
    <w:p w14:paraId="3DBBD3B4"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return;</w:t>
      </w:r>
    </w:p>
    <w:p w14:paraId="69B578BB"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w:t>
      </w:r>
    </w:p>
    <w:p w14:paraId="71E57DB0" w14:textId="77777777" w:rsidR="007F322F" w:rsidRPr="008B6253" w:rsidRDefault="007F322F" w:rsidP="00BD1011">
      <w:pPr>
        <w:shd w:val="clear" w:color="auto" w:fill="AEAAAA" w:themeFill="background2" w:themeFillShade="BF"/>
        <w:spacing w:line="240" w:lineRule="auto"/>
        <w:contextualSpacing/>
        <w:rPr>
          <w:b/>
          <w:bCs/>
        </w:rPr>
      </w:pPr>
    </w:p>
    <w:p w14:paraId="0C13CE63"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if (index &gt;= </w:t>
      </w:r>
      <w:proofErr w:type="spellStart"/>
      <w:proofErr w:type="gramStart"/>
      <w:r w:rsidRPr="008B6253">
        <w:rPr>
          <w:b/>
          <w:bCs/>
        </w:rPr>
        <w:t>set.size</w:t>
      </w:r>
      <w:proofErr w:type="spellEnd"/>
      <w:proofErr w:type="gramEnd"/>
      <w:r w:rsidRPr="008B6253">
        <w:rPr>
          <w:b/>
          <w:bCs/>
        </w:rPr>
        <w:t xml:space="preserve">() || </w:t>
      </w:r>
      <w:proofErr w:type="spellStart"/>
      <w:r w:rsidRPr="008B6253">
        <w:rPr>
          <w:b/>
          <w:bCs/>
        </w:rPr>
        <w:t>currentSum</w:t>
      </w:r>
      <w:proofErr w:type="spellEnd"/>
      <w:r w:rsidRPr="008B6253">
        <w:rPr>
          <w:b/>
          <w:bCs/>
        </w:rPr>
        <w:t xml:space="preserve"> &gt; </w:t>
      </w:r>
      <w:proofErr w:type="spellStart"/>
      <w:r w:rsidRPr="008B6253">
        <w:rPr>
          <w:b/>
          <w:bCs/>
        </w:rPr>
        <w:t>targetSum</w:t>
      </w:r>
      <w:proofErr w:type="spellEnd"/>
      <w:r w:rsidRPr="008B6253">
        <w:rPr>
          <w:b/>
          <w:bCs/>
        </w:rPr>
        <w:t>) return;</w:t>
      </w:r>
    </w:p>
    <w:p w14:paraId="6EE172C5" w14:textId="77777777" w:rsidR="007F322F" w:rsidRPr="008B6253" w:rsidRDefault="007F322F" w:rsidP="00BD1011">
      <w:pPr>
        <w:shd w:val="clear" w:color="auto" w:fill="AEAAAA" w:themeFill="background2" w:themeFillShade="BF"/>
        <w:spacing w:line="240" w:lineRule="auto"/>
        <w:contextualSpacing/>
        <w:rPr>
          <w:b/>
          <w:bCs/>
        </w:rPr>
      </w:pPr>
    </w:p>
    <w:p w14:paraId="59FCE25B"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 Include the current element in the subset</w:t>
      </w:r>
    </w:p>
    <w:p w14:paraId="5584A163"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w:t>
      </w:r>
      <w:proofErr w:type="spellStart"/>
      <w:proofErr w:type="gramStart"/>
      <w:r w:rsidRPr="008B6253">
        <w:rPr>
          <w:b/>
          <w:bCs/>
        </w:rPr>
        <w:t>subset.push</w:t>
      </w:r>
      <w:proofErr w:type="gramEnd"/>
      <w:r w:rsidRPr="008B6253">
        <w:rPr>
          <w:b/>
          <w:bCs/>
        </w:rPr>
        <w:t>_back</w:t>
      </w:r>
      <w:proofErr w:type="spellEnd"/>
      <w:r w:rsidRPr="008B6253">
        <w:rPr>
          <w:b/>
          <w:bCs/>
        </w:rPr>
        <w:t>(set[index]);</w:t>
      </w:r>
    </w:p>
    <w:p w14:paraId="5C30351F"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w:t>
      </w:r>
      <w:proofErr w:type="spellStart"/>
      <w:proofErr w:type="gramStart"/>
      <w:r w:rsidRPr="008B6253">
        <w:rPr>
          <w:b/>
          <w:bCs/>
        </w:rPr>
        <w:t>findSubsets</w:t>
      </w:r>
      <w:proofErr w:type="spellEnd"/>
      <w:r w:rsidRPr="008B6253">
        <w:rPr>
          <w:b/>
          <w:bCs/>
        </w:rPr>
        <w:t>(</w:t>
      </w:r>
      <w:proofErr w:type="gramEnd"/>
      <w:r w:rsidRPr="008B6253">
        <w:rPr>
          <w:b/>
          <w:bCs/>
        </w:rPr>
        <w:t xml:space="preserve">set, subset, index + 1, </w:t>
      </w:r>
      <w:proofErr w:type="spellStart"/>
      <w:r w:rsidRPr="008B6253">
        <w:rPr>
          <w:b/>
          <w:bCs/>
        </w:rPr>
        <w:t>currentSum</w:t>
      </w:r>
      <w:proofErr w:type="spellEnd"/>
      <w:r w:rsidRPr="008B6253">
        <w:rPr>
          <w:b/>
          <w:bCs/>
        </w:rPr>
        <w:t xml:space="preserve"> + set[index], </w:t>
      </w:r>
      <w:proofErr w:type="spellStart"/>
      <w:r w:rsidRPr="008B6253">
        <w:rPr>
          <w:b/>
          <w:bCs/>
        </w:rPr>
        <w:t>targetSum</w:t>
      </w:r>
      <w:proofErr w:type="spellEnd"/>
      <w:r w:rsidRPr="008B6253">
        <w:rPr>
          <w:b/>
          <w:bCs/>
        </w:rPr>
        <w:t>);</w:t>
      </w:r>
    </w:p>
    <w:p w14:paraId="4072BE27" w14:textId="77777777" w:rsidR="007F322F" w:rsidRPr="008B6253" w:rsidRDefault="007F322F" w:rsidP="00BD1011">
      <w:pPr>
        <w:shd w:val="clear" w:color="auto" w:fill="AEAAAA" w:themeFill="background2" w:themeFillShade="BF"/>
        <w:spacing w:line="240" w:lineRule="auto"/>
        <w:contextualSpacing/>
        <w:rPr>
          <w:b/>
          <w:bCs/>
        </w:rPr>
      </w:pPr>
    </w:p>
    <w:p w14:paraId="0CF5BA7C"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 Exclude the current element (backtrack)</w:t>
      </w:r>
    </w:p>
    <w:p w14:paraId="49FFD221"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w:t>
      </w:r>
      <w:proofErr w:type="spellStart"/>
      <w:r w:rsidRPr="008B6253">
        <w:rPr>
          <w:b/>
          <w:bCs/>
        </w:rPr>
        <w:t>subset.pop_</w:t>
      </w:r>
      <w:proofErr w:type="gramStart"/>
      <w:r w:rsidRPr="008B6253">
        <w:rPr>
          <w:b/>
          <w:bCs/>
        </w:rPr>
        <w:t>back</w:t>
      </w:r>
      <w:proofErr w:type="spellEnd"/>
      <w:r w:rsidRPr="008B6253">
        <w:rPr>
          <w:b/>
          <w:bCs/>
        </w:rPr>
        <w:t>(</w:t>
      </w:r>
      <w:proofErr w:type="gramEnd"/>
      <w:r w:rsidRPr="008B6253">
        <w:rPr>
          <w:b/>
          <w:bCs/>
        </w:rPr>
        <w:t>);</w:t>
      </w:r>
    </w:p>
    <w:p w14:paraId="762D26D5"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w:t>
      </w:r>
      <w:proofErr w:type="spellStart"/>
      <w:proofErr w:type="gramStart"/>
      <w:r w:rsidRPr="008B6253">
        <w:rPr>
          <w:b/>
          <w:bCs/>
        </w:rPr>
        <w:t>findSubsets</w:t>
      </w:r>
      <w:proofErr w:type="spellEnd"/>
      <w:r w:rsidRPr="008B6253">
        <w:rPr>
          <w:b/>
          <w:bCs/>
        </w:rPr>
        <w:t>(</w:t>
      </w:r>
      <w:proofErr w:type="gramEnd"/>
      <w:r w:rsidRPr="008B6253">
        <w:rPr>
          <w:b/>
          <w:bCs/>
        </w:rPr>
        <w:t xml:space="preserve">set, subset, index + 1, </w:t>
      </w:r>
      <w:proofErr w:type="spellStart"/>
      <w:r w:rsidRPr="008B6253">
        <w:rPr>
          <w:b/>
          <w:bCs/>
        </w:rPr>
        <w:t>currentSum</w:t>
      </w:r>
      <w:proofErr w:type="spellEnd"/>
      <w:r w:rsidRPr="008B6253">
        <w:rPr>
          <w:b/>
          <w:bCs/>
        </w:rPr>
        <w:t xml:space="preserve">, </w:t>
      </w:r>
      <w:proofErr w:type="spellStart"/>
      <w:r w:rsidRPr="008B6253">
        <w:rPr>
          <w:b/>
          <w:bCs/>
        </w:rPr>
        <w:t>targetSum</w:t>
      </w:r>
      <w:proofErr w:type="spellEnd"/>
      <w:r w:rsidRPr="008B6253">
        <w:rPr>
          <w:b/>
          <w:bCs/>
        </w:rPr>
        <w:t>);</w:t>
      </w:r>
    </w:p>
    <w:p w14:paraId="3D37BA55"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w:t>
      </w:r>
    </w:p>
    <w:p w14:paraId="1DF41996" w14:textId="77777777" w:rsidR="007F322F" w:rsidRPr="008B6253" w:rsidRDefault="007F322F" w:rsidP="00BD1011">
      <w:pPr>
        <w:shd w:val="clear" w:color="auto" w:fill="AEAAAA" w:themeFill="background2" w:themeFillShade="BF"/>
        <w:spacing w:line="240" w:lineRule="auto"/>
        <w:contextualSpacing/>
        <w:rPr>
          <w:b/>
          <w:bCs/>
        </w:rPr>
      </w:pPr>
    </w:p>
    <w:p w14:paraId="388646A4"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int </w:t>
      </w:r>
      <w:proofErr w:type="gramStart"/>
      <w:r w:rsidRPr="008B6253">
        <w:rPr>
          <w:b/>
          <w:bCs/>
        </w:rPr>
        <w:t>main(</w:t>
      </w:r>
      <w:proofErr w:type="gramEnd"/>
      <w:r w:rsidRPr="008B6253">
        <w:rPr>
          <w:b/>
          <w:bCs/>
        </w:rPr>
        <w:t>) {</w:t>
      </w:r>
    </w:p>
    <w:p w14:paraId="1250CF6F"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vector&lt;int&gt; set = {5, 10, 12, 13, 15, 18};</w:t>
      </w:r>
    </w:p>
    <w:p w14:paraId="41327E3C"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int </w:t>
      </w:r>
      <w:proofErr w:type="spellStart"/>
      <w:r w:rsidRPr="008B6253">
        <w:rPr>
          <w:b/>
          <w:bCs/>
        </w:rPr>
        <w:t>targetSum</w:t>
      </w:r>
      <w:proofErr w:type="spellEnd"/>
      <w:r w:rsidRPr="008B6253">
        <w:rPr>
          <w:b/>
          <w:bCs/>
        </w:rPr>
        <w:t xml:space="preserve"> = 30;</w:t>
      </w:r>
    </w:p>
    <w:p w14:paraId="4921A461"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vector&lt;int&gt; subset;</w:t>
      </w:r>
    </w:p>
    <w:p w14:paraId="2AABFC40" w14:textId="77777777" w:rsidR="007F322F" w:rsidRPr="008B6253" w:rsidRDefault="007F322F" w:rsidP="00BD1011">
      <w:pPr>
        <w:shd w:val="clear" w:color="auto" w:fill="AEAAAA" w:themeFill="background2" w:themeFillShade="BF"/>
        <w:spacing w:line="240" w:lineRule="auto"/>
        <w:contextualSpacing/>
        <w:rPr>
          <w:b/>
          <w:bCs/>
        </w:rPr>
      </w:pPr>
    </w:p>
    <w:p w14:paraId="22F8E304"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w:t>
      </w:r>
      <w:proofErr w:type="spellStart"/>
      <w:r w:rsidRPr="008B6253">
        <w:rPr>
          <w:b/>
          <w:bCs/>
        </w:rPr>
        <w:t>cout</w:t>
      </w:r>
      <w:proofErr w:type="spellEnd"/>
      <w:r w:rsidRPr="008B6253">
        <w:rPr>
          <w:b/>
          <w:bCs/>
        </w:rPr>
        <w:t xml:space="preserve"> &lt;&lt; "Subsets that sum up to " &lt;&lt; </w:t>
      </w:r>
      <w:proofErr w:type="spellStart"/>
      <w:r w:rsidRPr="008B6253">
        <w:rPr>
          <w:b/>
          <w:bCs/>
        </w:rPr>
        <w:t>targetSum</w:t>
      </w:r>
      <w:proofErr w:type="spellEnd"/>
      <w:r w:rsidRPr="008B6253">
        <w:rPr>
          <w:b/>
          <w:bCs/>
        </w:rPr>
        <w:t xml:space="preserve"> &lt;&lt; ":" &lt;&lt; </w:t>
      </w:r>
      <w:proofErr w:type="spellStart"/>
      <w:r w:rsidRPr="008B6253">
        <w:rPr>
          <w:b/>
          <w:bCs/>
        </w:rPr>
        <w:t>endl</w:t>
      </w:r>
      <w:proofErr w:type="spellEnd"/>
      <w:r w:rsidRPr="008B6253">
        <w:rPr>
          <w:b/>
          <w:bCs/>
        </w:rPr>
        <w:t>;</w:t>
      </w:r>
    </w:p>
    <w:p w14:paraId="4129DA08"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w:t>
      </w:r>
      <w:proofErr w:type="spellStart"/>
      <w:proofErr w:type="gramStart"/>
      <w:r w:rsidRPr="008B6253">
        <w:rPr>
          <w:b/>
          <w:bCs/>
        </w:rPr>
        <w:t>findSubsets</w:t>
      </w:r>
      <w:proofErr w:type="spellEnd"/>
      <w:r w:rsidRPr="008B6253">
        <w:rPr>
          <w:b/>
          <w:bCs/>
        </w:rPr>
        <w:t>(</w:t>
      </w:r>
      <w:proofErr w:type="gramEnd"/>
      <w:r w:rsidRPr="008B6253">
        <w:rPr>
          <w:b/>
          <w:bCs/>
        </w:rPr>
        <w:t xml:space="preserve">set, subset, 0, 0, </w:t>
      </w:r>
      <w:proofErr w:type="spellStart"/>
      <w:r w:rsidRPr="008B6253">
        <w:rPr>
          <w:b/>
          <w:bCs/>
        </w:rPr>
        <w:t>targetSum</w:t>
      </w:r>
      <w:proofErr w:type="spellEnd"/>
      <w:r w:rsidRPr="008B6253">
        <w:rPr>
          <w:b/>
          <w:bCs/>
        </w:rPr>
        <w:t>);</w:t>
      </w:r>
    </w:p>
    <w:p w14:paraId="7D9E4CFA" w14:textId="77777777" w:rsidR="007F322F" w:rsidRPr="008B6253" w:rsidRDefault="007F322F" w:rsidP="00BD1011">
      <w:pPr>
        <w:shd w:val="clear" w:color="auto" w:fill="AEAAAA" w:themeFill="background2" w:themeFillShade="BF"/>
        <w:spacing w:line="240" w:lineRule="auto"/>
        <w:contextualSpacing/>
        <w:rPr>
          <w:b/>
          <w:bCs/>
        </w:rPr>
      </w:pPr>
    </w:p>
    <w:p w14:paraId="3CFC1E7D" w14:textId="77777777" w:rsidR="007F322F" w:rsidRPr="008B6253" w:rsidRDefault="007F322F" w:rsidP="00BD1011">
      <w:pPr>
        <w:shd w:val="clear" w:color="auto" w:fill="AEAAAA" w:themeFill="background2" w:themeFillShade="BF"/>
        <w:spacing w:line="240" w:lineRule="auto"/>
        <w:contextualSpacing/>
        <w:rPr>
          <w:b/>
          <w:bCs/>
        </w:rPr>
      </w:pPr>
      <w:r w:rsidRPr="008B6253">
        <w:rPr>
          <w:b/>
          <w:bCs/>
        </w:rPr>
        <w:t xml:space="preserve">    return 0;</w:t>
      </w:r>
    </w:p>
    <w:p w14:paraId="7671C0F9" w14:textId="05051443" w:rsidR="00E22DEA" w:rsidRPr="008B6253" w:rsidRDefault="007F322F" w:rsidP="00BD1011">
      <w:pPr>
        <w:shd w:val="clear" w:color="auto" w:fill="AEAAAA" w:themeFill="background2" w:themeFillShade="BF"/>
        <w:spacing w:line="240" w:lineRule="auto"/>
        <w:contextualSpacing/>
        <w:rPr>
          <w:b/>
          <w:bCs/>
        </w:rPr>
      </w:pPr>
      <w:r w:rsidRPr="008B6253">
        <w:rPr>
          <w:b/>
          <w:bCs/>
        </w:rPr>
        <w:t>}</w:t>
      </w:r>
    </w:p>
    <w:p w14:paraId="35309F84" w14:textId="77777777" w:rsidR="00E22DEA" w:rsidRPr="008B6253" w:rsidRDefault="00E22DEA" w:rsidP="00E22DEA">
      <w:pPr>
        <w:rPr>
          <w:b/>
          <w:bCs/>
        </w:rPr>
      </w:pPr>
    </w:p>
    <w:p w14:paraId="16731D52" w14:textId="0D34BD4D" w:rsidR="00E22DEA" w:rsidRPr="008B6253" w:rsidRDefault="00E22DEA" w:rsidP="00E22DEA">
      <w:r w:rsidRPr="008B6253">
        <w:rPr>
          <w:b/>
          <w:bCs/>
        </w:rPr>
        <w:t>Input:</w:t>
      </w:r>
      <w:r w:rsidRPr="008B6253">
        <w:t xml:space="preserve"> S= {5,10,12,13,15,18} d=30</w:t>
      </w:r>
    </w:p>
    <w:p w14:paraId="1599E6DF" w14:textId="1E99435B" w:rsidR="00E22DEA" w:rsidRPr="008B6253" w:rsidRDefault="00E22DEA" w:rsidP="00E22DEA">
      <w:r w:rsidRPr="008B6253">
        <w:rPr>
          <w:b/>
          <w:bCs/>
        </w:rPr>
        <w:t>Output:</w:t>
      </w:r>
      <w:r w:rsidRPr="008B6253">
        <w:t xml:space="preserve"> 0, 1, 4.</w:t>
      </w:r>
    </w:p>
    <w:p w14:paraId="2FBC8B0B" w14:textId="4984FBD5" w:rsidR="00FF3E54" w:rsidRPr="000E786A" w:rsidRDefault="00FF3E54" w:rsidP="00E22DEA">
      <w:pPr>
        <w:rPr>
          <w:b/>
          <w:bCs/>
          <w:sz w:val="36"/>
          <w:szCs w:val="36"/>
        </w:rPr>
      </w:pPr>
      <w:r w:rsidRPr="000E786A">
        <w:rPr>
          <w:b/>
          <w:bCs/>
          <w:sz w:val="36"/>
          <w:szCs w:val="36"/>
        </w:rPr>
        <w:t>Problem No: 09</w:t>
      </w:r>
    </w:p>
    <w:p w14:paraId="4BDE938D" w14:textId="1DB2C0BD" w:rsidR="00FF3E54" w:rsidRPr="008B6253" w:rsidRDefault="00FF3E54" w:rsidP="00E22DEA">
      <w:pPr>
        <w:rPr>
          <w:b/>
          <w:bCs/>
        </w:rPr>
      </w:pPr>
      <w:r w:rsidRPr="008B6253">
        <w:rPr>
          <w:b/>
          <w:bCs/>
        </w:rPr>
        <w:t xml:space="preserve">Title: </w:t>
      </w:r>
      <w:r w:rsidR="003326C5" w:rsidRPr="008B6253">
        <w:rPr>
          <w:b/>
          <w:bCs/>
        </w:rPr>
        <w:t>0/1 Knapsack Problem using Dynamic Programming in C++</w:t>
      </w:r>
    </w:p>
    <w:p w14:paraId="6C37DFD2" w14:textId="24D3023F" w:rsidR="007113DF" w:rsidRPr="008B6253" w:rsidRDefault="003326C5" w:rsidP="007113DF">
      <w:pPr>
        <w:rPr>
          <w:b/>
          <w:bCs/>
        </w:rPr>
      </w:pPr>
      <w:r w:rsidRPr="008B6253">
        <w:rPr>
          <w:b/>
          <w:bCs/>
        </w:rPr>
        <w:t>Theory:</w:t>
      </w:r>
      <w:r w:rsidR="007113DF" w:rsidRPr="008B6253">
        <w:rPr>
          <w:rFonts w:ascii="Times New Roman" w:eastAsia="Times New Roman" w:hAnsi="Times New Roman" w:cs="Times New Roman"/>
        </w:rPr>
        <w:t xml:space="preserve"> </w:t>
      </w:r>
      <w:r w:rsidR="007113DF" w:rsidRPr="008B6253">
        <w:t>Given a bag with a capacity of W, meaning it can store a maximum of W weight, and N objects, each of which has a weight and profit connected with it. The goal is to pack the things in the bag so that the total profit from them is as high as it can be.</w:t>
      </w:r>
      <w:r w:rsidR="007113DF" w:rsidRPr="008B6253">
        <w:br/>
        <w:t xml:space="preserve">Enter N = 3, W = 4, </w:t>
      </w:r>
      <w:proofErr w:type="gramStart"/>
      <w:r w:rsidR="007113DF" w:rsidRPr="008B6253">
        <w:t>weight[</w:t>
      </w:r>
      <w:proofErr w:type="gramEnd"/>
      <w:r w:rsidR="007113DF" w:rsidRPr="008B6253">
        <w:t xml:space="preserve">] = {4, 5, 1}, and profit[] = {1, 2, 3}. </w:t>
      </w:r>
      <w:r w:rsidR="007113DF" w:rsidRPr="008B6253">
        <w:br/>
        <w:t xml:space="preserve">Results: 3 </w:t>
      </w:r>
      <w:r w:rsidR="007113DF" w:rsidRPr="008B6253">
        <w:br/>
        <w:t>Two of the objects weigh less than or equal to four. The potential profit is one if we choose the item with weight four. Additionally, the potential profit is three if we choose the object with weight 1. Thus, three is the highest profit that may be made. Be aware that we are unable to enter 4</w:t>
      </w:r>
      <w:r w:rsidR="007113DF" w:rsidRPr="008B6253">
        <w:rPr>
          <w:b/>
          <w:bCs/>
        </w:rPr>
        <w:t xml:space="preserve">. </w:t>
      </w:r>
    </w:p>
    <w:p w14:paraId="7DB77E4C" w14:textId="369270B4" w:rsidR="003326C5" w:rsidRPr="008B6253" w:rsidRDefault="003326C5" w:rsidP="00E22DEA">
      <w:pPr>
        <w:rPr>
          <w:b/>
          <w:bCs/>
        </w:rPr>
      </w:pPr>
    </w:p>
    <w:p w14:paraId="1E5920FD" w14:textId="77777777" w:rsidR="003326C5" w:rsidRPr="003326C5" w:rsidRDefault="003326C5" w:rsidP="003326C5">
      <w:pPr>
        <w:rPr>
          <w:b/>
          <w:bCs/>
        </w:rPr>
      </w:pPr>
      <w:r w:rsidRPr="003326C5">
        <w:rPr>
          <w:b/>
          <w:bCs/>
        </w:rPr>
        <w:t>Algorithm</w:t>
      </w:r>
    </w:p>
    <w:p w14:paraId="5C5350CA" w14:textId="77777777" w:rsidR="003326C5" w:rsidRPr="003326C5" w:rsidRDefault="003326C5" w:rsidP="003326C5">
      <w:pPr>
        <w:numPr>
          <w:ilvl w:val="0"/>
          <w:numId w:val="27"/>
        </w:numPr>
      </w:pPr>
      <w:r w:rsidRPr="003326C5">
        <w:t xml:space="preserve">Define a 2D DP table </w:t>
      </w:r>
      <w:proofErr w:type="spellStart"/>
      <w:r w:rsidRPr="003326C5">
        <w:t>dp</w:t>
      </w:r>
      <w:proofErr w:type="spellEnd"/>
      <w:r w:rsidRPr="003326C5">
        <w:t>[n+</w:t>
      </w:r>
      <w:proofErr w:type="gramStart"/>
      <w:r w:rsidRPr="003326C5">
        <w:t>1][</w:t>
      </w:r>
      <w:proofErr w:type="gramEnd"/>
      <w:r w:rsidRPr="003326C5">
        <w:t xml:space="preserve">capacity+1] where </w:t>
      </w:r>
      <w:proofErr w:type="spellStart"/>
      <w:r w:rsidRPr="003326C5">
        <w:t>dp</w:t>
      </w:r>
      <w:proofErr w:type="spellEnd"/>
      <w:r w:rsidRPr="003326C5">
        <w:t>[</w:t>
      </w:r>
      <w:proofErr w:type="spellStart"/>
      <w:r w:rsidRPr="003326C5">
        <w:t>i</w:t>
      </w:r>
      <w:proofErr w:type="spellEnd"/>
      <w:r w:rsidRPr="003326C5">
        <w:t xml:space="preserve">][j] stores the maximum profit for the first </w:t>
      </w:r>
      <w:proofErr w:type="spellStart"/>
      <w:r w:rsidRPr="003326C5">
        <w:t>i</w:t>
      </w:r>
      <w:proofErr w:type="spellEnd"/>
      <w:r w:rsidRPr="003326C5">
        <w:t xml:space="preserve"> items with knapsack capacity j.</w:t>
      </w:r>
    </w:p>
    <w:p w14:paraId="034F4F25" w14:textId="77777777" w:rsidR="003326C5" w:rsidRPr="003326C5" w:rsidRDefault="003326C5" w:rsidP="003326C5">
      <w:pPr>
        <w:numPr>
          <w:ilvl w:val="0"/>
          <w:numId w:val="27"/>
        </w:numPr>
      </w:pPr>
      <w:r w:rsidRPr="003326C5">
        <w:t>Initialize the first row and column to 0 (no profit without items or with zero capacity).</w:t>
      </w:r>
    </w:p>
    <w:p w14:paraId="149BF84A" w14:textId="77777777" w:rsidR="003326C5" w:rsidRPr="003326C5" w:rsidRDefault="003326C5" w:rsidP="003326C5">
      <w:pPr>
        <w:numPr>
          <w:ilvl w:val="0"/>
          <w:numId w:val="27"/>
        </w:numPr>
      </w:pPr>
      <w:r w:rsidRPr="003326C5">
        <w:t>For each item, decide whether to include or exclude it based on weight and profit:</w:t>
      </w:r>
    </w:p>
    <w:p w14:paraId="3E90EB0E" w14:textId="77777777" w:rsidR="003326C5" w:rsidRPr="003326C5" w:rsidRDefault="003326C5" w:rsidP="003326C5">
      <w:pPr>
        <w:numPr>
          <w:ilvl w:val="1"/>
          <w:numId w:val="27"/>
        </w:numPr>
      </w:pPr>
      <w:r w:rsidRPr="003326C5">
        <w:lastRenderedPageBreak/>
        <w:t>Include: Profit from current item + optimal solution for remaining capacity.</w:t>
      </w:r>
    </w:p>
    <w:p w14:paraId="58963D18" w14:textId="77777777" w:rsidR="003326C5" w:rsidRPr="003326C5" w:rsidRDefault="003326C5" w:rsidP="003326C5">
      <w:pPr>
        <w:numPr>
          <w:ilvl w:val="1"/>
          <w:numId w:val="27"/>
        </w:numPr>
      </w:pPr>
      <w:r w:rsidRPr="003326C5">
        <w:t>Exclude: Optimal solution without the current item.</w:t>
      </w:r>
    </w:p>
    <w:p w14:paraId="16B2A6BA" w14:textId="77777777" w:rsidR="003326C5" w:rsidRPr="003326C5" w:rsidRDefault="003326C5" w:rsidP="003326C5">
      <w:pPr>
        <w:numPr>
          <w:ilvl w:val="0"/>
          <w:numId w:val="27"/>
        </w:numPr>
      </w:pPr>
      <w:r w:rsidRPr="003326C5">
        <w:t xml:space="preserve">Return </w:t>
      </w:r>
      <w:proofErr w:type="spellStart"/>
      <w:r w:rsidRPr="003326C5">
        <w:t>dp</w:t>
      </w:r>
      <w:proofErr w:type="spellEnd"/>
      <w:r w:rsidRPr="003326C5">
        <w:t>[n][capacity] as the solution.</w:t>
      </w:r>
    </w:p>
    <w:p w14:paraId="445E2D87" w14:textId="0724414F" w:rsidR="003326C5" w:rsidRPr="008B6253" w:rsidRDefault="003326C5" w:rsidP="00E22DEA">
      <w:pPr>
        <w:rPr>
          <w:b/>
          <w:bCs/>
        </w:rPr>
      </w:pPr>
    </w:p>
    <w:p w14:paraId="482FC14B" w14:textId="52648D2A" w:rsidR="00E22DEA" w:rsidRPr="008B6253" w:rsidRDefault="007113DF" w:rsidP="00E22DEA">
      <w:pPr>
        <w:rPr>
          <w:b/>
          <w:bCs/>
        </w:rPr>
      </w:pPr>
      <w:r w:rsidRPr="008B6253">
        <w:rPr>
          <w:b/>
          <w:bCs/>
        </w:rPr>
        <w:t>Source code:</w:t>
      </w:r>
    </w:p>
    <w:p w14:paraId="1ACA5EE2" w14:textId="77777777" w:rsidR="007113DF" w:rsidRPr="008B6253" w:rsidRDefault="007113DF" w:rsidP="007113DF">
      <w:pPr>
        <w:shd w:val="clear" w:color="auto" w:fill="AEAAAA" w:themeFill="background2" w:themeFillShade="BF"/>
        <w:spacing w:line="240" w:lineRule="auto"/>
        <w:contextualSpacing/>
      </w:pPr>
      <w:r w:rsidRPr="008B6253">
        <w:t>#include &lt;iostream&gt;</w:t>
      </w:r>
    </w:p>
    <w:p w14:paraId="60A6B87A" w14:textId="77777777" w:rsidR="007113DF" w:rsidRPr="008B6253" w:rsidRDefault="007113DF" w:rsidP="007113DF">
      <w:pPr>
        <w:shd w:val="clear" w:color="auto" w:fill="AEAAAA" w:themeFill="background2" w:themeFillShade="BF"/>
        <w:spacing w:line="240" w:lineRule="auto"/>
        <w:contextualSpacing/>
      </w:pPr>
      <w:r w:rsidRPr="008B6253">
        <w:t>#include &lt;vector&gt;</w:t>
      </w:r>
    </w:p>
    <w:p w14:paraId="76FFF8E2" w14:textId="77777777" w:rsidR="007113DF" w:rsidRPr="008B6253" w:rsidRDefault="007113DF" w:rsidP="007113DF">
      <w:pPr>
        <w:shd w:val="clear" w:color="auto" w:fill="AEAAAA" w:themeFill="background2" w:themeFillShade="BF"/>
        <w:spacing w:line="240" w:lineRule="auto"/>
        <w:contextualSpacing/>
      </w:pPr>
      <w:r w:rsidRPr="008B6253">
        <w:t>using namespace std;</w:t>
      </w:r>
    </w:p>
    <w:p w14:paraId="54FBEAC4" w14:textId="77777777" w:rsidR="007113DF" w:rsidRPr="008B6253" w:rsidRDefault="007113DF" w:rsidP="007113DF">
      <w:pPr>
        <w:shd w:val="clear" w:color="auto" w:fill="AEAAAA" w:themeFill="background2" w:themeFillShade="BF"/>
        <w:spacing w:line="240" w:lineRule="auto"/>
        <w:contextualSpacing/>
      </w:pPr>
    </w:p>
    <w:p w14:paraId="5F6A33FF" w14:textId="77777777" w:rsidR="007113DF" w:rsidRPr="008B6253" w:rsidRDefault="007113DF" w:rsidP="007113DF">
      <w:pPr>
        <w:shd w:val="clear" w:color="auto" w:fill="AEAAAA" w:themeFill="background2" w:themeFillShade="BF"/>
        <w:spacing w:line="240" w:lineRule="auto"/>
        <w:contextualSpacing/>
      </w:pPr>
      <w:r w:rsidRPr="008B6253">
        <w:t xml:space="preserve">int </w:t>
      </w:r>
      <w:proofErr w:type="gramStart"/>
      <w:r w:rsidRPr="008B6253">
        <w:t>knapsack(</w:t>
      </w:r>
      <w:proofErr w:type="gramEnd"/>
      <w:r w:rsidRPr="008B6253">
        <w:t>int capacity, vector&lt;int&gt;&amp; weights, vector&lt;int&gt;&amp; profits, int n) {</w:t>
      </w:r>
    </w:p>
    <w:p w14:paraId="0859B2D4" w14:textId="77777777" w:rsidR="007113DF" w:rsidRPr="008B6253" w:rsidRDefault="007113DF" w:rsidP="007113DF">
      <w:pPr>
        <w:shd w:val="clear" w:color="auto" w:fill="AEAAAA" w:themeFill="background2" w:themeFillShade="BF"/>
        <w:spacing w:line="240" w:lineRule="auto"/>
        <w:contextualSpacing/>
      </w:pPr>
      <w:r w:rsidRPr="008B6253">
        <w:t xml:space="preserve">    vector&lt;vector&lt;int&gt;&gt; </w:t>
      </w:r>
      <w:proofErr w:type="spellStart"/>
      <w:proofErr w:type="gramStart"/>
      <w:r w:rsidRPr="008B6253">
        <w:t>dp</w:t>
      </w:r>
      <w:proofErr w:type="spellEnd"/>
      <w:r w:rsidRPr="008B6253">
        <w:t>(</w:t>
      </w:r>
      <w:proofErr w:type="gramEnd"/>
      <w:r w:rsidRPr="008B6253">
        <w:t>n + 1, vector&lt;int&gt;(capacity + 1, 0));</w:t>
      </w:r>
    </w:p>
    <w:p w14:paraId="742E25C9" w14:textId="77777777" w:rsidR="007113DF" w:rsidRPr="008B6253" w:rsidRDefault="007113DF" w:rsidP="007113DF">
      <w:pPr>
        <w:shd w:val="clear" w:color="auto" w:fill="AEAAAA" w:themeFill="background2" w:themeFillShade="BF"/>
        <w:spacing w:line="240" w:lineRule="auto"/>
        <w:contextualSpacing/>
      </w:pPr>
    </w:p>
    <w:p w14:paraId="296C87C2" w14:textId="77777777" w:rsidR="007113DF" w:rsidRPr="008B6253" w:rsidRDefault="007113DF" w:rsidP="007113DF">
      <w:pPr>
        <w:shd w:val="clear" w:color="auto" w:fill="AEAAAA" w:themeFill="background2" w:themeFillShade="BF"/>
        <w:spacing w:line="240" w:lineRule="auto"/>
        <w:contextualSpacing/>
      </w:pPr>
      <w:r w:rsidRPr="008B6253">
        <w:t xml:space="preserve">    for (int </w:t>
      </w:r>
      <w:proofErr w:type="spellStart"/>
      <w:r w:rsidRPr="008B6253">
        <w:t>i</w:t>
      </w:r>
      <w:proofErr w:type="spellEnd"/>
      <w:r w:rsidRPr="008B6253">
        <w:t xml:space="preserve"> = 1; </w:t>
      </w:r>
      <w:proofErr w:type="spellStart"/>
      <w:r w:rsidRPr="008B6253">
        <w:t>i</w:t>
      </w:r>
      <w:proofErr w:type="spellEnd"/>
      <w:r w:rsidRPr="008B6253">
        <w:t xml:space="preserve"> &lt;= n; </w:t>
      </w:r>
      <w:proofErr w:type="spellStart"/>
      <w:r w:rsidRPr="008B6253">
        <w:t>i</w:t>
      </w:r>
      <w:proofErr w:type="spellEnd"/>
      <w:r w:rsidRPr="008B6253">
        <w:t>++) {</w:t>
      </w:r>
    </w:p>
    <w:p w14:paraId="43A0DB25" w14:textId="77777777" w:rsidR="007113DF" w:rsidRPr="008B6253" w:rsidRDefault="007113DF" w:rsidP="007113DF">
      <w:pPr>
        <w:shd w:val="clear" w:color="auto" w:fill="AEAAAA" w:themeFill="background2" w:themeFillShade="BF"/>
        <w:spacing w:line="240" w:lineRule="auto"/>
        <w:contextualSpacing/>
      </w:pPr>
      <w:r w:rsidRPr="008B6253">
        <w:t xml:space="preserve">        for (int w = 1; w &lt;= capacity; w++) {</w:t>
      </w:r>
    </w:p>
    <w:p w14:paraId="0D03E0BA" w14:textId="77777777" w:rsidR="007113DF" w:rsidRPr="008B6253" w:rsidRDefault="007113DF" w:rsidP="007113DF">
      <w:pPr>
        <w:shd w:val="clear" w:color="auto" w:fill="AEAAAA" w:themeFill="background2" w:themeFillShade="BF"/>
        <w:spacing w:line="240" w:lineRule="auto"/>
        <w:contextualSpacing/>
        <w:rPr>
          <w:lang w:val="pl-PL"/>
        </w:rPr>
      </w:pPr>
      <w:r w:rsidRPr="008B6253">
        <w:t xml:space="preserve">            </w:t>
      </w:r>
      <w:proofErr w:type="spellStart"/>
      <w:r w:rsidRPr="008B6253">
        <w:rPr>
          <w:lang w:val="pl-PL"/>
        </w:rPr>
        <w:t>if</w:t>
      </w:r>
      <w:proofErr w:type="spellEnd"/>
      <w:r w:rsidRPr="008B6253">
        <w:rPr>
          <w:lang w:val="pl-PL"/>
        </w:rPr>
        <w:t xml:space="preserve"> (</w:t>
      </w:r>
      <w:proofErr w:type="spellStart"/>
      <w:proofErr w:type="gramStart"/>
      <w:r w:rsidRPr="008B6253">
        <w:rPr>
          <w:lang w:val="pl-PL"/>
        </w:rPr>
        <w:t>weights</w:t>
      </w:r>
      <w:proofErr w:type="spellEnd"/>
      <w:r w:rsidRPr="008B6253">
        <w:rPr>
          <w:lang w:val="pl-PL"/>
        </w:rPr>
        <w:t>[</w:t>
      </w:r>
      <w:proofErr w:type="gramEnd"/>
      <w:r w:rsidRPr="008B6253">
        <w:rPr>
          <w:lang w:val="pl-PL"/>
        </w:rPr>
        <w:t>i - 1] &lt;= w) {</w:t>
      </w:r>
    </w:p>
    <w:p w14:paraId="68D10194" w14:textId="77777777" w:rsidR="007113DF" w:rsidRPr="008B6253" w:rsidRDefault="007113DF" w:rsidP="007113DF">
      <w:pPr>
        <w:shd w:val="clear" w:color="auto" w:fill="AEAAAA" w:themeFill="background2" w:themeFillShade="BF"/>
        <w:spacing w:line="240" w:lineRule="auto"/>
        <w:contextualSpacing/>
        <w:rPr>
          <w:lang w:val="pl-PL"/>
        </w:rPr>
      </w:pPr>
      <w:r w:rsidRPr="008B6253">
        <w:rPr>
          <w:lang w:val="pl-PL"/>
        </w:rPr>
        <w:t xml:space="preserve">                </w:t>
      </w:r>
      <w:proofErr w:type="spellStart"/>
      <w:r w:rsidRPr="008B6253">
        <w:rPr>
          <w:lang w:val="pl-PL"/>
        </w:rPr>
        <w:t>dp</w:t>
      </w:r>
      <w:proofErr w:type="spellEnd"/>
      <w:r w:rsidRPr="008B6253">
        <w:rPr>
          <w:lang w:val="pl-PL"/>
        </w:rPr>
        <w:t xml:space="preserve">[i][w] = </w:t>
      </w:r>
      <w:proofErr w:type="gramStart"/>
      <w:r w:rsidRPr="008B6253">
        <w:rPr>
          <w:lang w:val="pl-PL"/>
        </w:rPr>
        <w:t>max(</w:t>
      </w:r>
      <w:proofErr w:type="spellStart"/>
      <w:proofErr w:type="gramEnd"/>
      <w:r w:rsidRPr="008B6253">
        <w:rPr>
          <w:lang w:val="pl-PL"/>
        </w:rPr>
        <w:t>profits</w:t>
      </w:r>
      <w:proofErr w:type="spellEnd"/>
      <w:r w:rsidRPr="008B6253">
        <w:rPr>
          <w:lang w:val="pl-PL"/>
        </w:rPr>
        <w:t xml:space="preserve">[i - 1] + </w:t>
      </w:r>
      <w:proofErr w:type="spellStart"/>
      <w:r w:rsidRPr="008B6253">
        <w:rPr>
          <w:lang w:val="pl-PL"/>
        </w:rPr>
        <w:t>dp</w:t>
      </w:r>
      <w:proofErr w:type="spellEnd"/>
      <w:r w:rsidRPr="008B6253">
        <w:rPr>
          <w:lang w:val="pl-PL"/>
        </w:rPr>
        <w:t xml:space="preserve">[i - 1][w - </w:t>
      </w:r>
      <w:proofErr w:type="spellStart"/>
      <w:r w:rsidRPr="008B6253">
        <w:rPr>
          <w:lang w:val="pl-PL"/>
        </w:rPr>
        <w:t>weights</w:t>
      </w:r>
      <w:proofErr w:type="spellEnd"/>
      <w:r w:rsidRPr="008B6253">
        <w:rPr>
          <w:lang w:val="pl-PL"/>
        </w:rPr>
        <w:t xml:space="preserve">[i - 1]], </w:t>
      </w:r>
      <w:proofErr w:type="spellStart"/>
      <w:r w:rsidRPr="008B6253">
        <w:rPr>
          <w:lang w:val="pl-PL"/>
        </w:rPr>
        <w:t>dp</w:t>
      </w:r>
      <w:proofErr w:type="spellEnd"/>
      <w:r w:rsidRPr="008B6253">
        <w:rPr>
          <w:lang w:val="pl-PL"/>
        </w:rPr>
        <w:t>[i - 1][w]);</w:t>
      </w:r>
    </w:p>
    <w:p w14:paraId="35368BF1" w14:textId="77777777" w:rsidR="007113DF" w:rsidRPr="008B6253" w:rsidRDefault="007113DF" w:rsidP="007113DF">
      <w:pPr>
        <w:shd w:val="clear" w:color="auto" w:fill="AEAAAA" w:themeFill="background2" w:themeFillShade="BF"/>
        <w:spacing w:line="240" w:lineRule="auto"/>
        <w:contextualSpacing/>
        <w:rPr>
          <w:lang w:val="pl-PL"/>
        </w:rPr>
      </w:pPr>
      <w:r w:rsidRPr="008B6253">
        <w:rPr>
          <w:lang w:val="pl-PL"/>
        </w:rPr>
        <w:t xml:space="preserve">            } </w:t>
      </w:r>
      <w:proofErr w:type="spellStart"/>
      <w:r w:rsidRPr="008B6253">
        <w:rPr>
          <w:lang w:val="pl-PL"/>
        </w:rPr>
        <w:t>else</w:t>
      </w:r>
      <w:proofErr w:type="spellEnd"/>
      <w:r w:rsidRPr="008B6253">
        <w:rPr>
          <w:lang w:val="pl-PL"/>
        </w:rPr>
        <w:t xml:space="preserve"> {</w:t>
      </w:r>
    </w:p>
    <w:p w14:paraId="08A37C17" w14:textId="77777777" w:rsidR="007113DF" w:rsidRPr="008B6253" w:rsidRDefault="007113DF" w:rsidP="007113DF">
      <w:pPr>
        <w:shd w:val="clear" w:color="auto" w:fill="AEAAAA" w:themeFill="background2" w:themeFillShade="BF"/>
        <w:spacing w:line="240" w:lineRule="auto"/>
        <w:contextualSpacing/>
        <w:rPr>
          <w:lang w:val="pl-PL"/>
        </w:rPr>
      </w:pPr>
      <w:r w:rsidRPr="008B6253">
        <w:rPr>
          <w:lang w:val="pl-PL"/>
        </w:rPr>
        <w:t xml:space="preserve">                </w:t>
      </w:r>
      <w:proofErr w:type="spellStart"/>
      <w:r w:rsidRPr="008B6253">
        <w:rPr>
          <w:lang w:val="pl-PL"/>
        </w:rPr>
        <w:t>dp</w:t>
      </w:r>
      <w:proofErr w:type="spellEnd"/>
      <w:r w:rsidRPr="008B6253">
        <w:rPr>
          <w:lang w:val="pl-PL"/>
        </w:rPr>
        <w:t xml:space="preserve">[i][w] = </w:t>
      </w:r>
      <w:proofErr w:type="spellStart"/>
      <w:proofErr w:type="gramStart"/>
      <w:r w:rsidRPr="008B6253">
        <w:rPr>
          <w:lang w:val="pl-PL"/>
        </w:rPr>
        <w:t>dp</w:t>
      </w:r>
      <w:proofErr w:type="spellEnd"/>
      <w:r w:rsidRPr="008B6253">
        <w:rPr>
          <w:lang w:val="pl-PL"/>
        </w:rPr>
        <w:t>[</w:t>
      </w:r>
      <w:proofErr w:type="gramEnd"/>
      <w:r w:rsidRPr="008B6253">
        <w:rPr>
          <w:lang w:val="pl-PL"/>
        </w:rPr>
        <w:t>i - 1][w];</w:t>
      </w:r>
    </w:p>
    <w:p w14:paraId="02DC222D" w14:textId="77777777" w:rsidR="007113DF" w:rsidRPr="00F7765E" w:rsidRDefault="007113DF" w:rsidP="007113DF">
      <w:pPr>
        <w:shd w:val="clear" w:color="auto" w:fill="AEAAAA" w:themeFill="background2" w:themeFillShade="BF"/>
        <w:spacing w:line="240" w:lineRule="auto"/>
        <w:contextualSpacing/>
        <w:rPr>
          <w:lang w:val="pl-PL"/>
        </w:rPr>
      </w:pPr>
      <w:r w:rsidRPr="008B6253">
        <w:rPr>
          <w:lang w:val="pl-PL"/>
        </w:rPr>
        <w:t xml:space="preserve">            </w:t>
      </w:r>
      <w:r w:rsidRPr="00F7765E">
        <w:rPr>
          <w:lang w:val="pl-PL"/>
        </w:rPr>
        <w:t>}</w:t>
      </w:r>
    </w:p>
    <w:p w14:paraId="5217C514" w14:textId="77777777" w:rsidR="007113DF" w:rsidRPr="008B6253" w:rsidRDefault="007113DF" w:rsidP="007113DF">
      <w:pPr>
        <w:shd w:val="clear" w:color="auto" w:fill="AEAAAA" w:themeFill="background2" w:themeFillShade="BF"/>
        <w:spacing w:line="240" w:lineRule="auto"/>
        <w:contextualSpacing/>
      </w:pPr>
      <w:r w:rsidRPr="00F7765E">
        <w:rPr>
          <w:lang w:val="pl-PL"/>
        </w:rPr>
        <w:t xml:space="preserve">        </w:t>
      </w:r>
      <w:r w:rsidRPr="008B6253">
        <w:t>}</w:t>
      </w:r>
    </w:p>
    <w:p w14:paraId="74F07AF7" w14:textId="77777777" w:rsidR="007113DF" w:rsidRPr="008B6253" w:rsidRDefault="007113DF" w:rsidP="007113DF">
      <w:pPr>
        <w:shd w:val="clear" w:color="auto" w:fill="AEAAAA" w:themeFill="background2" w:themeFillShade="BF"/>
        <w:spacing w:line="240" w:lineRule="auto"/>
        <w:contextualSpacing/>
      </w:pPr>
      <w:r w:rsidRPr="008B6253">
        <w:t xml:space="preserve">    }</w:t>
      </w:r>
    </w:p>
    <w:p w14:paraId="48AA3963" w14:textId="77777777" w:rsidR="007113DF" w:rsidRPr="008B6253" w:rsidRDefault="007113DF" w:rsidP="007113DF">
      <w:pPr>
        <w:shd w:val="clear" w:color="auto" w:fill="AEAAAA" w:themeFill="background2" w:themeFillShade="BF"/>
        <w:spacing w:line="240" w:lineRule="auto"/>
        <w:contextualSpacing/>
      </w:pPr>
    </w:p>
    <w:p w14:paraId="456854EB" w14:textId="77777777" w:rsidR="007113DF" w:rsidRPr="008B6253" w:rsidRDefault="007113DF" w:rsidP="007113DF">
      <w:pPr>
        <w:shd w:val="clear" w:color="auto" w:fill="AEAAAA" w:themeFill="background2" w:themeFillShade="BF"/>
        <w:spacing w:line="240" w:lineRule="auto"/>
        <w:contextualSpacing/>
      </w:pPr>
      <w:r w:rsidRPr="008B6253">
        <w:t xml:space="preserve">    return </w:t>
      </w:r>
      <w:proofErr w:type="spellStart"/>
      <w:r w:rsidRPr="008B6253">
        <w:t>dp</w:t>
      </w:r>
      <w:proofErr w:type="spellEnd"/>
      <w:r w:rsidRPr="008B6253">
        <w:t>[n][capacity];</w:t>
      </w:r>
    </w:p>
    <w:p w14:paraId="4E8E9FED" w14:textId="77777777" w:rsidR="007113DF" w:rsidRPr="008B6253" w:rsidRDefault="007113DF" w:rsidP="007113DF">
      <w:pPr>
        <w:shd w:val="clear" w:color="auto" w:fill="AEAAAA" w:themeFill="background2" w:themeFillShade="BF"/>
        <w:spacing w:line="240" w:lineRule="auto"/>
        <w:contextualSpacing/>
      </w:pPr>
      <w:r w:rsidRPr="008B6253">
        <w:t>}</w:t>
      </w:r>
    </w:p>
    <w:p w14:paraId="509A17CB" w14:textId="77777777" w:rsidR="007113DF" w:rsidRPr="008B6253" w:rsidRDefault="007113DF" w:rsidP="007113DF">
      <w:pPr>
        <w:shd w:val="clear" w:color="auto" w:fill="AEAAAA" w:themeFill="background2" w:themeFillShade="BF"/>
        <w:spacing w:line="240" w:lineRule="auto"/>
        <w:contextualSpacing/>
      </w:pPr>
    </w:p>
    <w:p w14:paraId="428FB8A3" w14:textId="77777777" w:rsidR="007113DF" w:rsidRPr="008B6253" w:rsidRDefault="007113DF" w:rsidP="007113DF">
      <w:pPr>
        <w:shd w:val="clear" w:color="auto" w:fill="AEAAAA" w:themeFill="background2" w:themeFillShade="BF"/>
        <w:spacing w:line="240" w:lineRule="auto"/>
        <w:contextualSpacing/>
      </w:pPr>
      <w:r w:rsidRPr="008B6253">
        <w:t xml:space="preserve">int </w:t>
      </w:r>
      <w:proofErr w:type="gramStart"/>
      <w:r w:rsidRPr="008B6253">
        <w:t>main(</w:t>
      </w:r>
      <w:proofErr w:type="gramEnd"/>
      <w:r w:rsidRPr="008B6253">
        <w:t>) {</w:t>
      </w:r>
    </w:p>
    <w:p w14:paraId="1EAB22A7" w14:textId="77777777" w:rsidR="007113DF" w:rsidRPr="008B6253" w:rsidRDefault="007113DF" w:rsidP="007113DF">
      <w:pPr>
        <w:shd w:val="clear" w:color="auto" w:fill="AEAAAA" w:themeFill="background2" w:themeFillShade="BF"/>
        <w:spacing w:line="240" w:lineRule="auto"/>
        <w:contextualSpacing/>
      </w:pPr>
      <w:r w:rsidRPr="008B6253">
        <w:t xml:space="preserve">    vector&lt;int&gt; profits = {15, 25, 13, 23};</w:t>
      </w:r>
    </w:p>
    <w:p w14:paraId="265D278D" w14:textId="77777777" w:rsidR="007113DF" w:rsidRPr="008B6253" w:rsidRDefault="007113DF" w:rsidP="007113DF">
      <w:pPr>
        <w:shd w:val="clear" w:color="auto" w:fill="AEAAAA" w:themeFill="background2" w:themeFillShade="BF"/>
        <w:spacing w:line="240" w:lineRule="auto"/>
        <w:contextualSpacing/>
      </w:pPr>
      <w:r w:rsidRPr="008B6253">
        <w:t xml:space="preserve">    vector&lt;int&gt; weights = {2, 6, 12, 9};</w:t>
      </w:r>
    </w:p>
    <w:p w14:paraId="5EC31F9E" w14:textId="77777777" w:rsidR="007113DF" w:rsidRPr="008B6253" w:rsidRDefault="007113DF" w:rsidP="007113DF">
      <w:pPr>
        <w:shd w:val="clear" w:color="auto" w:fill="AEAAAA" w:themeFill="background2" w:themeFillShade="BF"/>
        <w:spacing w:line="240" w:lineRule="auto"/>
        <w:contextualSpacing/>
      </w:pPr>
      <w:r w:rsidRPr="008B6253">
        <w:t xml:space="preserve">    int capacity = 20;</w:t>
      </w:r>
    </w:p>
    <w:p w14:paraId="7EA0D09A" w14:textId="77777777" w:rsidR="007113DF" w:rsidRPr="008B6253" w:rsidRDefault="007113DF" w:rsidP="007113DF">
      <w:pPr>
        <w:shd w:val="clear" w:color="auto" w:fill="AEAAAA" w:themeFill="background2" w:themeFillShade="BF"/>
        <w:spacing w:line="240" w:lineRule="auto"/>
        <w:contextualSpacing/>
      </w:pPr>
      <w:r w:rsidRPr="008B6253">
        <w:t xml:space="preserve">    int n = </w:t>
      </w:r>
      <w:proofErr w:type="spellStart"/>
      <w:proofErr w:type="gramStart"/>
      <w:r w:rsidRPr="008B6253">
        <w:t>profits.size</w:t>
      </w:r>
      <w:proofErr w:type="spellEnd"/>
      <w:proofErr w:type="gramEnd"/>
      <w:r w:rsidRPr="008B6253">
        <w:t>();</w:t>
      </w:r>
    </w:p>
    <w:p w14:paraId="7A6FACD6" w14:textId="77777777" w:rsidR="007113DF" w:rsidRPr="008B6253" w:rsidRDefault="007113DF" w:rsidP="007113DF">
      <w:pPr>
        <w:shd w:val="clear" w:color="auto" w:fill="AEAAAA" w:themeFill="background2" w:themeFillShade="BF"/>
        <w:spacing w:line="240" w:lineRule="auto"/>
        <w:contextualSpacing/>
      </w:pPr>
    </w:p>
    <w:p w14:paraId="2946888D" w14:textId="77777777" w:rsidR="007113DF" w:rsidRPr="008B6253" w:rsidRDefault="007113DF" w:rsidP="007113DF">
      <w:pPr>
        <w:shd w:val="clear" w:color="auto" w:fill="AEAAAA" w:themeFill="background2" w:themeFillShade="BF"/>
        <w:spacing w:line="240" w:lineRule="auto"/>
        <w:contextualSpacing/>
      </w:pPr>
      <w:r w:rsidRPr="008B6253">
        <w:t xml:space="preserve">    int </w:t>
      </w:r>
      <w:proofErr w:type="spellStart"/>
      <w:r w:rsidRPr="008B6253">
        <w:t>maxProfit</w:t>
      </w:r>
      <w:proofErr w:type="spellEnd"/>
      <w:r w:rsidRPr="008B6253">
        <w:t xml:space="preserve"> = </w:t>
      </w:r>
      <w:proofErr w:type="gramStart"/>
      <w:r w:rsidRPr="008B6253">
        <w:t>knapsack(</w:t>
      </w:r>
      <w:proofErr w:type="gramEnd"/>
      <w:r w:rsidRPr="008B6253">
        <w:t>capacity, weights, profits, n);</w:t>
      </w:r>
    </w:p>
    <w:p w14:paraId="11F157FA" w14:textId="77777777" w:rsidR="007113DF" w:rsidRPr="008B6253" w:rsidRDefault="007113DF" w:rsidP="007113DF">
      <w:pPr>
        <w:shd w:val="clear" w:color="auto" w:fill="AEAAAA" w:themeFill="background2" w:themeFillShade="BF"/>
        <w:spacing w:line="240" w:lineRule="auto"/>
        <w:contextualSpacing/>
      </w:pPr>
      <w:r w:rsidRPr="008B6253">
        <w:t xml:space="preserve">    </w:t>
      </w:r>
      <w:proofErr w:type="spellStart"/>
      <w:r w:rsidRPr="008B6253">
        <w:t>cout</w:t>
      </w:r>
      <w:proofErr w:type="spellEnd"/>
      <w:r w:rsidRPr="008B6253">
        <w:t xml:space="preserve"> &lt;&lt; "Maximum profit: " &lt;&lt; </w:t>
      </w:r>
      <w:proofErr w:type="spellStart"/>
      <w:r w:rsidRPr="008B6253">
        <w:t>maxProfit</w:t>
      </w:r>
      <w:proofErr w:type="spellEnd"/>
      <w:r w:rsidRPr="008B6253">
        <w:t xml:space="preserve"> &lt;&lt; </w:t>
      </w:r>
      <w:proofErr w:type="spellStart"/>
      <w:r w:rsidRPr="008B6253">
        <w:t>endl</w:t>
      </w:r>
      <w:proofErr w:type="spellEnd"/>
      <w:r w:rsidRPr="008B6253">
        <w:t>;</w:t>
      </w:r>
    </w:p>
    <w:p w14:paraId="72C8C19F" w14:textId="77777777" w:rsidR="007113DF" w:rsidRPr="008B6253" w:rsidRDefault="007113DF" w:rsidP="007113DF">
      <w:pPr>
        <w:shd w:val="clear" w:color="auto" w:fill="AEAAAA" w:themeFill="background2" w:themeFillShade="BF"/>
        <w:spacing w:line="240" w:lineRule="auto"/>
        <w:contextualSpacing/>
      </w:pPr>
    </w:p>
    <w:p w14:paraId="1AB8EC9F" w14:textId="77777777" w:rsidR="007113DF" w:rsidRPr="008B6253" w:rsidRDefault="007113DF" w:rsidP="007113DF">
      <w:pPr>
        <w:shd w:val="clear" w:color="auto" w:fill="AEAAAA" w:themeFill="background2" w:themeFillShade="BF"/>
        <w:spacing w:line="240" w:lineRule="auto"/>
        <w:contextualSpacing/>
      </w:pPr>
      <w:r w:rsidRPr="008B6253">
        <w:t xml:space="preserve">    return 0;</w:t>
      </w:r>
    </w:p>
    <w:p w14:paraId="68B6F4F1" w14:textId="435A4CFA" w:rsidR="007113DF" w:rsidRPr="008B6253" w:rsidRDefault="007113DF" w:rsidP="007113DF">
      <w:pPr>
        <w:shd w:val="clear" w:color="auto" w:fill="AEAAAA" w:themeFill="background2" w:themeFillShade="BF"/>
        <w:spacing w:line="240" w:lineRule="auto"/>
        <w:contextualSpacing/>
      </w:pPr>
      <w:r w:rsidRPr="008B6253">
        <w:t>}</w:t>
      </w:r>
    </w:p>
    <w:p w14:paraId="229D1334" w14:textId="77777777" w:rsidR="007113DF" w:rsidRPr="008B6253" w:rsidRDefault="007113DF" w:rsidP="007113DF"/>
    <w:p w14:paraId="4DF794AE" w14:textId="21120597" w:rsidR="007113DF" w:rsidRPr="008B6253" w:rsidRDefault="007113DF" w:rsidP="007113DF">
      <w:r w:rsidRPr="008B6253">
        <w:rPr>
          <w:b/>
          <w:bCs/>
        </w:rPr>
        <w:t>Input:</w:t>
      </w:r>
      <w:r w:rsidRPr="008B6253">
        <w:t xml:space="preserve"> </w:t>
      </w:r>
      <w:r w:rsidR="00D42FCA" w:rsidRPr="008B6253">
        <w:t>N = 3, W = 4, profit [] = {1, 2, 3}, weight [] = {4, 5, 1}</w:t>
      </w:r>
    </w:p>
    <w:p w14:paraId="02D96859" w14:textId="48FFED70" w:rsidR="00D42FCA" w:rsidRPr="008B6253" w:rsidRDefault="00D42FCA" w:rsidP="007113DF">
      <w:r w:rsidRPr="008B6253">
        <w:rPr>
          <w:b/>
          <w:bCs/>
        </w:rPr>
        <w:t>Output:</w:t>
      </w:r>
      <w:r w:rsidRPr="008B6253">
        <w:t xml:space="preserve"> 3</w:t>
      </w:r>
    </w:p>
    <w:p w14:paraId="3A97DB6D" w14:textId="77777777" w:rsidR="00376B66" w:rsidRDefault="00376B66" w:rsidP="007113DF"/>
    <w:p w14:paraId="4B0EF235" w14:textId="77777777" w:rsidR="00376B66" w:rsidRDefault="00376B66" w:rsidP="007113DF"/>
    <w:p w14:paraId="0C1237CF" w14:textId="77777777" w:rsidR="00376B66" w:rsidRDefault="00376B66" w:rsidP="007113DF"/>
    <w:p w14:paraId="6EFB719A" w14:textId="77777777" w:rsidR="00376B66" w:rsidRPr="008B6253" w:rsidRDefault="00376B66" w:rsidP="007113DF"/>
    <w:sectPr w:rsidR="00376B66" w:rsidRPr="008B6253" w:rsidSect="005C08C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 Nova">
    <w:altName w:val="Tahoma"/>
    <w:panose1 w:val="00000000000000000000"/>
    <w:charset w:val="00"/>
    <w:family w:val="modern"/>
    <w:notTrueType/>
    <w:pitch w:val="variable"/>
    <w:sig w:usb0="A00002EF" w:usb1="5000E0FB" w:usb2="00000000" w:usb3="00000000" w:csb0="0000019F" w:csb1="00000000"/>
  </w:font>
  <w:font w:name="Algerian">
    <w:charset w:val="00"/>
    <w:family w:val="decorativ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F1AA1"/>
    <w:multiLevelType w:val="hybridMultilevel"/>
    <w:tmpl w:val="45D8E9EE"/>
    <w:lvl w:ilvl="0" w:tplc="818086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57617A"/>
    <w:multiLevelType w:val="multilevel"/>
    <w:tmpl w:val="BB30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33188"/>
    <w:multiLevelType w:val="hybridMultilevel"/>
    <w:tmpl w:val="FB42A21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24591A70"/>
    <w:multiLevelType w:val="hybridMultilevel"/>
    <w:tmpl w:val="00BCA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036C0"/>
    <w:multiLevelType w:val="hybridMultilevel"/>
    <w:tmpl w:val="E26E5A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35AE1612"/>
    <w:multiLevelType w:val="hybridMultilevel"/>
    <w:tmpl w:val="E012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54901"/>
    <w:multiLevelType w:val="multilevel"/>
    <w:tmpl w:val="4B3A4D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71EA1"/>
    <w:multiLevelType w:val="hybridMultilevel"/>
    <w:tmpl w:val="D0BC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528C6"/>
    <w:multiLevelType w:val="hybridMultilevel"/>
    <w:tmpl w:val="0180F52C"/>
    <w:lvl w:ilvl="0" w:tplc="7902B6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8B84D19"/>
    <w:multiLevelType w:val="hybridMultilevel"/>
    <w:tmpl w:val="DD9C544A"/>
    <w:lvl w:ilvl="0" w:tplc="FFFFFFFF">
      <w:start w:val="1"/>
      <w:numFmt w:val="decimal"/>
      <w:lvlText w:val="%1."/>
      <w:lvlJc w:val="left"/>
      <w:pPr>
        <w:ind w:left="720" w:hanging="360"/>
      </w:pPr>
    </w:lvl>
    <w:lvl w:ilvl="1" w:tplc="0409000F">
      <w:start w:val="1"/>
      <w:numFmt w:val="decimal"/>
      <w:lvlText w:val="%2."/>
      <w:lvlJc w:val="left"/>
      <w:pPr>
        <w:ind w:left="15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8B1F4E"/>
    <w:multiLevelType w:val="hybridMultilevel"/>
    <w:tmpl w:val="35AC7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170FB"/>
    <w:multiLevelType w:val="hybridMultilevel"/>
    <w:tmpl w:val="5FD6F486"/>
    <w:lvl w:ilvl="0" w:tplc="0409000F">
      <w:start w:val="1"/>
      <w:numFmt w:val="decimal"/>
      <w:lvlText w:val="%1."/>
      <w:lvlJc w:val="left"/>
      <w:pPr>
        <w:ind w:left="1500" w:hanging="360"/>
      </w:pPr>
      <w:rPr>
        <w:rFonts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2" w15:restartNumberingAfterBreak="0">
    <w:nsid w:val="644B548C"/>
    <w:multiLevelType w:val="multilevel"/>
    <w:tmpl w:val="9C18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BE7000"/>
    <w:multiLevelType w:val="hybridMultilevel"/>
    <w:tmpl w:val="C198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E7438"/>
    <w:multiLevelType w:val="multilevel"/>
    <w:tmpl w:val="B4F0E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FC71F5"/>
    <w:multiLevelType w:val="singleLevel"/>
    <w:tmpl w:val="0409000F"/>
    <w:lvl w:ilvl="0">
      <w:start w:val="1"/>
      <w:numFmt w:val="decimal"/>
      <w:lvlText w:val="%1."/>
      <w:lvlJc w:val="left"/>
      <w:pPr>
        <w:ind w:left="720" w:hanging="360"/>
      </w:pPr>
    </w:lvl>
  </w:abstractNum>
  <w:abstractNum w:abstractNumId="16" w15:restartNumberingAfterBreak="0">
    <w:nsid w:val="77316753"/>
    <w:multiLevelType w:val="hybridMultilevel"/>
    <w:tmpl w:val="171A809A"/>
    <w:lvl w:ilvl="0" w:tplc="A4E8F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2220288">
    <w:abstractNumId w:val="13"/>
  </w:num>
  <w:num w:numId="2" w16cid:durableId="1847013086">
    <w:abstractNumId w:val="8"/>
  </w:num>
  <w:num w:numId="3" w16cid:durableId="1676764489">
    <w:abstractNumId w:val="7"/>
  </w:num>
  <w:num w:numId="4" w16cid:durableId="634800320">
    <w:abstractNumId w:val="4"/>
  </w:num>
  <w:num w:numId="5" w16cid:durableId="1326396433">
    <w:abstractNumId w:val="10"/>
  </w:num>
  <w:num w:numId="6" w16cid:durableId="1758822287">
    <w:abstractNumId w:val="16"/>
  </w:num>
  <w:num w:numId="7" w16cid:durableId="1877813882">
    <w:abstractNumId w:val="0"/>
  </w:num>
  <w:num w:numId="8" w16cid:durableId="1441795865">
    <w:abstractNumId w:val="5"/>
  </w:num>
  <w:num w:numId="9" w16cid:durableId="1415739048">
    <w:abstractNumId w:val="6"/>
  </w:num>
  <w:num w:numId="10" w16cid:durableId="1171334294">
    <w:abstractNumId w:val="15"/>
  </w:num>
  <w:num w:numId="11" w16cid:durableId="1984889906">
    <w:abstractNumId w:val="15"/>
    <w:lvlOverride w:ilvl="0">
      <w:startOverride w:val="2"/>
    </w:lvlOverride>
  </w:num>
  <w:num w:numId="12" w16cid:durableId="1271207224">
    <w:abstractNumId w:val="15"/>
  </w:num>
  <w:num w:numId="13" w16cid:durableId="685524516">
    <w:abstractNumId w:val="15"/>
  </w:num>
  <w:num w:numId="14" w16cid:durableId="1300259111">
    <w:abstractNumId w:val="15"/>
  </w:num>
  <w:num w:numId="15" w16cid:durableId="1690325984">
    <w:abstractNumId w:val="15"/>
    <w:lvlOverride w:ilvl="0">
      <w:startOverride w:val="3"/>
    </w:lvlOverride>
  </w:num>
  <w:num w:numId="16" w16cid:durableId="1233005664">
    <w:abstractNumId w:val="2"/>
  </w:num>
  <w:num w:numId="17" w16cid:durableId="737484065">
    <w:abstractNumId w:val="11"/>
  </w:num>
  <w:num w:numId="18" w16cid:durableId="1951741980">
    <w:abstractNumId w:val="12"/>
    <w:lvlOverride w:ilvl="0">
      <w:startOverride w:val="1"/>
    </w:lvlOverride>
  </w:num>
  <w:num w:numId="19" w16cid:durableId="1711762842">
    <w:abstractNumId w:val="12"/>
    <w:lvlOverride w:ilvl="0">
      <w:startOverride w:val="2"/>
    </w:lvlOverride>
  </w:num>
  <w:num w:numId="20" w16cid:durableId="1008678875">
    <w:abstractNumId w:val="12"/>
    <w:lvlOverride w:ilvl="0">
      <w:startOverride w:val="3"/>
    </w:lvlOverride>
  </w:num>
  <w:num w:numId="21" w16cid:durableId="1427265960">
    <w:abstractNumId w:val="12"/>
    <w:lvlOverride w:ilvl="0"/>
    <w:lvlOverride w:ilvl="1">
      <w:startOverride w:val="1"/>
    </w:lvlOverride>
  </w:num>
  <w:num w:numId="22" w16cid:durableId="312951915">
    <w:abstractNumId w:val="12"/>
    <w:lvlOverride w:ilvl="0"/>
    <w:lvlOverride w:ilvl="1"/>
    <w:lvlOverride w:ilvl="2">
      <w:startOverride w:val="1"/>
    </w:lvlOverride>
  </w:num>
  <w:num w:numId="23" w16cid:durableId="1245530432">
    <w:abstractNumId w:val="12"/>
    <w:lvlOverride w:ilvl="0"/>
    <w:lvlOverride w:ilvl="1"/>
    <w:lvlOverride w:ilvl="2">
      <w:startOverride w:val="2"/>
    </w:lvlOverride>
  </w:num>
  <w:num w:numId="24" w16cid:durableId="101148738">
    <w:abstractNumId w:val="12"/>
    <w:lvlOverride w:ilvl="0"/>
    <w:lvlOverride w:ilvl="1"/>
    <w:lvlOverride w:ilvl="2">
      <w:startOverride w:val="3"/>
    </w:lvlOverride>
  </w:num>
  <w:num w:numId="25" w16cid:durableId="44717627">
    <w:abstractNumId w:val="12"/>
    <w:lvlOverride w:ilvl="0"/>
    <w:lvlOverride w:ilvl="1">
      <w:startOverride w:val="2"/>
    </w:lvlOverride>
  </w:num>
  <w:num w:numId="26" w16cid:durableId="782655269">
    <w:abstractNumId w:val="1"/>
  </w:num>
  <w:num w:numId="27" w16cid:durableId="1492018516">
    <w:abstractNumId w:val="14"/>
  </w:num>
  <w:num w:numId="28" w16cid:durableId="924459918">
    <w:abstractNumId w:val="3"/>
  </w:num>
  <w:num w:numId="29" w16cid:durableId="180226216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d Rifat Hossen">
    <w15:presenceInfo w15:providerId="Windows Live" w15:userId="8b0bc8d1cf22c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6D"/>
    <w:rsid w:val="000E786A"/>
    <w:rsid w:val="00155296"/>
    <w:rsid w:val="001D433C"/>
    <w:rsid w:val="001F692D"/>
    <w:rsid w:val="002657F5"/>
    <w:rsid w:val="00267BBB"/>
    <w:rsid w:val="002B59EC"/>
    <w:rsid w:val="002F0DE5"/>
    <w:rsid w:val="00331FAE"/>
    <w:rsid w:val="003326C5"/>
    <w:rsid w:val="003473E9"/>
    <w:rsid w:val="00372117"/>
    <w:rsid w:val="00373DBD"/>
    <w:rsid w:val="00376B66"/>
    <w:rsid w:val="0044195E"/>
    <w:rsid w:val="0044281C"/>
    <w:rsid w:val="004D705A"/>
    <w:rsid w:val="004E7DD4"/>
    <w:rsid w:val="005656DF"/>
    <w:rsid w:val="005C08CB"/>
    <w:rsid w:val="00607230"/>
    <w:rsid w:val="00625EB1"/>
    <w:rsid w:val="00652FA4"/>
    <w:rsid w:val="006761DA"/>
    <w:rsid w:val="006B551B"/>
    <w:rsid w:val="00703DFF"/>
    <w:rsid w:val="007113DF"/>
    <w:rsid w:val="00724B5D"/>
    <w:rsid w:val="00735095"/>
    <w:rsid w:val="007D7E51"/>
    <w:rsid w:val="007F322F"/>
    <w:rsid w:val="00814ECC"/>
    <w:rsid w:val="00821054"/>
    <w:rsid w:val="00826DBA"/>
    <w:rsid w:val="0088722F"/>
    <w:rsid w:val="008A1410"/>
    <w:rsid w:val="008B6253"/>
    <w:rsid w:val="008F6434"/>
    <w:rsid w:val="009410B5"/>
    <w:rsid w:val="009470F0"/>
    <w:rsid w:val="00964788"/>
    <w:rsid w:val="00A0023B"/>
    <w:rsid w:val="00A16F32"/>
    <w:rsid w:val="00A31A0D"/>
    <w:rsid w:val="00A5652C"/>
    <w:rsid w:val="00AC4EC6"/>
    <w:rsid w:val="00B164CE"/>
    <w:rsid w:val="00B35CAA"/>
    <w:rsid w:val="00B36241"/>
    <w:rsid w:val="00B653C9"/>
    <w:rsid w:val="00BD1011"/>
    <w:rsid w:val="00C17E99"/>
    <w:rsid w:val="00C72954"/>
    <w:rsid w:val="00CD7539"/>
    <w:rsid w:val="00D42FCA"/>
    <w:rsid w:val="00D54F1D"/>
    <w:rsid w:val="00D56BC5"/>
    <w:rsid w:val="00D7779A"/>
    <w:rsid w:val="00D839CE"/>
    <w:rsid w:val="00E01B9D"/>
    <w:rsid w:val="00E05841"/>
    <w:rsid w:val="00E22DEA"/>
    <w:rsid w:val="00E57E5C"/>
    <w:rsid w:val="00E80060"/>
    <w:rsid w:val="00EA7C6D"/>
    <w:rsid w:val="00ED4ACA"/>
    <w:rsid w:val="00ED5BF5"/>
    <w:rsid w:val="00F7765E"/>
    <w:rsid w:val="00F84BC8"/>
    <w:rsid w:val="00F85E54"/>
    <w:rsid w:val="00F95A23"/>
    <w:rsid w:val="00FA4D98"/>
    <w:rsid w:val="00FE3AE9"/>
    <w:rsid w:val="00FF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D950"/>
  <w15:chartTrackingRefBased/>
  <w15:docId w15:val="{BEA27E2B-F3FC-4B9B-A218-0D56D24B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A14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95E"/>
    <w:rPr>
      <w:color w:val="0563C1" w:themeColor="hyperlink"/>
      <w:u w:val="single"/>
    </w:rPr>
  </w:style>
  <w:style w:type="character" w:styleId="UnresolvedMention">
    <w:name w:val="Unresolved Mention"/>
    <w:basedOn w:val="DefaultParagraphFont"/>
    <w:uiPriority w:val="99"/>
    <w:semiHidden/>
    <w:unhideWhenUsed/>
    <w:rsid w:val="0044195E"/>
    <w:rPr>
      <w:color w:val="605E5C"/>
      <w:shd w:val="clear" w:color="auto" w:fill="E1DFDD"/>
    </w:rPr>
  </w:style>
  <w:style w:type="paragraph" w:styleId="ListParagraph">
    <w:name w:val="List Paragraph"/>
    <w:basedOn w:val="Normal"/>
    <w:uiPriority w:val="34"/>
    <w:qFormat/>
    <w:rsid w:val="0044195E"/>
    <w:pPr>
      <w:ind w:left="720"/>
      <w:contextualSpacing/>
    </w:pPr>
  </w:style>
  <w:style w:type="paragraph" w:styleId="Revision">
    <w:name w:val="Revision"/>
    <w:hidden/>
    <w:uiPriority w:val="99"/>
    <w:semiHidden/>
    <w:rsid w:val="00373DBD"/>
    <w:pPr>
      <w:spacing w:after="0" w:line="240" w:lineRule="auto"/>
    </w:pPr>
  </w:style>
  <w:style w:type="paragraph" w:styleId="NoSpacing">
    <w:name w:val="No Spacing"/>
    <w:link w:val="NoSpacingChar"/>
    <w:uiPriority w:val="1"/>
    <w:qFormat/>
    <w:rsid w:val="00B36241"/>
    <w:pPr>
      <w:spacing w:after="0" w:line="240" w:lineRule="auto"/>
    </w:pPr>
    <w:rPr>
      <w:rFonts w:eastAsiaTheme="minorEastAsia"/>
    </w:rPr>
  </w:style>
  <w:style w:type="character" w:customStyle="1" w:styleId="NoSpacingChar">
    <w:name w:val="No Spacing Char"/>
    <w:basedOn w:val="DefaultParagraphFont"/>
    <w:link w:val="NoSpacing"/>
    <w:uiPriority w:val="1"/>
    <w:rsid w:val="00B36241"/>
    <w:rPr>
      <w:rFonts w:eastAsiaTheme="minorEastAsia"/>
    </w:rPr>
  </w:style>
  <w:style w:type="character" w:customStyle="1" w:styleId="Heading4Char">
    <w:name w:val="Heading 4 Char"/>
    <w:basedOn w:val="DefaultParagraphFont"/>
    <w:link w:val="Heading4"/>
    <w:uiPriority w:val="9"/>
    <w:semiHidden/>
    <w:rsid w:val="008A141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72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C72954"/>
  </w:style>
  <w:style w:type="character" w:customStyle="1" w:styleId="mord">
    <w:name w:val="mord"/>
    <w:basedOn w:val="DefaultParagraphFont"/>
    <w:rsid w:val="00C72954"/>
  </w:style>
  <w:style w:type="character" w:customStyle="1" w:styleId="mrel">
    <w:name w:val="mrel"/>
    <w:basedOn w:val="DefaultParagraphFont"/>
    <w:rsid w:val="00C72954"/>
  </w:style>
  <w:style w:type="character" w:customStyle="1" w:styleId="mopen">
    <w:name w:val="mopen"/>
    <w:basedOn w:val="DefaultParagraphFont"/>
    <w:rsid w:val="00C72954"/>
  </w:style>
  <w:style w:type="character" w:customStyle="1" w:styleId="mpunct">
    <w:name w:val="mpunct"/>
    <w:basedOn w:val="DefaultParagraphFont"/>
    <w:rsid w:val="00C72954"/>
  </w:style>
  <w:style w:type="character" w:customStyle="1" w:styleId="mclose">
    <w:name w:val="mclose"/>
    <w:basedOn w:val="DefaultParagraphFont"/>
    <w:rsid w:val="00C72954"/>
  </w:style>
  <w:style w:type="character" w:styleId="Strong">
    <w:name w:val="Strong"/>
    <w:basedOn w:val="DefaultParagraphFont"/>
    <w:uiPriority w:val="22"/>
    <w:qFormat/>
    <w:rsid w:val="00814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56464">
      <w:bodyDiv w:val="1"/>
      <w:marLeft w:val="0"/>
      <w:marRight w:val="0"/>
      <w:marTop w:val="0"/>
      <w:marBottom w:val="0"/>
      <w:divBdr>
        <w:top w:val="none" w:sz="0" w:space="0" w:color="auto"/>
        <w:left w:val="none" w:sz="0" w:space="0" w:color="auto"/>
        <w:bottom w:val="none" w:sz="0" w:space="0" w:color="auto"/>
        <w:right w:val="none" w:sz="0" w:space="0" w:color="auto"/>
      </w:divBdr>
      <w:divsChild>
        <w:div w:id="1560555086">
          <w:marLeft w:val="0"/>
          <w:marRight w:val="0"/>
          <w:marTop w:val="0"/>
          <w:marBottom w:val="0"/>
          <w:divBdr>
            <w:top w:val="none" w:sz="0" w:space="0" w:color="auto"/>
            <w:left w:val="none" w:sz="0" w:space="0" w:color="auto"/>
            <w:bottom w:val="none" w:sz="0" w:space="0" w:color="auto"/>
            <w:right w:val="none" w:sz="0" w:space="0" w:color="auto"/>
          </w:divBdr>
          <w:divsChild>
            <w:div w:id="2049840347">
              <w:marLeft w:val="0"/>
              <w:marRight w:val="0"/>
              <w:marTop w:val="0"/>
              <w:marBottom w:val="0"/>
              <w:divBdr>
                <w:top w:val="none" w:sz="0" w:space="0" w:color="auto"/>
                <w:left w:val="none" w:sz="0" w:space="0" w:color="auto"/>
                <w:bottom w:val="none" w:sz="0" w:space="0" w:color="auto"/>
                <w:right w:val="none" w:sz="0" w:space="0" w:color="auto"/>
              </w:divBdr>
            </w:div>
            <w:div w:id="906111296">
              <w:marLeft w:val="0"/>
              <w:marRight w:val="0"/>
              <w:marTop w:val="0"/>
              <w:marBottom w:val="0"/>
              <w:divBdr>
                <w:top w:val="none" w:sz="0" w:space="0" w:color="auto"/>
                <w:left w:val="none" w:sz="0" w:space="0" w:color="auto"/>
                <w:bottom w:val="none" w:sz="0" w:space="0" w:color="auto"/>
                <w:right w:val="none" w:sz="0" w:space="0" w:color="auto"/>
              </w:divBdr>
            </w:div>
            <w:div w:id="31461543">
              <w:marLeft w:val="0"/>
              <w:marRight w:val="0"/>
              <w:marTop w:val="0"/>
              <w:marBottom w:val="0"/>
              <w:divBdr>
                <w:top w:val="none" w:sz="0" w:space="0" w:color="auto"/>
                <w:left w:val="none" w:sz="0" w:space="0" w:color="auto"/>
                <w:bottom w:val="none" w:sz="0" w:space="0" w:color="auto"/>
                <w:right w:val="none" w:sz="0" w:space="0" w:color="auto"/>
              </w:divBdr>
            </w:div>
            <w:div w:id="1825537414">
              <w:marLeft w:val="0"/>
              <w:marRight w:val="0"/>
              <w:marTop w:val="0"/>
              <w:marBottom w:val="0"/>
              <w:divBdr>
                <w:top w:val="none" w:sz="0" w:space="0" w:color="auto"/>
                <w:left w:val="none" w:sz="0" w:space="0" w:color="auto"/>
                <w:bottom w:val="none" w:sz="0" w:space="0" w:color="auto"/>
                <w:right w:val="none" w:sz="0" w:space="0" w:color="auto"/>
              </w:divBdr>
            </w:div>
            <w:div w:id="435372504">
              <w:marLeft w:val="0"/>
              <w:marRight w:val="0"/>
              <w:marTop w:val="0"/>
              <w:marBottom w:val="0"/>
              <w:divBdr>
                <w:top w:val="none" w:sz="0" w:space="0" w:color="auto"/>
                <w:left w:val="none" w:sz="0" w:space="0" w:color="auto"/>
                <w:bottom w:val="none" w:sz="0" w:space="0" w:color="auto"/>
                <w:right w:val="none" w:sz="0" w:space="0" w:color="auto"/>
              </w:divBdr>
            </w:div>
            <w:div w:id="586840727">
              <w:marLeft w:val="0"/>
              <w:marRight w:val="0"/>
              <w:marTop w:val="0"/>
              <w:marBottom w:val="0"/>
              <w:divBdr>
                <w:top w:val="none" w:sz="0" w:space="0" w:color="auto"/>
                <w:left w:val="none" w:sz="0" w:space="0" w:color="auto"/>
                <w:bottom w:val="none" w:sz="0" w:space="0" w:color="auto"/>
                <w:right w:val="none" w:sz="0" w:space="0" w:color="auto"/>
              </w:divBdr>
            </w:div>
            <w:div w:id="797378503">
              <w:marLeft w:val="0"/>
              <w:marRight w:val="0"/>
              <w:marTop w:val="0"/>
              <w:marBottom w:val="0"/>
              <w:divBdr>
                <w:top w:val="none" w:sz="0" w:space="0" w:color="auto"/>
                <w:left w:val="none" w:sz="0" w:space="0" w:color="auto"/>
                <w:bottom w:val="none" w:sz="0" w:space="0" w:color="auto"/>
                <w:right w:val="none" w:sz="0" w:space="0" w:color="auto"/>
              </w:divBdr>
            </w:div>
            <w:div w:id="1675179820">
              <w:marLeft w:val="0"/>
              <w:marRight w:val="0"/>
              <w:marTop w:val="0"/>
              <w:marBottom w:val="0"/>
              <w:divBdr>
                <w:top w:val="none" w:sz="0" w:space="0" w:color="auto"/>
                <w:left w:val="none" w:sz="0" w:space="0" w:color="auto"/>
                <w:bottom w:val="none" w:sz="0" w:space="0" w:color="auto"/>
                <w:right w:val="none" w:sz="0" w:space="0" w:color="auto"/>
              </w:divBdr>
            </w:div>
            <w:div w:id="825440366">
              <w:marLeft w:val="0"/>
              <w:marRight w:val="0"/>
              <w:marTop w:val="0"/>
              <w:marBottom w:val="0"/>
              <w:divBdr>
                <w:top w:val="none" w:sz="0" w:space="0" w:color="auto"/>
                <w:left w:val="none" w:sz="0" w:space="0" w:color="auto"/>
                <w:bottom w:val="none" w:sz="0" w:space="0" w:color="auto"/>
                <w:right w:val="none" w:sz="0" w:space="0" w:color="auto"/>
              </w:divBdr>
            </w:div>
            <w:div w:id="1835873837">
              <w:marLeft w:val="0"/>
              <w:marRight w:val="0"/>
              <w:marTop w:val="0"/>
              <w:marBottom w:val="0"/>
              <w:divBdr>
                <w:top w:val="none" w:sz="0" w:space="0" w:color="auto"/>
                <w:left w:val="none" w:sz="0" w:space="0" w:color="auto"/>
                <w:bottom w:val="none" w:sz="0" w:space="0" w:color="auto"/>
                <w:right w:val="none" w:sz="0" w:space="0" w:color="auto"/>
              </w:divBdr>
            </w:div>
            <w:div w:id="1674065373">
              <w:marLeft w:val="0"/>
              <w:marRight w:val="0"/>
              <w:marTop w:val="0"/>
              <w:marBottom w:val="0"/>
              <w:divBdr>
                <w:top w:val="none" w:sz="0" w:space="0" w:color="auto"/>
                <w:left w:val="none" w:sz="0" w:space="0" w:color="auto"/>
                <w:bottom w:val="none" w:sz="0" w:space="0" w:color="auto"/>
                <w:right w:val="none" w:sz="0" w:space="0" w:color="auto"/>
              </w:divBdr>
            </w:div>
            <w:div w:id="142893118">
              <w:marLeft w:val="0"/>
              <w:marRight w:val="0"/>
              <w:marTop w:val="0"/>
              <w:marBottom w:val="0"/>
              <w:divBdr>
                <w:top w:val="none" w:sz="0" w:space="0" w:color="auto"/>
                <w:left w:val="none" w:sz="0" w:space="0" w:color="auto"/>
                <w:bottom w:val="none" w:sz="0" w:space="0" w:color="auto"/>
                <w:right w:val="none" w:sz="0" w:space="0" w:color="auto"/>
              </w:divBdr>
            </w:div>
            <w:div w:id="1034886777">
              <w:marLeft w:val="0"/>
              <w:marRight w:val="0"/>
              <w:marTop w:val="0"/>
              <w:marBottom w:val="0"/>
              <w:divBdr>
                <w:top w:val="none" w:sz="0" w:space="0" w:color="auto"/>
                <w:left w:val="none" w:sz="0" w:space="0" w:color="auto"/>
                <w:bottom w:val="none" w:sz="0" w:space="0" w:color="auto"/>
                <w:right w:val="none" w:sz="0" w:space="0" w:color="auto"/>
              </w:divBdr>
            </w:div>
            <w:div w:id="520125369">
              <w:marLeft w:val="0"/>
              <w:marRight w:val="0"/>
              <w:marTop w:val="0"/>
              <w:marBottom w:val="0"/>
              <w:divBdr>
                <w:top w:val="none" w:sz="0" w:space="0" w:color="auto"/>
                <w:left w:val="none" w:sz="0" w:space="0" w:color="auto"/>
                <w:bottom w:val="none" w:sz="0" w:space="0" w:color="auto"/>
                <w:right w:val="none" w:sz="0" w:space="0" w:color="auto"/>
              </w:divBdr>
            </w:div>
            <w:div w:id="150603303">
              <w:marLeft w:val="0"/>
              <w:marRight w:val="0"/>
              <w:marTop w:val="0"/>
              <w:marBottom w:val="0"/>
              <w:divBdr>
                <w:top w:val="none" w:sz="0" w:space="0" w:color="auto"/>
                <w:left w:val="none" w:sz="0" w:space="0" w:color="auto"/>
                <w:bottom w:val="none" w:sz="0" w:space="0" w:color="auto"/>
                <w:right w:val="none" w:sz="0" w:space="0" w:color="auto"/>
              </w:divBdr>
            </w:div>
            <w:div w:id="527372353">
              <w:marLeft w:val="0"/>
              <w:marRight w:val="0"/>
              <w:marTop w:val="0"/>
              <w:marBottom w:val="0"/>
              <w:divBdr>
                <w:top w:val="none" w:sz="0" w:space="0" w:color="auto"/>
                <w:left w:val="none" w:sz="0" w:space="0" w:color="auto"/>
                <w:bottom w:val="none" w:sz="0" w:space="0" w:color="auto"/>
                <w:right w:val="none" w:sz="0" w:space="0" w:color="auto"/>
              </w:divBdr>
            </w:div>
            <w:div w:id="394813342">
              <w:marLeft w:val="0"/>
              <w:marRight w:val="0"/>
              <w:marTop w:val="0"/>
              <w:marBottom w:val="0"/>
              <w:divBdr>
                <w:top w:val="none" w:sz="0" w:space="0" w:color="auto"/>
                <w:left w:val="none" w:sz="0" w:space="0" w:color="auto"/>
                <w:bottom w:val="none" w:sz="0" w:space="0" w:color="auto"/>
                <w:right w:val="none" w:sz="0" w:space="0" w:color="auto"/>
              </w:divBdr>
            </w:div>
            <w:div w:id="1321235599">
              <w:marLeft w:val="0"/>
              <w:marRight w:val="0"/>
              <w:marTop w:val="0"/>
              <w:marBottom w:val="0"/>
              <w:divBdr>
                <w:top w:val="none" w:sz="0" w:space="0" w:color="auto"/>
                <w:left w:val="none" w:sz="0" w:space="0" w:color="auto"/>
                <w:bottom w:val="none" w:sz="0" w:space="0" w:color="auto"/>
                <w:right w:val="none" w:sz="0" w:space="0" w:color="auto"/>
              </w:divBdr>
            </w:div>
            <w:div w:id="1233271722">
              <w:marLeft w:val="0"/>
              <w:marRight w:val="0"/>
              <w:marTop w:val="0"/>
              <w:marBottom w:val="0"/>
              <w:divBdr>
                <w:top w:val="none" w:sz="0" w:space="0" w:color="auto"/>
                <w:left w:val="none" w:sz="0" w:space="0" w:color="auto"/>
                <w:bottom w:val="none" w:sz="0" w:space="0" w:color="auto"/>
                <w:right w:val="none" w:sz="0" w:space="0" w:color="auto"/>
              </w:divBdr>
            </w:div>
            <w:div w:id="43022927">
              <w:marLeft w:val="0"/>
              <w:marRight w:val="0"/>
              <w:marTop w:val="0"/>
              <w:marBottom w:val="0"/>
              <w:divBdr>
                <w:top w:val="none" w:sz="0" w:space="0" w:color="auto"/>
                <w:left w:val="none" w:sz="0" w:space="0" w:color="auto"/>
                <w:bottom w:val="none" w:sz="0" w:space="0" w:color="auto"/>
                <w:right w:val="none" w:sz="0" w:space="0" w:color="auto"/>
              </w:divBdr>
            </w:div>
            <w:div w:id="1180388809">
              <w:marLeft w:val="0"/>
              <w:marRight w:val="0"/>
              <w:marTop w:val="0"/>
              <w:marBottom w:val="0"/>
              <w:divBdr>
                <w:top w:val="none" w:sz="0" w:space="0" w:color="auto"/>
                <w:left w:val="none" w:sz="0" w:space="0" w:color="auto"/>
                <w:bottom w:val="none" w:sz="0" w:space="0" w:color="auto"/>
                <w:right w:val="none" w:sz="0" w:space="0" w:color="auto"/>
              </w:divBdr>
            </w:div>
            <w:div w:id="1065301521">
              <w:marLeft w:val="0"/>
              <w:marRight w:val="0"/>
              <w:marTop w:val="0"/>
              <w:marBottom w:val="0"/>
              <w:divBdr>
                <w:top w:val="none" w:sz="0" w:space="0" w:color="auto"/>
                <w:left w:val="none" w:sz="0" w:space="0" w:color="auto"/>
                <w:bottom w:val="none" w:sz="0" w:space="0" w:color="auto"/>
                <w:right w:val="none" w:sz="0" w:space="0" w:color="auto"/>
              </w:divBdr>
            </w:div>
            <w:div w:id="963585762">
              <w:marLeft w:val="0"/>
              <w:marRight w:val="0"/>
              <w:marTop w:val="0"/>
              <w:marBottom w:val="0"/>
              <w:divBdr>
                <w:top w:val="none" w:sz="0" w:space="0" w:color="auto"/>
                <w:left w:val="none" w:sz="0" w:space="0" w:color="auto"/>
                <w:bottom w:val="none" w:sz="0" w:space="0" w:color="auto"/>
                <w:right w:val="none" w:sz="0" w:space="0" w:color="auto"/>
              </w:divBdr>
            </w:div>
            <w:div w:id="811026153">
              <w:marLeft w:val="0"/>
              <w:marRight w:val="0"/>
              <w:marTop w:val="0"/>
              <w:marBottom w:val="0"/>
              <w:divBdr>
                <w:top w:val="none" w:sz="0" w:space="0" w:color="auto"/>
                <w:left w:val="none" w:sz="0" w:space="0" w:color="auto"/>
                <w:bottom w:val="none" w:sz="0" w:space="0" w:color="auto"/>
                <w:right w:val="none" w:sz="0" w:space="0" w:color="auto"/>
              </w:divBdr>
            </w:div>
            <w:div w:id="2127309351">
              <w:marLeft w:val="0"/>
              <w:marRight w:val="0"/>
              <w:marTop w:val="0"/>
              <w:marBottom w:val="0"/>
              <w:divBdr>
                <w:top w:val="none" w:sz="0" w:space="0" w:color="auto"/>
                <w:left w:val="none" w:sz="0" w:space="0" w:color="auto"/>
                <w:bottom w:val="none" w:sz="0" w:space="0" w:color="auto"/>
                <w:right w:val="none" w:sz="0" w:space="0" w:color="auto"/>
              </w:divBdr>
            </w:div>
            <w:div w:id="722364067">
              <w:marLeft w:val="0"/>
              <w:marRight w:val="0"/>
              <w:marTop w:val="0"/>
              <w:marBottom w:val="0"/>
              <w:divBdr>
                <w:top w:val="none" w:sz="0" w:space="0" w:color="auto"/>
                <w:left w:val="none" w:sz="0" w:space="0" w:color="auto"/>
                <w:bottom w:val="none" w:sz="0" w:space="0" w:color="auto"/>
                <w:right w:val="none" w:sz="0" w:space="0" w:color="auto"/>
              </w:divBdr>
            </w:div>
            <w:div w:id="550699949">
              <w:marLeft w:val="0"/>
              <w:marRight w:val="0"/>
              <w:marTop w:val="0"/>
              <w:marBottom w:val="0"/>
              <w:divBdr>
                <w:top w:val="none" w:sz="0" w:space="0" w:color="auto"/>
                <w:left w:val="none" w:sz="0" w:space="0" w:color="auto"/>
                <w:bottom w:val="none" w:sz="0" w:space="0" w:color="auto"/>
                <w:right w:val="none" w:sz="0" w:space="0" w:color="auto"/>
              </w:divBdr>
            </w:div>
            <w:div w:id="266887034">
              <w:marLeft w:val="0"/>
              <w:marRight w:val="0"/>
              <w:marTop w:val="0"/>
              <w:marBottom w:val="0"/>
              <w:divBdr>
                <w:top w:val="none" w:sz="0" w:space="0" w:color="auto"/>
                <w:left w:val="none" w:sz="0" w:space="0" w:color="auto"/>
                <w:bottom w:val="none" w:sz="0" w:space="0" w:color="auto"/>
                <w:right w:val="none" w:sz="0" w:space="0" w:color="auto"/>
              </w:divBdr>
            </w:div>
            <w:div w:id="1969358995">
              <w:marLeft w:val="0"/>
              <w:marRight w:val="0"/>
              <w:marTop w:val="0"/>
              <w:marBottom w:val="0"/>
              <w:divBdr>
                <w:top w:val="none" w:sz="0" w:space="0" w:color="auto"/>
                <w:left w:val="none" w:sz="0" w:space="0" w:color="auto"/>
                <w:bottom w:val="none" w:sz="0" w:space="0" w:color="auto"/>
                <w:right w:val="none" w:sz="0" w:space="0" w:color="auto"/>
              </w:divBdr>
            </w:div>
            <w:div w:id="2079546203">
              <w:marLeft w:val="0"/>
              <w:marRight w:val="0"/>
              <w:marTop w:val="0"/>
              <w:marBottom w:val="0"/>
              <w:divBdr>
                <w:top w:val="none" w:sz="0" w:space="0" w:color="auto"/>
                <w:left w:val="none" w:sz="0" w:space="0" w:color="auto"/>
                <w:bottom w:val="none" w:sz="0" w:space="0" w:color="auto"/>
                <w:right w:val="none" w:sz="0" w:space="0" w:color="auto"/>
              </w:divBdr>
            </w:div>
            <w:div w:id="1279220743">
              <w:marLeft w:val="0"/>
              <w:marRight w:val="0"/>
              <w:marTop w:val="0"/>
              <w:marBottom w:val="0"/>
              <w:divBdr>
                <w:top w:val="none" w:sz="0" w:space="0" w:color="auto"/>
                <w:left w:val="none" w:sz="0" w:space="0" w:color="auto"/>
                <w:bottom w:val="none" w:sz="0" w:space="0" w:color="auto"/>
                <w:right w:val="none" w:sz="0" w:space="0" w:color="auto"/>
              </w:divBdr>
            </w:div>
            <w:div w:id="788356061">
              <w:marLeft w:val="0"/>
              <w:marRight w:val="0"/>
              <w:marTop w:val="0"/>
              <w:marBottom w:val="0"/>
              <w:divBdr>
                <w:top w:val="none" w:sz="0" w:space="0" w:color="auto"/>
                <w:left w:val="none" w:sz="0" w:space="0" w:color="auto"/>
                <w:bottom w:val="none" w:sz="0" w:space="0" w:color="auto"/>
                <w:right w:val="none" w:sz="0" w:space="0" w:color="auto"/>
              </w:divBdr>
            </w:div>
            <w:div w:id="1520775527">
              <w:marLeft w:val="0"/>
              <w:marRight w:val="0"/>
              <w:marTop w:val="0"/>
              <w:marBottom w:val="0"/>
              <w:divBdr>
                <w:top w:val="none" w:sz="0" w:space="0" w:color="auto"/>
                <w:left w:val="none" w:sz="0" w:space="0" w:color="auto"/>
                <w:bottom w:val="none" w:sz="0" w:space="0" w:color="auto"/>
                <w:right w:val="none" w:sz="0" w:space="0" w:color="auto"/>
              </w:divBdr>
            </w:div>
            <w:div w:id="1123033238">
              <w:marLeft w:val="0"/>
              <w:marRight w:val="0"/>
              <w:marTop w:val="0"/>
              <w:marBottom w:val="0"/>
              <w:divBdr>
                <w:top w:val="none" w:sz="0" w:space="0" w:color="auto"/>
                <w:left w:val="none" w:sz="0" w:space="0" w:color="auto"/>
                <w:bottom w:val="none" w:sz="0" w:space="0" w:color="auto"/>
                <w:right w:val="none" w:sz="0" w:space="0" w:color="auto"/>
              </w:divBdr>
            </w:div>
            <w:div w:id="755906979">
              <w:marLeft w:val="0"/>
              <w:marRight w:val="0"/>
              <w:marTop w:val="0"/>
              <w:marBottom w:val="0"/>
              <w:divBdr>
                <w:top w:val="none" w:sz="0" w:space="0" w:color="auto"/>
                <w:left w:val="none" w:sz="0" w:space="0" w:color="auto"/>
                <w:bottom w:val="none" w:sz="0" w:space="0" w:color="auto"/>
                <w:right w:val="none" w:sz="0" w:space="0" w:color="auto"/>
              </w:divBdr>
            </w:div>
            <w:div w:id="1155611348">
              <w:marLeft w:val="0"/>
              <w:marRight w:val="0"/>
              <w:marTop w:val="0"/>
              <w:marBottom w:val="0"/>
              <w:divBdr>
                <w:top w:val="none" w:sz="0" w:space="0" w:color="auto"/>
                <w:left w:val="none" w:sz="0" w:space="0" w:color="auto"/>
                <w:bottom w:val="none" w:sz="0" w:space="0" w:color="auto"/>
                <w:right w:val="none" w:sz="0" w:space="0" w:color="auto"/>
              </w:divBdr>
            </w:div>
            <w:div w:id="19501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579">
      <w:bodyDiv w:val="1"/>
      <w:marLeft w:val="0"/>
      <w:marRight w:val="0"/>
      <w:marTop w:val="0"/>
      <w:marBottom w:val="0"/>
      <w:divBdr>
        <w:top w:val="none" w:sz="0" w:space="0" w:color="auto"/>
        <w:left w:val="none" w:sz="0" w:space="0" w:color="auto"/>
        <w:bottom w:val="none" w:sz="0" w:space="0" w:color="auto"/>
        <w:right w:val="none" w:sz="0" w:space="0" w:color="auto"/>
      </w:divBdr>
    </w:div>
    <w:div w:id="223443981">
      <w:bodyDiv w:val="1"/>
      <w:marLeft w:val="0"/>
      <w:marRight w:val="0"/>
      <w:marTop w:val="0"/>
      <w:marBottom w:val="0"/>
      <w:divBdr>
        <w:top w:val="none" w:sz="0" w:space="0" w:color="auto"/>
        <w:left w:val="none" w:sz="0" w:space="0" w:color="auto"/>
        <w:bottom w:val="none" w:sz="0" w:space="0" w:color="auto"/>
        <w:right w:val="none" w:sz="0" w:space="0" w:color="auto"/>
      </w:divBdr>
    </w:div>
    <w:div w:id="329717389">
      <w:bodyDiv w:val="1"/>
      <w:marLeft w:val="0"/>
      <w:marRight w:val="0"/>
      <w:marTop w:val="0"/>
      <w:marBottom w:val="0"/>
      <w:divBdr>
        <w:top w:val="none" w:sz="0" w:space="0" w:color="auto"/>
        <w:left w:val="none" w:sz="0" w:space="0" w:color="auto"/>
        <w:bottom w:val="none" w:sz="0" w:space="0" w:color="auto"/>
        <w:right w:val="none" w:sz="0" w:space="0" w:color="auto"/>
      </w:divBdr>
    </w:div>
    <w:div w:id="349188501">
      <w:bodyDiv w:val="1"/>
      <w:marLeft w:val="0"/>
      <w:marRight w:val="0"/>
      <w:marTop w:val="0"/>
      <w:marBottom w:val="0"/>
      <w:divBdr>
        <w:top w:val="none" w:sz="0" w:space="0" w:color="auto"/>
        <w:left w:val="none" w:sz="0" w:space="0" w:color="auto"/>
        <w:bottom w:val="none" w:sz="0" w:space="0" w:color="auto"/>
        <w:right w:val="none" w:sz="0" w:space="0" w:color="auto"/>
      </w:divBdr>
    </w:div>
    <w:div w:id="392167990">
      <w:bodyDiv w:val="1"/>
      <w:marLeft w:val="0"/>
      <w:marRight w:val="0"/>
      <w:marTop w:val="0"/>
      <w:marBottom w:val="0"/>
      <w:divBdr>
        <w:top w:val="none" w:sz="0" w:space="0" w:color="auto"/>
        <w:left w:val="none" w:sz="0" w:space="0" w:color="auto"/>
        <w:bottom w:val="none" w:sz="0" w:space="0" w:color="auto"/>
        <w:right w:val="none" w:sz="0" w:space="0" w:color="auto"/>
      </w:divBdr>
      <w:divsChild>
        <w:div w:id="1428041772">
          <w:marLeft w:val="0"/>
          <w:marRight w:val="0"/>
          <w:marTop w:val="0"/>
          <w:marBottom w:val="0"/>
          <w:divBdr>
            <w:top w:val="none" w:sz="0" w:space="0" w:color="auto"/>
            <w:left w:val="none" w:sz="0" w:space="0" w:color="auto"/>
            <w:bottom w:val="none" w:sz="0" w:space="0" w:color="auto"/>
            <w:right w:val="none" w:sz="0" w:space="0" w:color="auto"/>
          </w:divBdr>
          <w:divsChild>
            <w:div w:id="1762792161">
              <w:marLeft w:val="0"/>
              <w:marRight w:val="0"/>
              <w:marTop w:val="0"/>
              <w:marBottom w:val="0"/>
              <w:divBdr>
                <w:top w:val="none" w:sz="0" w:space="0" w:color="auto"/>
                <w:left w:val="none" w:sz="0" w:space="0" w:color="auto"/>
                <w:bottom w:val="none" w:sz="0" w:space="0" w:color="auto"/>
                <w:right w:val="none" w:sz="0" w:space="0" w:color="auto"/>
              </w:divBdr>
            </w:div>
            <w:div w:id="1401899746">
              <w:marLeft w:val="0"/>
              <w:marRight w:val="0"/>
              <w:marTop w:val="0"/>
              <w:marBottom w:val="0"/>
              <w:divBdr>
                <w:top w:val="none" w:sz="0" w:space="0" w:color="auto"/>
                <w:left w:val="none" w:sz="0" w:space="0" w:color="auto"/>
                <w:bottom w:val="none" w:sz="0" w:space="0" w:color="auto"/>
                <w:right w:val="none" w:sz="0" w:space="0" w:color="auto"/>
              </w:divBdr>
            </w:div>
            <w:div w:id="1725715025">
              <w:marLeft w:val="0"/>
              <w:marRight w:val="0"/>
              <w:marTop w:val="0"/>
              <w:marBottom w:val="0"/>
              <w:divBdr>
                <w:top w:val="none" w:sz="0" w:space="0" w:color="auto"/>
                <w:left w:val="none" w:sz="0" w:space="0" w:color="auto"/>
                <w:bottom w:val="none" w:sz="0" w:space="0" w:color="auto"/>
                <w:right w:val="none" w:sz="0" w:space="0" w:color="auto"/>
              </w:divBdr>
            </w:div>
            <w:div w:id="2102948106">
              <w:marLeft w:val="0"/>
              <w:marRight w:val="0"/>
              <w:marTop w:val="0"/>
              <w:marBottom w:val="0"/>
              <w:divBdr>
                <w:top w:val="none" w:sz="0" w:space="0" w:color="auto"/>
                <w:left w:val="none" w:sz="0" w:space="0" w:color="auto"/>
                <w:bottom w:val="none" w:sz="0" w:space="0" w:color="auto"/>
                <w:right w:val="none" w:sz="0" w:space="0" w:color="auto"/>
              </w:divBdr>
            </w:div>
            <w:div w:id="1199321386">
              <w:marLeft w:val="0"/>
              <w:marRight w:val="0"/>
              <w:marTop w:val="0"/>
              <w:marBottom w:val="0"/>
              <w:divBdr>
                <w:top w:val="none" w:sz="0" w:space="0" w:color="auto"/>
                <w:left w:val="none" w:sz="0" w:space="0" w:color="auto"/>
                <w:bottom w:val="none" w:sz="0" w:space="0" w:color="auto"/>
                <w:right w:val="none" w:sz="0" w:space="0" w:color="auto"/>
              </w:divBdr>
            </w:div>
            <w:div w:id="1087776371">
              <w:marLeft w:val="0"/>
              <w:marRight w:val="0"/>
              <w:marTop w:val="0"/>
              <w:marBottom w:val="0"/>
              <w:divBdr>
                <w:top w:val="none" w:sz="0" w:space="0" w:color="auto"/>
                <w:left w:val="none" w:sz="0" w:space="0" w:color="auto"/>
                <w:bottom w:val="none" w:sz="0" w:space="0" w:color="auto"/>
                <w:right w:val="none" w:sz="0" w:space="0" w:color="auto"/>
              </w:divBdr>
            </w:div>
            <w:div w:id="310329406">
              <w:marLeft w:val="0"/>
              <w:marRight w:val="0"/>
              <w:marTop w:val="0"/>
              <w:marBottom w:val="0"/>
              <w:divBdr>
                <w:top w:val="none" w:sz="0" w:space="0" w:color="auto"/>
                <w:left w:val="none" w:sz="0" w:space="0" w:color="auto"/>
                <w:bottom w:val="none" w:sz="0" w:space="0" w:color="auto"/>
                <w:right w:val="none" w:sz="0" w:space="0" w:color="auto"/>
              </w:divBdr>
            </w:div>
            <w:div w:id="776146407">
              <w:marLeft w:val="0"/>
              <w:marRight w:val="0"/>
              <w:marTop w:val="0"/>
              <w:marBottom w:val="0"/>
              <w:divBdr>
                <w:top w:val="none" w:sz="0" w:space="0" w:color="auto"/>
                <w:left w:val="none" w:sz="0" w:space="0" w:color="auto"/>
                <w:bottom w:val="none" w:sz="0" w:space="0" w:color="auto"/>
                <w:right w:val="none" w:sz="0" w:space="0" w:color="auto"/>
              </w:divBdr>
            </w:div>
            <w:div w:id="1816603569">
              <w:marLeft w:val="0"/>
              <w:marRight w:val="0"/>
              <w:marTop w:val="0"/>
              <w:marBottom w:val="0"/>
              <w:divBdr>
                <w:top w:val="none" w:sz="0" w:space="0" w:color="auto"/>
                <w:left w:val="none" w:sz="0" w:space="0" w:color="auto"/>
                <w:bottom w:val="none" w:sz="0" w:space="0" w:color="auto"/>
                <w:right w:val="none" w:sz="0" w:space="0" w:color="auto"/>
              </w:divBdr>
            </w:div>
            <w:div w:id="1121651264">
              <w:marLeft w:val="0"/>
              <w:marRight w:val="0"/>
              <w:marTop w:val="0"/>
              <w:marBottom w:val="0"/>
              <w:divBdr>
                <w:top w:val="none" w:sz="0" w:space="0" w:color="auto"/>
                <w:left w:val="none" w:sz="0" w:space="0" w:color="auto"/>
                <w:bottom w:val="none" w:sz="0" w:space="0" w:color="auto"/>
                <w:right w:val="none" w:sz="0" w:space="0" w:color="auto"/>
              </w:divBdr>
            </w:div>
            <w:div w:id="864950480">
              <w:marLeft w:val="0"/>
              <w:marRight w:val="0"/>
              <w:marTop w:val="0"/>
              <w:marBottom w:val="0"/>
              <w:divBdr>
                <w:top w:val="none" w:sz="0" w:space="0" w:color="auto"/>
                <w:left w:val="none" w:sz="0" w:space="0" w:color="auto"/>
                <w:bottom w:val="none" w:sz="0" w:space="0" w:color="auto"/>
                <w:right w:val="none" w:sz="0" w:space="0" w:color="auto"/>
              </w:divBdr>
            </w:div>
            <w:div w:id="1969160488">
              <w:marLeft w:val="0"/>
              <w:marRight w:val="0"/>
              <w:marTop w:val="0"/>
              <w:marBottom w:val="0"/>
              <w:divBdr>
                <w:top w:val="none" w:sz="0" w:space="0" w:color="auto"/>
                <w:left w:val="none" w:sz="0" w:space="0" w:color="auto"/>
                <w:bottom w:val="none" w:sz="0" w:space="0" w:color="auto"/>
                <w:right w:val="none" w:sz="0" w:space="0" w:color="auto"/>
              </w:divBdr>
            </w:div>
            <w:div w:id="1662124269">
              <w:marLeft w:val="0"/>
              <w:marRight w:val="0"/>
              <w:marTop w:val="0"/>
              <w:marBottom w:val="0"/>
              <w:divBdr>
                <w:top w:val="none" w:sz="0" w:space="0" w:color="auto"/>
                <w:left w:val="none" w:sz="0" w:space="0" w:color="auto"/>
                <w:bottom w:val="none" w:sz="0" w:space="0" w:color="auto"/>
                <w:right w:val="none" w:sz="0" w:space="0" w:color="auto"/>
              </w:divBdr>
            </w:div>
            <w:div w:id="358432509">
              <w:marLeft w:val="0"/>
              <w:marRight w:val="0"/>
              <w:marTop w:val="0"/>
              <w:marBottom w:val="0"/>
              <w:divBdr>
                <w:top w:val="none" w:sz="0" w:space="0" w:color="auto"/>
                <w:left w:val="none" w:sz="0" w:space="0" w:color="auto"/>
                <w:bottom w:val="none" w:sz="0" w:space="0" w:color="auto"/>
                <w:right w:val="none" w:sz="0" w:space="0" w:color="auto"/>
              </w:divBdr>
            </w:div>
            <w:div w:id="2006007738">
              <w:marLeft w:val="0"/>
              <w:marRight w:val="0"/>
              <w:marTop w:val="0"/>
              <w:marBottom w:val="0"/>
              <w:divBdr>
                <w:top w:val="none" w:sz="0" w:space="0" w:color="auto"/>
                <w:left w:val="none" w:sz="0" w:space="0" w:color="auto"/>
                <w:bottom w:val="none" w:sz="0" w:space="0" w:color="auto"/>
                <w:right w:val="none" w:sz="0" w:space="0" w:color="auto"/>
              </w:divBdr>
            </w:div>
            <w:div w:id="1733044246">
              <w:marLeft w:val="0"/>
              <w:marRight w:val="0"/>
              <w:marTop w:val="0"/>
              <w:marBottom w:val="0"/>
              <w:divBdr>
                <w:top w:val="none" w:sz="0" w:space="0" w:color="auto"/>
                <w:left w:val="none" w:sz="0" w:space="0" w:color="auto"/>
                <w:bottom w:val="none" w:sz="0" w:space="0" w:color="auto"/>
                <w:right w:val="none" w:sz="0" w:space="0" w:color="auto"/>
              </w:divBdr>
            </w:div>
            <w:div w:id="1871842256">
              <w:marLeft w:val="0"/>
              <w:marRight w:val="0"/>
              <w:marTop w:val="0"/>
              <w:marBottom w:val="0"/>
              <w:divBdr>
                <w:top w:val="none" w:sz="0" w:space="0" w:color="auto"/>
                <w:left w:val="none" w:sz="0" w:space="0" w:color="auto"/>
                <w:bottom w:val="none" w:sz="0" w:space="0" w:color="auto"/>
                <w:right w:val="none" w:sz="0" w:space="0" w:color="auto"/>
              </w:divBdr>
            </w:div>
            <w:div w:id="602609926">
              <w:marLeft w:val="0"/>
              <w:marRight w:val="0"/>
              <w:marTop w:val="0"/>
              <w:marBottom w:val="0"/>
              <w:divBdr>
                <w:top w:val="none" w:sz="0" w:space="0" w:color="auto"/>
                <w:left w:val="none" w:sz="0" w:space="0" w:color="auto"/>
                <w:bottom w:val="none" w:sz="0" w:space="0" w:color="auto"/>
                <w:right w:val="none" w:sz="0" w:space="0" w:color="auto"/>
              </w:divBdr>
            </w:div>
            <w:div w:id="2099866548">
              <w:marLeft w:val="0"/>
              <w:marRight w:val="0"/>
              <w:marTop w:val="0"/>
              <w:marBottom w:val="0"/>
              <w:divBdr>
                <w:top w:val="none" w:sz="0" w:space="0" w:color="auto"/>
                <w:left w:val="none" w:sz="0" w:space="0" w:color="auto"/>
                <w:bottom w:val="none" w:sz="0" w:space="0" w:color="auto"/>
                <w:right w:val="none" w:sz="0" w:space="0" w:color="auto"/>
              </w:divBdr>
            </w:div>
            <w:div w:id="302389436">
              <w:marLeft w:val="0"/>
              <w:marRight w:val="0"/>
              <w:marTop w:val="0"/>
              <w:marBottom w:val="0"/>
              <w:divBdr>
                <w:top w:val="none" w:sz="0" w:space="0" w:color="auto"/>
                <w:left w:val="none" w:sz="0" w:space="0" w:color="auto"/>
                <w:bottom w:val="none" w:sz="0" w:space="0" w:color="auto"/>
                <w:right w:val="none" w:sz="0" w:space="0" w:color="auto"/>
              </w:divBdr>
            </w:div>
            <w:div w:id="1935895845">
              <w:marLeft w:val="0"/>
              <w:marRight w:val="0"/>
              <w:marTop w:val="0"/>
              <w:marBottom w:val="0"/>
              <w:divBdr>
                <w:top w:val="none" w:sz="0" w:space="0" w:color="auto"/>
                <w:left w:val="none" w:sz="0" w:space="0" w:color="auto"/>
                <w:bottom w:val="none" w:sz="0" w:space="0" w:color="auto"/>
                <w:right w:val="none" w:sz="0" w:space="0" w:color="auto"/>
              </w:divBdr>
            </w:div>
            <w:div w:id="1609048406">
              <w:marLeft w:val="0"/>
              <w:marRight w:val="0"/>
              <w:marTop w:val="0"/>
              <w:marBottom w:val="0"/>
              <w:divBdr>
                <w:top w:val="none" w:sz="0" w:space="0" w:color="auto"/>
                <w:left w:val="none" w:sz="0" w:space="0" w:color="auto"/>
                <w:bottom w:val="none" w:sz="0" w:space="0" w:color="auto"/>
                <w:right w:val="none" w:sz="0" w:space="0" w:color="auto"/>
              </w:divBdr>
            </w:div>
            <w:div w:id="1887909571">
              <w:marLeft w:val="0"/>
              <w:marRight w:val="0"/>
              <w:marTop w:val="0"/>
              <w:marBottom w:val="0"/>
              <w:divBdr>
                <w:top w:val="none" w:sz="0" w:space="0" w:color="auto"/>
                <w:left w:val="none" w:sz="0" w:space="0" w:color="auto"/>
                <w:bottom w:val="none" w:sz="0" w:space="0" w:color="auto"/>
                <w:right w:val="none" w:sz="0" w:space="0" w:color="auto"/>
              </w:divBdr>
            </w:div>
            <w:div w:id="1679891648">
              <w:marLeft w:val="0"/>
              <w:marRight w:val="0"/>
              <w:marTop w:val="0"/>
              <w:marBottom w:val="0"/>
              <w:divBdr>
                <w:top w:val="none" w:sz="0" w:space="0" w:color="auto"/>
                <w:left w:val="none" w:sz="0" w:space="0" w:color="auto"/>
                <w:bottom w:val="none" w:sz="0" w:space="0" w:color="auto"/>
                <w:right w:val="none" w:sz="0" w:space="0" w:color="auto"/>
              </w:divBdr>
            </w:div>
            <w:div w:id="2109885010">
              <w:marLeft w:val="0"/>
              <w:marRight w:val="0"/>
              <w:marTop w:val="0"/>
              <w:marBottom w:val="0"/>
              <w:divBdr>
                <w:top w:val="none" w:sz="0" w:space="0" w:color="auto"/>
                <w:left w:val="none" w:sz="0" w:space="0" w:color="auto"/>
                <w:bottom w:val="none" w:sz="0" w:space="0" w:color="auto"/>
                <w:right w:val="none" w:sz="0" w:space="0" w:color="auto"/>
              </w:divBdr>
            </w:div>
            <w:div w:id="1085883849">
              <w:marLeft w:val="0"/>
              <w:marRight w:val="0"/>
              <w:marTop w:val="0"/>
              <w:marBottom w:val="0"/>
              <w:divBdr>
                <w:top w:val="none" w:sz="0" w:space="0" w:color="auto"/>
                <w:left w:val="none" w:sz="0" w:space="0" w:color="auto"/>
                <w:bottom w:val="none" w:sz="0" w:space="0" w:color="auto"/>
                <w:right w:val="none" w:sz="0" w:space="0" w:color="auto"/>
              </w:divBdr>
            </w:div>
            <w:div w:id="1126391501">
              <w:marLeft w:val="0"/>
              <w:marRight w:val="0"/>
              <w:marTop w:val="0"/>
              <w:marBottom w:val="0"/>
              <w:divBdr>
                <w:top w:val="none" w:sz="0" w:space="0" w:color="auto"/>
                <w:left w:val="none" w:sz="0" w:space="0" w:color="auto"/>
                <w:bottom w:val="none" w:sz="0" w:space="0" w:color="auto"/>
                <w:right w:val="none" w:sz="0" w:space="0" w:color="auto"/>
              </w:divBdr>
            </w:div>
            <w:div w:id="76825094">
              <w:marLeft w:val="0"/>
              <w:marRight w:val="0"/>
              <w:marTop w:val="0"/>
              <w:marBottom w:val="0"/>
              <w:divBdr>
                <w:top w:val="none" w:sz="0" w:space="0" w:color="auto"/>
                <w:left w:val="none" w:sz="0" w:space="0" w:color="auto"/>
                <w:bottom w:val="none" w:sz="0" w:space="0" w:color="auto"/>
                <w:right w:val="none" w:sz="0" w:space="0" w:color="auto"/>
              </w:divBdr>
            </w:div>
            <w:div w:id="1946308926">
              <w:marLeft w:val="0"/>
              <w:marRight w:val="0"/>
              <w:marTop w:val="0"/>
              <w:marBottom w:val="0"/>
              <w:divBdr>
                <w:top w:val="none" w:sz="0" w:space="0" w:color="auto"/>
                <w:left w:val="none" w:sz="0" w:space="0" w:color="auto"/>
                <w:bottom w:val="none" w:sz="0" w:space="0" w:color="auto"/>
                <w:right w:val="none" w:sz="0" w:space="0" w:color="auto"/>
              </w:divBdr>
            </w:div>
            <w:div w:id="1773283596">
              <w:marLeft w:val="0"/>
              <w:marRight w:val="0"/>
              <w:marTop w:val="0"/>
              <w:marBottom w:val="0"/>
              <w:divBdr>
                <w:top w:val="none" w:sz="0" w:space="0" w:color="auto"/>
                <w:left w:val="none" w:sz="0" w:space="0" w:color="auto"/>
                <w:bottom w:val="none" w:sz="0" w:space="0" w:color="auto"/>
                <w:right w:val="none" w:sz="0" w:space="0" w:color="auto"/>
              </w:divBdr>
            </w:div>
            <w:div w:id="1431317632">
              <w:marLeft w:val="0"/>
              <w:marRight w:val="0"/>
              <w:marTop w:val="0"/>
              <w:marBottom w:val="0"/>
              <w:divBdr>
                <w:top w:val="none" w:sz="0" w:space="0" w:color="auto"/>
                <w:left w:val="none" w:sz="0" w:space="0" w:color="auto"/>
                <w:bottom w:val="none" w:sz="0" w:space="0" w:color="auto"/>
                <w:right w:val="none" w:sz="0" w:space="0" w:color="auto"/>
              </w:divBdr>
            </w:div>
            <w:div w:id="1171720900">
              <w:marLeft w:val="0"/>
              <w:marRight w:val="0"/>
              <w:marTop w:val="0"/>
              <w:marBottom w:val="0"/>
              <w:divBdr>
                <w:top w:val="none" w:sz="0" w:space="0" w:color="auto"/>
                <w:left w:val="none" w:sz="0" w:space="0" w:color="auto"/>
                <w:bottom w:val="none" w:sz="0" w:space="0" w:color="auto"/>
                <w:right w:val="none" w:sz="0" w:space="0" w:color="auto"/>
              </w:divBdr>
            </w:div>
            <w:div w:id="2075817200">
              <w:marLeft w:val="0"/>
              <w:marRight w:val="0"/>
              <w:marTop w:val="0"/>
              <w:marBottom w:val="0"/>
              <w:divBdr>
                <w:top w:val="none" w:sz="0" w:space="0" w:color="auto"/>
                <w:left w:val="none" w:sz="0" w:space="0" w:color="auto"/>
                <w:bottom w:val="none" w:sz="0" w:space="0" w:color="auto"/>
                <w:right w:val="none" w:sz="0" w:space="0" w:color="auto"/>
              </w:divBdr>
            </w:div>
            <w:div w:id="1126974259">
              <w:marLeft w:val="0"/>
              <w:marRight w:val="0"/>
              <w:marTop w:val="0"/>
              <w:marBottom w:val="0"/>
              <w:divBdr>
                <w:top w:val="none" w:sz="0" w:space="0" w:color="auto"/>
                <w:left w:val="none" w:sz="0" w:space="0" w:color="auto"/>
                <w:bottom w:val="none" w:sz="0" w:space="0" w:color="auto"/>
                <w:right w:val="none" w:sz="0" w:space="0" w:color="auto"/>
              </w:divBdr>
            </w:div>
            <w:div w:id="231281021">
              <w:marLeft w:val="0"/>
              <w:marRight w:val="0"/>
              <w:marTop w:val="0"/>
              <w:marBottom w:val="0"/>
              <w:divBdr>
                <w:top w:val="none" w:sz="0" w:space="0" w:color="auto"/>
                <w:left w:val="none" w:sz="0" w:space="0" w:color="auto"/>
                <w:bottom w:val="none" w:sz="0" w:space="0" w:color="auto"/>
                <w:right w:val="none" w:sz="0" w:space="0" w:color="auto"/>
              </w:divBdr>
            </w:div>
            <w:div w:id="112603482">
              <w:marLeft w:val="0"/>
              <w:marRight w:val="0"/>
              <w:marTop w:val="0"/>
              <w:marBottom w:val="0"/>
              <w:divBdr>
                <w:top w:val="none" w:sz="0" w:space="0" w:color="auto"/>
                <w:left w:val="none" w:sz="0" w:space="0" w:color="auto"/>
                <w:bottom w:val="none" w:sz="0" w:space="0" w:color="auto"/>
                <w:right w:val="none" w:sz="0" w:space="0" w:color="auto"/>
              </w:divBdr>
            </w:div>
            <w:div w:id="1318145852">
              <w:marLeft w:val="0"/>
              <w:marRight w:val="0"/>
              <w:marTop w:val="0"/>
              <w:marBottom w:val="0"/>
              <w:divBdr>
                <w:top w:val="none" w:sz="0" w:space="0" w:color="auto"/>
                <w:left w:val="none" w:sz="0" w:space="0" w:color="auto"/>
                <w:bottom w:val="none" w:sz="0" w:space="0" w:color="auto"/>
                <w:right w:val="none" w:sz="0" w:space="0" w:color="auto"/>
              </w:divBdr>
            </w:div>
            <w:div w:id="1492404511">
              <w:marLeft w:val="0"/>
              <w:marRight w:val="0"/>
              <w:marTop w:val="0"/>
              <w:marBottom w:val="0"/>
              <w:divBdr>
                <w:top w:val="none" w:sz="0" w:space="0" w:color="auto"/>
                <w:left w:val="none" w:sz="0" w:space="0" w:color="auto"/>
                <w:bottom w:val="none" w:sz="0" w:space="0" w:color="auto"/>
                <w:right w:val="none" w:sz="0" w:space="0" w:color="auto"/>
              </w:divBdr>
            </w:div>
            <w:div w:id="1220478898">
              <w:marLeft w:val="0"/>
              <w:marRight w:val="0"/>
              <w:marTop w:val="0"/>
              <w:marBottom w:val="0"/>
              <w:divBdr>
                <w:top w:val="none" w:sz="0" w:space="0" w:color="auto"/>
                <w:left w:val="none" w:sz="0" w:space="0" w:color="auto"/>
                <w:bottom w:val="none" w:sz="0" w:space="0" w:color="auto"/>
                <w:right w:val="none" w:sz="0" w:space="0" w:color="auto"/>
              </w:divBdr>
            </w:div>
            <w:div w:id="1009137889">
              <w:marLeft w:val="0"/>
              <w:marRight w:val="0"/>
              <w:marTop w:val="0"/>
              <w:marBottom w:val="0"/>
              <w:divBdr>
                <w:top w:val="none" w:sz="0" w:space="0" w:color="auto"/>
                <w:left w:val="none" w:sz="0" w:space="0" w:color="auto"/>
                <w:bottom w:val="none" w:sz="0" w:space="0" w:color="auto"/>
                <w:right w:val="none" w:sz="0" w:space="0" w:color="auto"/>
              </w:divBdr>
            </w:div>
            <w:div w:id="474613357">
              <w:marLeft w:val="0"/>
              <w:marRight w:val="0"/>
              <w:marTop w:val="0"/>
              <w:marBottom w:val="0"/>
              <w:divBdr>
                <w:top w:val="none" w:sz="0" w:space="0" w:color="auto"/>
                <w:left w:val="none" w:sz="0" w:space="0" w:color="auto"/>
                <w:bottom w:val="none" w:sz="0" w:space="0" w:color="auto"/>
                <w:right w:val="none" w:sz="0" w:space="0" w:color="auto"/>
              </w:divBdr>
            </w:div>
            <w:div w:id="392388619">
              <w:marLeft w:val="0"/>
              <w:marRight w:val="0"/>
              <w:marTop w:val="0"/>
              <w:marBottom w:val="0"/>
              <w:divBdr>
                <w:top w:val="none" w:sz="0" w:space="0" w:color="auto"/>
                <w:left w:val="none" w:sz="0" w:space="0" w:color="auto"/>
                <w:bottom w:val="none" w:sz="0" w:space="0" w:color="auto"/>
                <w:right w:val="none" w:sz="0" w:space="0" w:color="auto"/>
              </w:divBdr>
            </w:div>
            <w:div w:id="690884036">
              <w:marLeft w:val="0"/>
              <w:marRight w:val="0"/>
              <w:marTop w:val="0"/>
              <w:marBottom w:val="0"/>
              <w:divBdr>
                <w:top w:val="none" w:sz="0" w:space="0" w:color="auto"/>
                <w:left w:val="none" w:sz="0" w:space="0" w:color="auto"/>
                <w:bottom w:val="none" w:sz="0" w:space="0" w:color="auto"/>
                <w:right w:val="none" w:sz="0" w:space="0" w:color="auto"/>
              </w:divBdr>
            </w:div>
            <w:div w:id="776754137">
              <w:marLeft w:val="0"/>
              <w:marRight w:val="0"/>
              <w:marTop w:val="0"/>
              <w:marBottom w:val="0"/>
              <w:divBdr>
                <w:top w:val="none" w:sz="0" w:space="0" w:color="auto"/>
                <w:left w:val="none" w:sz="0" w:space="0" w:color="auto"/>
                <w:bottom w:val="none" w:sz="0" w:space="0" w:color="auto"/>
                <w:right w:val="none" w:sz="0" w:space="0" w:color="auto"/>
              </w:divBdr>
            </w:div>
            <w:div w:id="1107311327">
              <w:marLeft w:val="0"/>
              <w:marRight w:val="0"/>
              <w:marTop w:val="0"/>
              <w:marBottom w:val="0"/>
              <w:divBdr>
                <w:top w:val="none" w:sz="0" w:space="0" w:color="auto"/>
                <w:left w:val="none" w:sz="0" w:space="0" w:color="auto"/>
                <w:bottom w:val="none" w:sz="0" w:space="0" w:color="auto"/>
                <w:right w:val="none" w:sz="0" w:space="0" w:color="auto"/>
              </w:divBdr>
            </w:div>
            <w:div w:id="101536326">
              <w:marLeft w:val="0"/>
              <w:marRight w:val="0"/>
              <w:marTop w:val="0"/>
              <w:marBottom w:val="0"/>
              <w:divBdr>
                <w:top w:val="none" w:sz="0" w:space="0" w:color="auto"/>
                <w:left w:val="none" w:sz="0" w:space="0" w:color="auto"/>
                <w:bottom w:val="none" w:sz="0" w:space="0" w:color="auto"/>
                <w:right w:val="none" w:sz="0" w:space="0" w:color="auto"/>
              </w:divBdr>
            </w:div>
            <w:div w:id="1677918528">
              <w:marLeft w:val="0"/>
              <w:marRight w:val="0"/>
              <w:marTop w:val="0"/>
              <w:marBottom w:val="0"/>
              <w:divBdr>
                <w:top w:val="none" w:sz="0" w:space="0" w:color="auto"/>
                <w:left w:val="none" w:sz="0" w:space="0" w:color="auto"/>
                <w:bottom w:val="none" w:sz="0" w:space="0" w:color="auto"/>
                <w:right w:val="none" w:sz="0" w:space="0" w:color="auto"/>
              </w:divBdr>
            </w:div>
            <w:div w:id="1920216458">
              <w:marLeft w:val="0"/>
              <w:marRight w:val="0"/>
              <w:marTop w:val="0"/>
              <w:marBottom w:val="0"/>
              <w:divBdr>
                <w:top w:val="none" w:sz="0" w:space="0" w:color="auto"/>
                <w:left w:val="none" w:sz="0" w:space="0" w:color="auto"/>
                <w:bottom w:val="none" w:sz="0" w:space="0" w:color="auto"/>
                <w:right w:val="none" w:sz="0" w:space="0" w:color="auto"/>
              </w:divBdr>
            </w:div>
            <w:div w:id="765425052">
              <w:marLeft w:val="0"/>
              <w:marRight w:val="0"/>
              <w:marTop w:val="0"/>
              <w:marBottom w:val="0"/>
              <w:divBdr>
                <w:top w:val="none" w:sz="0" w:space="0" w:color="auto"/>
                <w:left w:val="none" w:sz="0" w:space="0" w:color="auto"/>
                <w:bottom w:val="none" w:sz="0" w:space="0" w:color="auto"/>
                <w:right w:val="none" w:sz="0" w:space="0" w:color="auto"/>
              </w:divBdr>
            </w:div>
            <w:div w:id="323509171">
              <w:marLeft w:val="0"/>
              <w:marRight w:val="0"/>
              <w:marTop w:val="0"/>
              <w:marBottom w:val="0"/>
              <w:divBdr>
                <w:top w:val="none" w:sz="0" w:space="0" w:color="auto"/>
                <w:left w:val="none" w:sz="0" w:space="0" w:color="auto"/>
                <w:bottom w:val="none" w:sz="0" w:space="0" w:color="auto"/>
                <w:right w:val="none" w:sz="0" w:space="0" w:color="auto"/>
              </w:divBdr>
            </w:div>
            <w:div w:id="1965310281">
              <w:marLeft w:val="0"/>
              <w:marRight w:val="0"/>
              <w:marTop w:val="0"/>
              <w:marBottom w:val="0"/>
              <w:divBdr>
                <w:top w:val="none" w:sz="0" w:space="0" w:color="auto"/>
                <w:left w:val="none" w:sz="0" w:space="0" w:color="auto"/>
                <w:bottom w:val="none" w:sz="0" w:space="0" w:color="auto"/>
                <w:right w:val="none" w:sz="0" w:space="0" w:color="auto"/>
              </w:divBdr>
            </w:div>
            <w:div w:id="4064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7176">
      <w:bodyDiv w:val="1"/>
      <w:marLeft w:val="0"/>
      <w:marRight w:val="0"/>
      <w:marTop w:val="0"/>
      <w:marBottom w:val="0"/>
      <w:divBdr>
        <w:top w:val="none" w:sz="0" w:space="0" w:color="auto"/>
        <w:left w:val="none" w:sz="0" w:space="0" w:color="auto"/>
        <w:bottom w:val="none" w:sz="0" w:space="0" w:color="auto"/>
        <w:right w:val="none" w:sz="0" w:space="0" w:color="auto"/>
      </w:divBdr>
      <w:divsChild>
        <w:div w:id="805665808">
          <w:marLeft w:val="0"/>
          <w:marRight w:val="0"/>
          <w:marTop w:val="0"/>
          <w:marBottom w:val="0"/>
          <w:divBdr>
            <w:top w:val="none" w:sz="0" w:space="0" w:color="auto"/>
            <w:left w:val="none" w:sz="0" w:space="0" w:color="auto"/>
            <w:bottom w:val="none" w:sz="0" w:space="0" w:color="auto"/>
            <w:right w:val="none" w:sz="0" w:space="0" w:color="auto"/>
          </w:divBdr>
          <w:divsChild>
            <w:div w:id="1181359921">
              <w:marLeft w:val="0"/>
              <w:marRight w:val="0"/>
              <w:marTop w:val="0"/>
              <w:marBottom w:val="0"/>
              <w:divBdr>
                <w:top w:val="none" w:sz="0" w:space="0" w:color="auto"/>
                <w:left w:val="none" w:sz="0" w:space="0" w:color="auto"/>
                <w:bottom w:val="none" w:sz="0" w:space="0" w:color="auto"/>
                <w:right w:val="none" w:sz="0" w:space="0" w:color="auto"/>
              </w:divBdr>
            </w:div>
            <w:div w:id="555775356">
              <w:marLeft w:val="0"/>
              <w:marRight w:val="0"/>
              <w:marTop w:val="0"/>
              <w:marBottom w:val="0"/>
              <w:divBdr>
                <w:top w:val="none" w:sz="0" w:space="0" w:color="auto"/>
                <w:left w:val="none" w:sz="0" w:space="0" w:color="auto"/>
                <w:bottom w:val="none" w:sz="0" w:space="0" w:color="auto"/>
                <w:right w:val="none" w:sz="0" w:space="0" w:color="auto"/>
              </w:divBdr>
            </w:div>
            <w:div w:id="947741174">
              <w:marLeft w:val="0"/>
              <w:marRight w:val="0"/>
              <w:marTop w:val="0"/>
              <w:marBottom w:val="0"/>
              <w:divBdr>
                <w:top w:val="none" w:sz="0" w:space="0" w:color="auto"/>
                <w:left w:val="none" w:sz="0" w:space="0" w:color="auto"/>
                <w:bottom w:val="none" w:sz="0" w:space="0" w:color="auto"/>
                <w:right w:val="none" w:sz="0" w:space="0" w:color="auto"/>
              </w:divBdr>
            </w:div>
            <w:div w:id="1354962963">
              <w:marLeft w:val="0"/>
              <w:marRight w:val="0"/>
              <w:marTop w:val="0"/>
              <w:marBottom w:val="0"/>
              <w:divBdr>
                <w:top w:val="none" w:sz="0" w:space="0" w:color="auto"/>
                <w:left w:val="none" w:sz="0" w:space="0" w:color="auto"/>
                <w:bottom w:val="none" w:sz="0" w:space="0" w:color="auto"/>
                <w:right w:val="none" w:sz="0" w:space="0" w:color="auto"/>
              </w:divBdr>
            </w:div>
            <w:div w:id="366024961">
              <w:marLeft w:val="0"/>
              <w:marRight w:val="0"/>
              <w:marTop w:val="0"/>
              <w:marBottom w:val="0"/>
              <w:divBdr>
                <w:top w:val="none" w:sz="0" w:space="0" w:color="auto"/>
                <w:left w:val="none" w:sz="0" w:space="0" w:color="auto"/>
                <w:bottom w:val="none" w:sz="0" w:space="0" w:color="auto"/>
                <w:right w:val="none" w:sz="0" w:space="0" w:color="auto"/>
              </w:divBdr>
            </w:div>
            <w:div w:id="939601011">
              <w:marLeft w:val="0"/>
              <w:marRight w:val="0"/>
              <w:marTop w:val="0"/>
              <w:marBottom w:val="0"/>
              <w:divBdr>
                <w:top w:val="none" w:sz="0" w:space="0" w:color="auto"/>
                <w:left w:val="none" w:sz="0" w:space="0" w:color="auto"/>
                <w:bottom w:val="none" w:sz="0" w:space="0" w:color="auto"/>
                <w:right w:val="none" w:sz="0" w:space="0" w:color="auto"/>
              </w:divBdr>
            </w:div>
            <w:div w:id="1553689954">
              <w:marLeft w:val="0"/>
              <w:marRight w:val="0"/>
              <w:marTop w:val="0"/>
              <w:marBottom w:val="0"/>
              <w:divBdr>
                <w:top w:val="none" w:sz="0" w:space="0" w:color="auto"/>
                <w:left w:val="none" w:sz="0" w:space="0" w:color="auto"/>
                <w:bottom w:val="none" w:sz="0" w:space="0" w:color="auto"/>
                <w:right w:val="none" w:sz="0" w:space="0" w:color="auto"/>
              </w:divBdr>
            </w:div>
            <w:div w:id="65540345">
              <w:marLeft w:val="0"/>
              <w:marRight w:val="0"/>
              <w:marTop w:val="0"/>
              <w:marBottom w:val="0"/>
              <w:divBdr>
                <w:top w:val="none" w:sz="0" w:space="0" w:color="auto"/>
                <w:left w:val="none" w:sz="0" w:space="0" w:color="auto"/>
                <w:bottom w:val="none" w:sz="0" w:space="0" w:color="auto"/>
                <w:right w:val="none" w:sz="0" w:space="0" w:color="auto"/>
              </w:divBdr>
            </w:div>
            <w:div w:id="996112797">
              <w:marLeft w:val="0"/>
              <w:marRight w:val="0"/>
              <w:marTop w:val="0"/>
              <w:marBottom w:val="0"/>
              <w:divBdr>
                <w:top w:val="none" w:sz="0" w:space="0" w:color="auto"/>
                <w:left w:val="none" w:sz="0" w:space="0" w:color="auto"/>
                <w:bottom w:val="none" w:sz="0" w:space="0" w:color="auto"/>
                <w:right w:val="none" w:sz="0" w:space="0" w:color="auto"/>
              </w:divBdr>
            </w:div>
            <w:div w:id="613097304">
              <w:marLeft w:val="0"/>
              <w:marRight w:val="0"/>
              <w:marTop w:val="0"/>
              <w:marBottom w:val="0"/>
              <w:divBdr>
                <w:top w:val="none" w:sz="0" w:space="0" w:color="auto"/>
                <w:left w:val="none" w:sz="0" w:space="0" w:color="auto"/>
                <w:bottom w:val="none" w:sz="0" w:space="0" w:color="auto"/>
                <w:right w:val="none" w:sz="0" w:space="0" w:color="auto"/>
              </w:divBdr>
            </w:div>
            <w:div w:id="31464373">
              <w:marLeft w:val="0"/>
              <w:marRight w:val="0"/>
              <w:marTop w:val="0"/>
              <w:marBottom w:val="0"/>
              <w:divBdr>
                <w:top w:val="none" w:sz="0" w:space="0" w:color="auto"/>
                <w:left w:val="none" w:sz="0" w:space="0" w:color="auto"/>
                <w:bottom w:val="none" w:sz="0" w:space="0" w:color="auto"/>
                <w:right w:val="none" w:sz="0" w:space="0" w:color="auto"/>
              </w:divBdr>
            </w:div>
            <w:div w:id="186909871">
              <w:marLeft w:val="0"/>
              <w:marRight w:val="0"/>
              <w:marTop w:val="0"/>
              <w:marBottom w:val="0"/>
              <w:divBdr>
                <w:top w:val="none" w:sz="0" w:space="0" w:color="auto"/>
                <w:left w:val="none" w:sz="0" w:space="0" w:color="auto"/>
                <w:bottom w:val="none" w:sz="0" w:space="0" w:color="auto"/>
                <w:right w:val="none" w:sz="0" w:space="0" w:color="auto"/>
              </w:divBdr>
            </w:div>
            <w:div w:id="599023593">
              <w:marLeft w:val="0"/>
              <w:marRight w:val="0"/>
              <w:marTop w:val="0"/>
              <w:marBottom w:val="0"/>
              <w:divBdr>
                <w:top w:val="none" w:sz="0" w:space="0" w:color="auto"/>
                <w:left w:val="none" w:sz="0" w:space="0" w:color="auto"/>
                <w:bottom w:val="none" w:sz="0" w:space="0" w:color="auto"/>
                <w:right w:val="none" w:sz="0" w:space="0" w:color="auto"/>
              </w:divBdr>
            </w:div>
            <w:div w:id="499586547">
              <w:marLeft w:val="0"/>
              <w:marRight w:val="0"/>
              <w:marTop w:val="0"/>
              <w:marBottom w:val="0"/>
              <w:divBdr>
                <w:top w:val="none" w:sz="0" w:space="0" w:color="auto"/>
                <w:left w:val="none" w:sz="0" w:space="0" w:color="auto"/>
                <w:bottom w:val="none" w:sz="0" w:space="0" w:color="auto"/>
                <w:right w:val="none" w:sz="0" w:space="0" w:color="auto"/>
              </w:divBdr>
            </w:div>
            <w:div w:id="317538176">
              <w:marLeft w:val="0"/>
              <w:marRight w:val="0"/>
              <w:marTop w:val="0"/>
              <w:marBottom w:val="0"/>
              <w:divBdr>
                <w:top w:val="none" w:sz="0" w:space="0" w:color="auto"/>
                <w:left w:val="none" w:sz="0" w:space="0" w:color="auto"/>
                <w:bottom w:val="none" w:sz="0" w:space="0" w:color="auto"/>
                <w:right w:val="none" w:sz="0" w:space="0" w:color="auto"/>
              </w:divBdr>
            </w:div>
            <w:div w:id="667633447">
              <w:marLeft w:val="0"/>
              <w:marRight w:val="0"/>
              <w:marTop w:val="0"/>
              <w:marBottom w:val="0"/>
              <w:divBdr>
                <w:top w:val="none" w:sz="0" w:space="0" w:color="auto"/>
                <w:left w:val="none" w:sz="0" w:space="0" w:color="auto"/>
                <w:bottom w:val="none" w:sz="0" w:space="0" w:color="auto"/>
                <w:right w:val="none" w:sz="0" w:space="0" w:color="auto"/>
              </w:divBdr>
            </w:div>
            <w:div w:id="988679179">
              <w:marLeft w:val="0"/>
              <w:marRight w:val="0"/>
              <w:marTop w:val="0"/>
              <w:marBottom w:val="0"/>
              <w:divBdr>
                <w:top w:val="none" w:sz="0" w:space="0" w:color="auto"/>
                <w:left w:val="none" w:sz="0" w:space="0" w:color="auto"/>
                <w:bottom w:val="none" w:sz="0" w:space="0" w:color="auto"/>
                <w:right w:val="none" w:sz="0" w:space="0" w:color="auto"/>
              </w:divBdr>
            </w:div>
            <w:div w:id="28838948">
              <w:marLeft w:val="0"/>
              <w:marRight w:val="0"/>
              <w:marTop w:val="0"/>
              <w:marBottom w:val="0"/>
              <w:divBdr>
                <w:top w:val="none" w:sz="0" w:space="0" w:color="auto"/>
                <w:left w:val="none" w:sz="0" w:space="0" w:color="auto"/>
                <w:bottom w:val="none" w:sz="0" w:space="0" w:color="auto"/>
                <w:right w:val="none" w:sz="0" w:space="0" w:color="auto"/>
              </w:divBdr>
            </w:div>
            <w:div w:id="979380581">
              <w:marLeft w:val="0"/>
              <w:marRight w:val="0"/>
              <w:marTop w:val="0"/>
              <w:marBottom w:val="0"/>
              <w:divBdr>
                <w:top w:val="none" w:sz="0" w:space="0" w:color="auto"/>
                <w:left w:val="none" w:sz="0" w:space="0" w:color="auto"/>
                <w:bottom w:val="none" w:sz="0" w:space="0" w:color="auto"/>
                <w:right w:val="none" w:sz="0" w:space="0" w:color="auto"/>
              </w:divBdr>
            </w:div>
            <w:div w:id="668024755">
              <w:marLeft w:val="0"/>
              <w:marRight w:val="0"/>
              <w:marTop w:val="0"/>
              <w:marBottom w:val="0"/>
              <w:divBdr>
                <w:top w:val="none" w:sz="0" w:space="0" w:color="auto"/>
                <w:left w:val="none" w:sz="0" w:space="0" w:color="auto"/>
                <w:bottom w:val="none" w:sz="0" w:space="0" w:color="auto"/>
                <w:right w:val="none" w:sz="0" w:space="0" w:color="auto"/>
              </w:divBdr>
            </w:div>
            <w:div w:id="1606572297">
              <w:marLeft w:val="0"/>
              <w:marRight w:val="0"/>
              <w:marTop w:val="0"/>
              <w:marBottom w:val="0"/>
              <w:divBdr>
                <w:top w:val="none" w:sz="0" w:space="0" w:color="auto"/>
                <w:left w:val="none" w:sz="0" w:space="0" w:color="auto"/>
                <w:bottom w:val="none" w:sz="0" w:space="0" w:color="auto"/>
                <w:right w:val="none" w:sz="0" w:space="0" w:color="auto"/>
              </w:divBdr>
            </w:div>
            <w:div w:id="1149632711">
              <w:marLeft w:val="0"/>
              <w:marRight w:val="0"/>
              <w:marTop w:val="0"/>
              <w:marBottom w:val="0"/>
              <w:divBdr>
                <w:top w:val="none" w:sz="0" w:space="0" w:color="auto"/>
                <w:left w:val="none" w:sz="0" w:space="0" w:color="auto"/>
                <w:bottom w:val="none" w:sz="0" w:space="0" w:color="auto"/>
                <w:right w:val="none" w:sz="0" w:space="0" w:color="auto"/>
              </w:divBdr>
            </w:div>
            <w:div w:id="1804348478">
              <w:marLeft w:val="0"/>
              <w:marRight w:val="0"/>
              <w:marTop w:val="0"/>
              <w:marBottom w:val="0"/>
              <w:divBdr>
                <w:top w:val="none" w:sz="0" w:space="0" w:color="auto"/>
                <w:left w:val="none" w:sz="0" w:space="0" w:color="auto"/>
                <w:bottom w:val="none" w:sz="0" w:space="0" w:color="auto"/>
                <w:right w:val="none" w:sz="0" w:space="0" w:color="auto"/>
              </w:divBdr>
            </w:div>
            <w:div w:id="1608848894">
              <w:marLeft w:val="0"/>
              <w:marRight w:val="0"/>
              <w:marTop w:val="0"/>
              <w:marBottom w:val="0"/>
              <w:divBdr>
                <w:top w:val="none" w:sz="0" w:space="0" w:color="auto"/>
                <w:left w:val="none" w:sz="0" w:space="0" w:color="auto"/>
                <w:bottom w:val="none" w:sz="0" w:space="0" w:color="auto"/>
                <w:right w:val="none" w:sz="0" w:space="0" w:color="auto"/>
              </w:divBdr>
            </w:div>
            <w:div w:id="828402339">
              <w:marLeft w:val="0"/>
              <w:marRight w:val="0"/>
              <w:marTop w:val="0"/>
              <w:marBottom w:val="0"/>
              <w:divBdr>
                <w:top w:val="none" w:sz="0" w:space="0" w:color="auto"/>
                <w:left w:val="none" w:sz="0" w:space="0" w:color="auto"/>
                <w:bottom w:val="none" w:sz="0" w:space="0" w:color="auto"/>
                <w:right w:val="none" w:sz="0" w:space="0" w:color="auto"/>
              </w:divBdr>
            </w:div>
            <w:div w:id="704914367">
              <w:marLeft w:val="0"/>
              <w:marRight w:val="0"/>
              <w:marTop w:val="0"/>
              <w:marBottom w:val="0"/>
              <w:divBdr>
                <w:top w:val="none" w:sz="0" w:space="0" w:color="auto"/>
                <w:left w:val="none" w:sz="0" w:space="0" w:color="auto"/>
                <w:bottom w:val="none" w:sz="0" w:space="0" w:color="auto"/>
                <w:right w:val="none" w:sz="0" w:space="0" w:color="auto"/>
              </w:divBdr>
            </w:div>
            <w:div w:id="1541092460">
              <w:marLeft w:val="0"/>
              <w:marRight w:val="0"/>
              <w:marTop w:val="0"/>
              <w:marBottom w:val="0"/>
              <w:divBdr>
                <w:top w:val="none" w:sz="0" w:space="0" w:color="auto"/>
                <w:left w:val="none" w:sz="0" w:space="0" w:color="auto"/>
                <w:bottom w:val="none" w:sz="0" w:space="0" w:color="auto"/>
                <w:right w:val="none" w:sz="0" w:space="0" w:color="auto"/>
              </w:divBdr>
            </w:div>
            <w:div w:id="571232573">
              <w:marLeft w:val="0"/>
              <w:marRight w:val="0"/>
              <w:marTop w:val="0"/>
              <w:marBottom w:val="0"/>
              <w:divBdr>
                <w:top w:val="none" w:sz="0" w:space="0" w:color="auto"/>
                <w:left w:val="none" w:sz="0" w:space="0" w:color="auto"/>
                <w:bottom w:val="none" w:sz="0" w:space="0" w:color="auto"/>
                <w:right w:val="none" w:sz="0" w:space="0" w:color="auto"/>
              </w:divBdr>
            </w:div>
            <w:div w:id="544869944">
              <w:marLeft w:val="0"/>
              <w:marRight w:val="0"/>
              <w:marTop w:val="0"/>
              <w:marBottom w:val="0"/>
              <w:divBdr>
                <w:top w:val="none" w:sz="0" w:space="0" w:color="auto"/>
                <w:left w:val="none" w:sz="0" w:space="0" w:color="auto"/>
                <w:bottom w:val="none" w:sz="0" w:space="0" w:color="auto"/>
                <w:right w:val="none" w:sz="0" w:space="0" w:color="auto"/>
              </w:divBdr>
            </w:div>
            <w:div w:id="368385575">
              <w:marLeft w:val="0"/>
              <w:marRight w:val="0"/>
              <w:marTop w:val="0"/>
              <w:marBottom w:val="0"/>
              <w:divBdr>
                <w:top w:val="none" w:sz="0" w:space="0" w:color="auto"/>
                <w:left w:val="none" w:sz="0" w:space="0" w:color="auto"/>
                <w:bottom w:val="none" w:sz="0" w:space="0" w:color="auto"/>
                <w:right w:val="none" w:sz="0" w:space="0" w:color="auto"/>
              </w:divBdr>
            </w:div>
            <w:div w:id="1419908942">
              <w:marLeft w:val="0"/>
              <w:marRight w:val="0"/>
              <w:marTop w:val="0"/>
              <w:marBottom w:val="0"/>
              <w:divBdr>
                <w:top w:val="none" w:sz="0" w:space="0" w:color="auto"/>
                <w:left w:val="none" w:sz="0" w:space="0" w:color="auto"/>
                <w:bottom w:val="none" w:sz="0" w:space="0" w:color="auto"/>
                <w:right w:val="none" w:sz="0" w:space="0" w:color="auto"/>
              </w:divBdr>
            </w:div>
            <w:div w:id="134835513">
              <w:marLeft w:val="0"/>
              <w:marRight w:val="0"/>
              <w:marTop w:val="0"/>
              <w:marBottom w:val="0"/>
              <w:divBdr>
                <w:top w:val="none" w:sz="0" w:space="0" w:color="auto"/>
                <w:left w:val="none" w:sz="0" w:space="0" w:color="auto"/>
                <w:bottom w:val="none" w:sz="0" w:space="0" w:color="auto"/>
                <w:right w:val="none" w:sz="0" w:space="0" w:color="auto"/>
              </w:divBdr>
            </w:div>
            <w:div w:id="1108234976">
              <w:marLeft w:val="0"/>
              <w:marRight w:val="0"/>
              <w:marTop w:val="0"/>
              <w:marBottom w:val="0"/>
              <w:divBdr>
                <w:top w:val="none" w:sz="0" w:space="0" w:color="auto"/>
                <w:left w:val="none" w:sz="0" w:space="0" w:color="auto"/>
                <w:bottom w:val="none" w:sz="0" w:space="0" w:color="auto"/>
                <w:right w:val="none" w:sz="0" w:space="0" w:color="auto"/>
              </w:divBdr>
            </w:div>
            <w:div w:id="2128505015">
              <w:marLeft w:val="0"/>
              <w:marRight w:val="0"/>
              <w:marTop w:val="0"/>
              <w:marBottom w:val="0"/>
              <w:divBdr>
                <w:top w:val="none" w:sz="0" w:space="0" w:color="auto"/>
                <w:left w:val="none" w:sz="0" w:space="0" w:color="auto"/>
                <w:bottom w:val="none" w:sz="0" w:space="0" w:color="auto"/>
                <w:right w:val="none" w:sz="0" w:space="0" w:color="auto"/>
              </w:divBdr>
            </w:div>
            <w:div w:id="1235775895">
              <w:marLeft w:val="0"/>
              <w:marRight w:val="0"/>
              <w:marTop w:val="0"/>
              <w:marBottom w:val="0"/>
              <w:divBdr>
                <w:top w:val="none" w:sz="0" w:space="0" w:color="auto"/>
                <w:left w:val="none" w:sz="0" w:space="0" w:color="auto"/>
                <w:bottom w:val="none" w:sz="0" w:space="0" w:color="auto"/>
                <w:right w:val="none" w:sz="0" w:space="0" w:color="auto"/>
              </w:divBdr>
            </w:div>
            <w:div w:id="1620405435">
              <w:marLeft w:val="0"/>
              <w:marRight w:val="0"/>
              <w:marTop w:val="0"/>
              <w:marBottom w:val="0"/>
              <w:divBdr>
                <w:top w:val="none" w:sz="0" w:space="0" w:color="auto"/>
                <w:left w:val="none" w:sz="0" w:space="0" w:color="auto"/>
                <w:bottom w:val="none" w:sz="0" w:space="0" w:color="auto"/>
                <w:right w:val="none" w:sz="0" w:space="0" w:color="auto"/>
              </w:divBdr>
            </w:div>
            <w:div w:id="1898471952">
              <w:marLeft w:val="0"/>
              <w:marRight w:val="0"/>
              <w:marTop w:val="0"/>
              <w:marBottom w:val="0"/>
              <w:divBdr>
                <w:top w:val="none" w:sz="0" w:space="0" w:color="auto"/>
                <w:left w:val="none" w:sz="0" w:space="0" w:color="auto"/>
                <w:bottom w:val="none" w:sz="0" w:space="0" w:color="auto"/>
                <w:right w:val="none" w:sz="0" w:space="0" w:color="auto"/>
              </w:divBdr>
            </w:div>
            <w:div w:id="786966470">
              <w:marLeft w:val="0"/>
              <w:marRight w:val="0"/>
              <w:marTop w:val="0"/>
              <w:marBottom w:val="0"/>
              <w:divBdr>
                <w:top w:val="none" w:sz="0" w:space="0" w:color="auto"/>
                <w:left w:val="none" w:sz="0" w:space="0" w:color="auto"/>
                <w:bottom w:val="none" w:sz="0" w:space="0" w:color="auto"/>
                <w:right w:val="none" w:sz="0" w:space="0" w:color="auto"/>
              </w:divBdr>
            </w:div>
            <w:div w:id="1719936003">
              <w:marLeft w:val="0"/>
              <w:marRight w:val="0"/>
              <w:marTop w:val="0"/>
              <w:marBottom w:val="0"/>
              <w:divBdr>
                <w:top w:val="none" w:sz="0" w:space="0" w:color="auto"/>
                <w:left w:val="none" w:sz="0" w:space="0" w:color="auto"/>
                <w:bottom w:val="none" w:sz="0" w:space="0" w:color="auto"/>
                <w:right w:val="none" w:sz="0" w:space="0" w:color="auto"/>
              </w:divBdr>
            </w:div>
            <w:div w:id="485367450">
              <w:marLeft w:val="0"/>
              <w:marRight w:val="0"/>
              <w:marTop w:val="0"/>
              <w:marBottom w:val="0"/>
              <w:divBdr>
                <w:top w:val="none" w:sz="0" w:space="0" w:color="auto"/>
                <w:left w:val="none" w:sz="0" w:space="0" w:color="auto"/>
                <w:bottom w:val="none" w:sz="0" w:space="0" w:color="auto"/>
                <w:right w:val="none" w:sz="0" w:space="0" w:color="auto"/>
              </w:divBdr>
            </w:div>
            <w:div w:id="70392286">
              <w:marLeft w:val="0"/>
              <w:marRight w:val="0"/>
              <w:marTop w:val="0"/>
              <w:marBottom w:val="0"/>
              <w:divBdr>
                <w:top w:val="none" w:sz="0" w:space="0" w:color="auto"/>
                <w:left w:val="none" w:sz="0" w:space="0" w:color="auto"/>
                <w:bottom w:val="none" w:sz="0" w:space="0" w:color="auto"/>
                <w:right w:val="none" w:sz="0" w:space="0" w:color="auto"/>
              </w:divBdr>
            </w:div>
            <w:div w:id="1828785570">
              <w:marLeft w:val="0"/>
              <w:marRight w:val="0"/>
              <w:marTop w:val="0"/>
              <w:marBottom w:val="0"/>
              <w:divBdr>
                <w:top w:val="none" w:sz="0" w:space="0" w:color="auto"/>
                <w:left w:val="none" w:sz="0" w:space="0" w:color="auto"/>
                <w:bottom w:val="none" w:sz="0" w:space="0" w:color="auto"/>
                <w:right w:val="none" w:sz="0" w:space="0" w:color="auto"/>
              </w:divBdr>
            </w:div>
            <w:div w:id="141971783">
              <w:marLeft w:val="0"/>
              <w:marRight w:val="0"/>
              <w:marTop w:val="0"/>
              <w:marBottom w:val="0"/>
              <w:divBdr>
                <w:top w:val="none" w:sz="0" w:space="0" w:color="auto"/>
                <w:left w:val="none" w:sz="0" w:space="0" w:color="auto"/>
                <w:bottom w:val="none" w:sz="0" w:space="0" w:color="auto"/>
                <w:right w:val="none" w:sz="0" w:space="0" w:color="auto"/>
              </w:divBdr>
            </w:div>
            <w:div w:id="816536158">
              <w:marLeft w:val="0"/>
              <w:marRight w:val="0"/>
              <w:marTop w:val="0"/>
              <w:marBottom w:val="0"/>
              <w:divBdr>
                <w:top w:val="none" w:sz="0" w:space="0" w:color="auto"/>
                <w:left w:val="none" w:sz="0" w:space="0" w:color="auto"/>
                <w:bottom w:val="none" w:sz="0" w:space="0" w:color="auto"/>
                <w:right w:val="none" w:sz="0" w:space="0" w:color="auto"/>
              </w:divBdr>
            </w:div>
            <w:div w:id="1751275238">
              <w:marLeft w:val="0"/>
              <w:marRight w:val="0"/>
              <w:marTop w:val="0"/>
              <w:marBottom w:val="0"/>
              <w:divBdr>
                <w:top w:val="none" w:sz="0" w:space="0" w:color="auto"/>
                <w:left w:val="none" w:sz="0" w:space="0" w:color="auto"/>
                <w:bottom w:val="none" w:sz="0" w:space="0" w:color="auto"/>
                <w:right w:val="none" w:sz="0" w:space="0" w:color="auto"/>
              </w:divBdr>
            </w:div>
            <w:div w:id="1446655261">
              <w:marLeft w:val="0"/>
              <w:marRight w:val="0"/>
              <w:marTop w:val="0"/>
              <w:marBottom w:val="0"/>
              <w:divBdr>
                <w:top w:val="none" w:sz="0" w:space="0" w:color="auto"/>
                <w:left w:val="none" w:sz="0" w:space="0" w:color="auto"/>
                <w:bottom w:val="none" w:sz="0" w:space="0" w:color="auto"/>
                <w:right w:val="none" w:sz="0" w:space="0" w:color="auto"/>
              </w:divBdr>
            </w:div>
            <w:div w:id="702905832">
              <w:marLeft w:val="0"/>
              <w:marRight w:val="0"/>
              <w:marTop w:val="0"/>
              <w:marBottom w:val="0"/>
              <w:divBdr>
                <w:top w:val="none" w:sz="0" w:space="0" w:color="auto"/>
                <w:left w:val="none" w:sz="0" w:space="0" w:color="auto"/>
                <w:bottom w:val="none" w:sz="0" w:space="0" w:color="auto"/>
                <w:right w:val="none" w:sz="0" w:space="0" w:color="auto"/>
              </w:divBdr>
            </w:div>
            <w:div w:id="1311640874">
              <w:marLeft w:val="0"/>
              <w:marRight w:val="0"/>
              <w:marTop w:val="0"/>
              <w:marBottom w:val="0"/>
              <w:divBdr>
                <w:top w:val="none" w:sz="0" w:space="0" w:color="auto"/>
                <w:left w:val="none" w:sz="0" w:space="0" w:color="auto"/>
                <w:bottom w:val="none" w:sz="0" w:space="0" w:color="auto"/>
                <w:right w:val="none" w:sz="0" w:space="0" w:color="auto"/>
              </w:divBdr>
            </w:div>
            <w:div w:id="239290462">
              <w:marLeft w:val="0"/>
              <w:marRight w:val="0"/>
              <w:marTop w:val="0"/>
              <w:marBottom w:val="0"/>
              <w:divBdr>
                <w:top w:val="none" w:sz="0" w:space="0" w:color="auto"/>
                <w:left w:val="none" w:sz="0" w:space="0" w:color="auto"/>
                <w:bottom w:val="none" w:sz="0" w:space="0" w:color="auto"/>
                <w:right w:val="none" w:sz="0" w:space="0" w:color="auto"/>
              </w:divBdr>
            </w:div>
            <w:div w:id="1269699140">
              <w:marLeft w:val="0"/>
              <w:marRight w:val="0"/>
              <w:marTop w:val="0"/>
              <w:marBottom w:val="0"/>
              <w:divBdr>
                <w:top w:val="none" w:sz="0" w:space="0" w:color="auto"/>
                <w:left w:val="none" w:sz="0" w:space="0" w:color="auto"/>
                <w:bottom w:val="none" w:sz="0" w:space="0" w:color="auto"/>
                <w:right w:val="none" w:sz="0" w:space="0" w:color="auto"/>
              </w:divBdr>
            </w:div>
            <w:div w:id="1273168660">
              <w:marLeft w:val="0"/>
              <w:marRight w:val="0"/>
              <w:marTop w:val="0"/>
              <w:marBottom w:val="0"/>
              <w:divBdr>
                <w:top w:val="none" w:sz="0" w:space="0" w:color="auto"/>
                <w:left w:val="none" w:sz="0" w:space="0" w:color="auto"/>
                <w:bottom w:val="none" w:sz="0" w:space="0" w:color="auto"/>
                <w:right w:val="none" w:sz="0" w:space="0" w:color="auto"/>
              </w:divBdr>
            </w:div>
            <w:div w:id="638846744">
              <w:marLeft w:val="0"/>
              <w:marRight w:val="0"/>
              <w:marTop w:val="0"/>
              <w:marBottom w:val="0"/>
              <w:divBdr>
                <w:top w:val="none" w:sz="0" w:space="0" w:color="auto"/>
                <w:left w:val="none" w:sz="0" w:space="0" w:color="auto"/>
                <w:bottom w:val="none" w:sz="0" w:space="0" w:color="auto"/>
                <w:right w:val="none" w:sz="0" w:space="0" w:color="auto"/>
              </w:divBdr>
            </w:div>
            <w:div w:id="758141108">
              <w:marLeft w:val="0"/>
              <w:marRight w:val="0"/>
              <w:marTop w:val="0"/>
              <w:marBottom w:val="0"/>
              <w:divBdr>
                <w:top w:val="none" w:sz="0" w:space="0" w:color="auto"/>
                <w:left w:val="none" w:sz="0" w:space="0" w:color="auto"/>
                <w:bottom w:val="none" w:sz="0" w:space="0" w:color="auto"/>
                <w:right w:val="none" w:sz="0" w:space="0" w:color="auto"/>
              </w:divBdr>
            </w:div>
            <w:div w:id="851724046">
              <w:marLeft w:val="0"/>
              <w:marRight w:val="0"/>
              <w:marTop w:val="0"/>
              <w:marBottom w:val="0"/>
              <w:divBdr>
                <w:top w:val="none" w:sz="0" w:space="0" w:color="auto"/>
                <w:left w:val="none" w:sz="0" w:space="0" w:color="auto"/>
                <w:bottom w:val="none" w:sz="0" w:space="0" w:color="auto"/>
                <w:right w:val="none" w:sz="0" w:space="0" w:color="auto"/>
              </w:divBdr>
            </w:div>
            <w:div w:id="1857697527">
              <w:marLeft w:val="0"/>
              <w:marRight w:val="0"/>
              <w:marTop w:val="0"/>
              <w:marBottom w:val="0"/>
              <w:divBdr>
                <w:top w:val="none" w:sz="0" w:space="0" w:color="auto"/>
                <w:left w:val="none" w:sz="0" w:space="0" w:color="auto"/>
                <w:bottom w:val="none" w:sz="0" w:space="0" w:color="auto"/>
                <w:right w:val="none" w:sz="0" w:space="0" w:color="auto"/>
              </w:divBdr>
            </w:div>
            <w:div w:id="925965933">
              <w:marLeft w:val="0"/>
              <w:marRight w:val="0"/>
              <w:marTop w:val="0"/>
              <w:marBottom w:val="0"/>
              <w:divBdr>
                <w:top w:val="none" w:sz="0" w:space="0" w:color="auto"/>
                <w:left w:val="none" w:sz="0" w:space="0" w:color="auto"/>
                <w:bottom w:val="none" w:sz="0" w:space="0" w:color="auto"/>
                <w:right w:val="none" w:sz="0" w:space="0" w:color="auto"/>
              </w:divBdr>
            </w:div>
            <w:div w:id="1020468879">
              <w:marLeft w:val="0"/>
              <w:marRight w:val="0"/>
              <w:marTop w:val="0"/>
              <w:marBottom w:val="0"/>
              <w:divBdr>
                <w:top w:val="none" w:sz="0" w:space="0" w:color="auto"/>
                <w:left w:val="none" w:sz="0" w:space="0" w:color="auto"/>
                <w:bottom w:val="none" w:sz="0" w:space="0" w:color="auto"/>
                <w:right w:val="none" w:sz="0" w:space="0" w:color="auto"/>
              </w:divBdr>
            </w:div>
            <w:div w:id="1733305032">
              <w:marLeft w:val="0"/>
              <w:marRight w:val="0"/>
              <w:marTop w:val="0"/>
              <w:marBottom w:val="0"/>
              <w:divBdr>
                <w:top w:val="none" w:sz="0" w:space="0" w:color="auto"/>
                <w:left w:val="none" w:sz="0" w:space="0" w:color="auto"/>
                <w:bottom w:val="none" w:sz="0" w:space="0" w:color="auto"/>
                <w:right w:val="none" w:sz="0" w:space="0" w:color="auto"/>
              </w:divBdr>
            </w:div>
            <w:div w:id="1484617389">
              <w:marLeft w:val="0"/>
              <w:marRight w:val="0"/>
              <w:marTop w:val="0"/>
              <w:marBottom w:val="0"/>
              <w:divBdr>
                <w:top w:val="none" w:sz="0" w:space="0" w:color="auto"/>
                <w:left w:val="none" w:sz="0" w:space="0" w:color="auto"/>
                <w:bottom w:val="none" w:sz="0" w:space="0" w:color="auto"/>
                <w:right w:val="none" w:sz="0" w:space="0" w:color="auto"/>
              </w:divBdr>
            </w:div>
            <w:div w:id="2134321945">
              <w:marLeft w:val="0"/>
              <w:marRight w:val="0"/>
              <w:marTop w:val="0"/>
              <w:marBottom w:val="0"/>
              <w:divBdr>
                <w:top w:val="none" w:sz="0" w:space="0" w:color="auto"/>
                <w:left w:val="none" w:sz="0" w:space="0" w:color="auto"/>
                <w:bottom w:val="none" w:sz="0" w:space="0" w:color="auto"/>
                <w:right w:val="none" w:sz="0" w:space="0" w:color="auto"/>
              </w:divBdr>
            </w:div>
            <w:div w:id="90702720">
              <w:marLeft w:val="0"/>
              <w:marRight w:val="0"/>
              <w:marTop w:val="0"/>
              <w:marBottom w:val="0"/>
              <w:divBdr>
                <w:top w:val="none" w:sz="0" w:space="0" w:color="auto"/>
                <w:left w:val="none" w:sz="0" w:space="0" w:color="auto"/>
                <w:bottom w:val="none" w:sz="0" w:space="0" w:color="auto"/>
                <w:right w:val="none" w:sz="0" w:space="0" w:color="auto"/>
              </w:divBdr>
            </w:div>
            <w:div w:id="1272666226">
              <w:marLeft w:val="0"/>
              <w:marRight w:val="0"/>
              <w:marTop w:val="0"/>
              <w:marBottom w:val="0"/>
              <w:divBdr>
                <w:top w:val="none" w:sz="0" w:space="0" w:color="auto"/>
                <w:left w:val="none" w:sz="0" w:space="0" w:color="auto"/>
                <w:bottom w:val="none" w:sz="0" w:space="0" w:color="auto"/>
                <w:right w:val="none" w:sz="0" w:space="0" w:color="auto"/>
              </w:divBdr>
            </w:div>
            <w:div w:id="1109275883">
              <w:marLeft w:val="0"/>
              <w:marRight w:val="0"/>
              <w:marTop w:val="0"/>
              <w:marBottom w:val="0"/>
              <w:divBdr>
                <w:top w:val="none" w:sz="0" w:space="0" w:color="auto"/>
                <w:left w:val="none" w:sz="0" w:space="0" w:color="auto"/>
                <w:bottom w:val="none" w:sz="0" w:space="0" w:color="auto"/>
                <w:right w:val="none" w:sz="0" w:space="0" w:color="auto"/>
              </w:divBdr>
            </w:div>
            <w:div w:id="924806503">
              <w:marLeft w:val="0"/>
              <w:marRight w:val="0"/>
              <w:marTop w:val="0"/>
              <w:marBottom w:val="0"/>
              <w:divBdr>
                <w:top w:val="none" w:sz="0" w:space="0" w:color="auto"/>
                <w:left w:val="none" w:sz="0" w:space="0" w:color="auto"/>
                <w:bottom w:val="none" w:sz="0" w:space="0" w:color="auto"/>
                <w:right w:val="none" w:sz="0" w:space="0" w:color="auto"/>
              </w:divBdr>
            </w:div>
            <w:div w:id="1017270555">
              <w:marLeft w:val="0"/>
              <w:marRight w:val="0"/>
              <w:marTop w:val="0"/>
              <w:marBottom w:val="0"/>
              <w:divBdr>
                <w:top w:val="none" w:sz="0" w:space="0" w:color="auto"/>
                <w:left w:val="none" w:sz="0" w:space="0" w:color="auto"/>
                <w:bottom w:val="none" w:sz="0" w:space="0" w:color="auto"/>
                <w:right w:val="none" w:sz="0" w:space="0" w:color="auto"/>
              </w:divBdr>
            </w:div>
            <w:div w:id="440927099">
              <w:marLeft w:val="0"/>
              <w:marRight w:val="0"/>
              <w:marTop w:val="0"/>
              <w:marBottom w:val="0"/>
              <w:divBdr>
                <w:top w:val="none" w:sz="0" w:space="0" w:color="auto"/>
                <w:left w:val="none" w:sz="0" w:space="0" w:color="auto"/>
                <w:bottom w:val="none" w:sz="0" w:space="0" w:color="auto"/>
                <w:right w:val="none" w:sz="0" w:space="0" w:color="auto"/>
              </w:divBdr>
            </w:div>
            <w:div w:id="40598643">
              <w:marLeft w:val="0"/>
              <w:marRight w:val="0"/>
              <w:marTop w:val="0"/>
              <w:marBottom w:val="0"/>
              <w:divBdr>
                <w:top w:val="none" w:sz="0" w:space="0" w:color="auto"/>
                <w:left w:val="none" w:sz="0" w:space="0" w:color="auto"/>
                <w:bottom w:val="none" w:sz="0" w:space="0" w:color="auto"/>
                <w:right w:val="none" w:sz="0" w:space="0" w:color="auto"/>
              </w:divBdr>
            </w:div>
            <w:div w:id="2021001152">
              <w:marLeft w:val="0"/>
              <w:marRight w:val="0"/>
              <w:marTop w:val="0"/>
              <w:marBottom w:val="0"/>
              <w:divBdr>
                <w:top w:val="none" w:sz="0" w:space="0" w:color="auto"/>
                <w:left w:val="none" w:sz="0" w:space="0" w:color="auto"/>
                <w:bottom w:val="none" w:sz="0" w:space="0" w:color="auto"/>
                <w:right w:val="none" w:sz="0" w:space="0" w:color="auto"/>
              </w:divBdr>
            </w:div>
            <w:div w:id="1206140787">
              <w:marLeft w:val="0"/>
              <w:marRight w:val="0"/>
              <w:marTop w:val="0"/>
              <w:marBottom w:val="0"/>
              <w:divBdr>
                <w:top w:val="none" w:sz="0" w:space="0" w:color="auto"/>
                <w:left w:val="none" w:sz="0" w:space="0" w:color="auto"/>
                <w:bottom w:val="none" w:sz="0" w:space="0" w:color="auto"/>
                <w:right w:val="none" w:sz="0" w:space="0" w:color="auto"/>
              </w:divBdr>
            </w:div>
            <w:div w:id="1190606396">
              <w:marLeft w:val="0"/>
              <w:marRight w:val="0"/>
              <w:marTop w:val="0"/>
              <w:marBottom w:val="0"/>
              <w:divBdr>
                <w:top w:val="none" w:sz="0" w:space="0" w:color="auto"/>
                <w:left w:val="none" w:sz="0" w:space="0" w:color="auto"/>
                <w:bottom w:val="none" w:sz="0" w:space="0" w:color="auto"/>
                <w:right w:val="none" w:sz="0" w:space="0" w:color="auto"/>
              </w:divBdr>
            </w:div>
            <w:div w:id="743572800">
              <w:marLeft w:val="0"/>
              <w:marRight w:val="0"/>
              <w:marTop w:val="0"/>
              <w:marBottom w:val="0"/>
              <w:divBdr>
                <w:top w:val="none" w:sz="0" w:space="0" w:color="auto"/>
                <w:left w:val="none" w:sz="0" w:space="0" w:color="auto"/>
                <w:bottom w:val="none" w:sz="0" w:space="0" w:color="auto"/>
                <w:right w:val="none" w:sz="0" w:space="0" w:color="auto"/>
              </w:divBdr>
            </w:div>
            <w:div w:id="2062560167">
              <w:marLeft w:val="0"/>
              <w:marRight w:val="0"/>
              <w:marTop w:val="0"/>
              <w:marBottom w:val="0"/>
              <w:divBdr>
                <w:top w:val="none" w:sz="0" w:space="0" w:color="auto"/>
                <w:left w:val="none" w:sz="0" w:space="0" w:color="auto"/>
                <w:bottom w:val="none" w:sz="0" w:space="0" w:color="auto"/>
                <w:right w:val="none" w:sz="0" w:space="0" w:color="auto"/>
              </w:divBdr>
            </w:div>
            <w:div w:id="928659871">
              <w:marLeft w:val="0"/>
              <w:marRight w:val="0"/>
              <w:marTop w:val="0"/>
              <w:marBottom w:val="0"/>
              <w:divBdr>
                <w:top w:val="none" w:sz="0" w:space="0" w:color="auto"/>
                <w:left w:val="none" w:sz="0" w:space="0" w:color="auto"/>
                <w:bottom w:val="none" w:sz="0" w:space="0" w:color="auto"/>
                <w:right w:val="none" w:sz="0" w:space="0" w:color="auto"/>
              </w:divBdr>
            </w:div>
            <w:div w:id="794255969">
              <w:marLeft w:val="0"/>
              <w:marRight w:val="0"/>
              <w:marTop w:val="0"/>
              <w:marBottom w:val="0"/>
              <w:divBdr>
                <w:top w:val="none" w:sz="0" w:space="0" w:color="auto"/>
                <w:left w:val="none" w:sz="0" w:space="0" w:color="auto"/>
                <w:bottom w:val="none" w:sz="0" w:space="0" w:color="auto"/>
                <w:right w:val="none" w:sz="0" w:space="0" w:color="auto"/>
              </w:divBdr>
            </w:div>
            <w:div w:id="1385105246">
              <w:marLeft w:val="0"/>
              <w:marRight w:val="0"/>
              <w:marTop w:val="0"/>
              <w:marBottom w:val="0"/>
              <w:divBdr>
                <w:top w:val="none" w:sz="0" w:space="0" w:color="auto"/>
                <w:left w:val="none" w:sz="0" w:space="0" w:color="auto"/>
                <w:bottom w:val="none" w:sz="0" w:space="0" w:color="auto"/>
                <w:right w:val="none" w:sz="0" w:space="0" w:color="auto"/>
              </w:divBdr>
            </w:div>
            <w:div w:id="409625049">
              <w:marLeft w:val="0"/>
              <w:marRight w:val="0"/>
              <w:marTop w:val="0"/>
              <w:marBottom w:val="0"/>
              <w:divBdr>
                <w:top w:val="none" w:sz="0" w:space="0" w:color="auto"/>
                <w:left w:val="none" w:sz="0" w:space="0" w:color="auto"/>
                <w:bottom w:val="none" w:sz="0" w:space="0" w:color="auto"/>
                <w:right w:val="none" w:sz="0" w:space="0" w:color="auto"/>
              </w:divBdr>
            </w:div>
            <w:div w:id="1695572774">
              <w:marLeft w:val="0"/>
              <w:marRight w:val="0"/>
              <w:marTop w:val="0"/>
              <w:marBottom w:val="0"/>
              <w:divBdr>
                <w:top w:val="none" w:sz="0" w:space="0" w:color="auto"/>
                <w:left w:val="none" w:sz="0" w:space="0" w:color="auto"/>
                <w:bottom w:val="none" w:sz="0" w:space="0" w:color="auto"/>
                <w:right w:val="none" w:sz="0" w:space="0" w:color="auto"/>
              </w:divBdr>
            </w:div>
            <w:div w:id="1563911110">
              <w:marLeft w:val="0"/>
              <w:marRight w:val="0"/>
              <w:marTop w:val="0"/>
              <w:marBottom w:val="0"/>
              <w:divBdr>
                <w:top w:val="none" w:sz="0" w:space="0" w:color="auto"/>
                <w:left w:val="none" w:sz="0" w:space="0" w:color="auto"/>
                <w:bottom w:val="none" w:sz="0" w:space="0" w:color="auto"/>
                <w:right w:val="none" w:sz="0" w:space="0" w:color="auto"/>
              </w:divBdr>
            </w:div>
            <w:div w:id="1518235694">
              <w:marLeft w:val="0"/>
              <w:marRight w:val="0"/>
              <w:marTop w:val="0"/>
              <w:marBottom w:val="0"/>
              <w:divBdr>
                <w:top w:val="none" w:sz="0" w:space="0" w:color="auto"/>
                <w:left w:val="none" w:sz="0" w:space="0" w:color="auto"/>
                <w:bottom w:val="none" w:sz="0" w:space="0" w:color="auto"/>
                <w:right w:val="none" w:sz="0" w:space="0" w:color="auto"/>
              </w:divBdr>
            </w:div>
            <w:div w:id="1208378235">
              <w:marLeft w:val="0"/>
              <w:marRight w:val="0"/>
              <w:marTop w:val="0"/>
              <w:marBottom w:val="0"/>
              <w:divBdr>
                <w:top w:val="none" w:sz="0" w:space="0" w:color="auto"/>
                <w:left w:val="none" w:sz="0" w:space="0" w:color="auto"/>
                <w:bottom w:val="none" w:sz="0" w:space="0" w:color="auto"/>
                <w:right w:val="none" w:sz="0" w:space="0" w:color="auto"/>
              </w:divBdr>
            </w:div>
            <w:div w:id="389115119">
              <w:marLeft w:val="0"/>
              <w:marRight w:val="0"/>
              <w:marTop w:val="0"/>
              <w:marBottom w:val="0"/>
              <w:divBdr>
                <w:top w:val="none" w:sz="0" w:space="0" w:color="auto"/>
                <w:left w:val="none" w:sz="0" w:space="0" w:color="auto"/>
                <w:bottom w:val="none" w:sz="0" w:space="0" w:color="auto"/>
                <w:right w:val="none" w:sz="0" w:space="0" w:color="auto"/>
              </w:divBdr>
            </w:div>
            <w:div w:id="889271146">
              <w:marLeft w:val="0"/>
              <w:marRight w:val="0"/>
              <w:marTop w:val="0"/>
              <w:marBottom w:val="0"/>
              <w:divBdr>
                <w:top w:val="none" w:sz="0" w:space="0" w:color="auto"/>
                <w:left w:val="none" w:sz="0" w:space="0" w:color="auto"/>
                <w:bottom w:val="none" w:sz="0" w:space="0" w:color="auto"/>
                <w:right w:val="none" w:sz="0" w:space="0" w:color="auto"/>
              </w:divBdr>
            </w:div>
            <w:div w:id="53086323">
              <w:marLeft w:val="0"/>
              <w:marRight w:val="0"/>
              <w:marTop w:val="0"/>
              <w:marBottom w:val="0"/>
              <w:divBdr>
                <w:top w:val="none" w:sz="0" w:space="0" w:color="auto"/>
                <w:left w:val="none" w:sz="0" w:space="0" w:color="auto"/>
                <w:bottom w:val="none" w:sz="0" w:space="0" w:color="auto"/>
                <w:right w:val="none" w:sz="0" w:space="0" w:color="auto"/>
              </w:divBdr>
            </w:div>
            <w:div w:id="678888693">
              <w:marLeft w:val="0"/>
              <w:marRight w:val="0"/>
              <w:marTop w:val="0"/>
              <w:marBottom w:val="0"/>
              <w:divBdr>
                <w:top w:val="none" w:sz="0" w:space="0" w:color="auto"/>
                <w:left w:val="none" w:sz="0" w:space="0" w:color="auto"/>
                <w:bottom w:val="none" w:sz="0" w:space="0" w:color="auto"/>
                <w:right w:val="none" w:sz="0" w:space="0" w:color="auto"/>
              </w:divBdr>
            </w:div>
            <w:div w:id="744498983">
              <w:marLeft w:val="0"/>
              <w:marRight w:val="0"/>
              <w:marTop w:val="0"/>
              <w:marBottom w:val="0"/>
              <w:divBdr>
                <w:top w:val="none" w:sz="0" w:space="0" w:color="auto"/>
                <w:left w:val="none" w:sz="0" w:space="0" w:color="auto"/>
                <w:bottom w:val="none" w:sz="0" w:space="0" w:color="auto"/>
                <w:right w:val="none" w:sz="0" w:space="0" w:color="auto"/>
              </w:divBdr>
            </w:div>
            <w:div w:id="480464402">
              <w:marLeft w:val="0"/>
              <w:marRight w:val="0"/>
              <w:marTop w:val="0"/>
              <w:marBottom w:val="0"/>
              <w:divBdr>
                <w:top w:val="none" w:sz="0" w:space="0" w:color="auto"/>
                <w:left w:val="none" w:sz="0" w:space="0" w:color="auto"/>
                <w:bottom w:val="none" w:sz="0" w:space="0" w:color="auto"/>
                <w:right w:val="none" w:sz="0" w:space="0" w:color="auto"/>
              </w:divBdr>
            </w:div>
            <w:div w:id="865752041">
              <w:marLeft w:val="0"/>
              <w:marRight w:val="0"/>
              <w:marTop w:val="0"/>
              <w:marBottom w:val="0"/>
              <w:divBdr>
                <w:top w:val="none" w:sz="0" w:space="0" w:color="auto"/>
                <w:left w:val="none" w:sz="0" w:space="0" w:color="auto"/>
                <w:bottom w:val="none" w:sz="0" w:space="0" w:color="auto"/>
                <w:right w:val="none" w:sz="0" w:space="0" w:color="auto"/>
              </w:divBdr>
            </w:div>
            <w:div w:id="1135676602">
              <w:marLeft w:val="0"/>
              <w:marRight w:val="0"/>
              <w:marTop w:val="0"/>
              <w:marBottom w:val="0"/>
              <w:divBdr>
                <w:top w:val="none" w:sz="0" w:space="0" w:color="auto"/>
                <w:left w:val="none" w:sz="0" w:space="0" w:color="auto"/>
                <w:bottom w:val="none" w:sz="0" w:space="0" w:color="auto"/>
                <w:right w:val="none" w:sz="0" w:space="0" w:color="auto"/>
              </w:divBdr>
            </w:div>
            <w:div w:id="1139033275">
              <w:marLeft w:val="0"/>
              <w:marRight w:val="0"/>
              <w:marTop w:val="0"/>
              <w:marBottom w:val="0"/>
              <w:divBdr>
                <w:top w:val="none" w:sz="0" w:space="0" w:color="auto"/>
                <w:left w:val="none" w:sz="0" w:space="0" w:color="auto"/>
                <w:bottom w:val="none" w:sz="0" w:space="0" w:color="auto"/>
                <w:right w:val="none" w:sz="0" w:space="0" w:color="auto"/>
              </w:divBdr>
            </w:div>
            <w:div w:id="1726563994">
              <w:marLeft w:val="0"/>
              <w:marRight w:val="0"/>
              <w:marTop w:val="0"/>
              <w:marBottom w:val="0"/>
              <w:divBdr>
                <w:top w:val="none" w:sz="0" w:space="0" w:color="auto"/>
                <w:left w:val="none" w:sz="0" w:space="0" w:color="auto"/>
                <w:bottom w:val="none" w:sz="0" w:space="0" w:color="auto"/>
                <w:right w:val="none" w:sz="0" w:space="0" w:color="auto"/>
              </w:divBdr>
            </w:div>
            <w:div w:id="473639926">
              <w:marLeft w:val="0"/>
              <w:marRight w:val="0"/>
              <w:marTop w:val="0"/>
              <w:marBottom w:val="0"/>
              <w:divBdr>
                <w:top w:val="none" w:sz="0" w:space="0" w:color="auto"/>
                <w:left w:val="none" w:sz="0" w:space="0" w:color="auto"/>
                <w:bottom w:val="none" w:sz="0" w:space="0" w:color="auto"/>
                <w:right w:val="none" w:sz="0" w:space="0" w:color="auto"/>
              </w:divBdr>
            </w:div>
            <w:div w:id="586965055">
              <w:marLeft w:val="0"/>
              <w:marRight w:val="0"/>
              <w:marTop w:val="0"/>
              <w:marBottom w:val="0"/>
              <w:divBdr>
                <w:top w:val="none" w:sz="0" w:space="0" w:color="auto"/>
                <w:left w:val="none" w:sz="0" w:space="0" w:color="auto"/>
                <w:bottom w:val="none" w:sz="0" w:space="0" w:color="auto"/>
                <w:right w:val="none" w:sz="0" w:space="0" w:color="auto"/>
              </w:divBdr>
            </w:div>
            <w:div w:id="1750926479">
              <w:marLeft w:val="0"/>
              <w:marRight w:val="0"/>
              <w:marTop w:val="0"/>
              <w:marBottom w:val="0"/>
              <w:divBdr>
                <w:top w:val="none" w:sz="0" w:space="0" w:color="auto"/>
                <w:left w:val="none" w:sz="0" w:space="0" w:color="auto"/>
                <w:bottom w:val="none" w:sz="0" w:space="0" w:color="auto"/>
                <w:right w:val="none" w:sz="0" w:space="0" w:color="auto"/>
              </w:divBdr>
            </w:div>
            <w:div w:id="1557544650">
              <w:marLeft w:val="0"/>
              <w:marRight w:val="0"/>
              <w:marTop w:val="0"/>
              <w:marBottom w:val="0"/>
              <w:divBdr>
                <w:top w:val="none" w:sz="0" w:space="0" w:color="auto"/>
                <w:left w:val="none" w:sz="0" w:space="0" w:color="auto"/>
                <w:bottom w:val="none" w:sz="0" w:space="0" w:color="auto"/>
                <w:right w:val="none" w:sz="0" w:space="0" w:color="auto"/>
              </w:divBdr>
            </w:div>
            <w:div w:id="1717705511">
              <w:marLeft w:val="0"/>
              <w:marRight w:val="0"/>
              <w:marTop w:val="0"/>
              <w:marBottom w:val="0"/>
              <w:divBdr>
                <w:top w:val="none" w:sz="0" w:space="0" w:color="auto"/>
                <w:left w:val="none" w:sz="0" w:space="0" w:color="auto"/>
                <w:bottom w:val="none" w:sz="0" w:space="0" w:color="auto"/>
                <w:right w:val="none" w:sz="0" w:space="0" w:color="auto"/>
              </w:divBdr>
            </w:div>
            <w:div w:id="11488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0249">
      <w:bodyDiv w:val="1"/>
      <w:marLeft w:val="0"/>
      <w:marRight w:val="0"/>
      <w:marTop w:val="0"/>
      <w:marBottom w:val="0"/>
      <w:divBdr>
        <w:top w:val="none" w:sz="0" w:space="0" w:color="auto"/>
        <w:left w:val="none" w:sz="0" w:space="0" w:color="auto"/>
        <w:bottom w:val="none" w:sz="0" w:space="0" w:color="auto"/>
        <w:right w:val="none" w:sz="0" w:space="0" w:color="auto"/>
      </w:divBdr>
    </w:div>
    <w:div w:id="446434569">
      <w:bodyDiv w:val="1"/>
      <w:marLeft w:val="0"/>
      <w:marRight w:val="0"/>
      <w:marTop w:val="0"/>
      <w:marBottom w:val="0"/>
      <w:divBdr>
        <w:top w:val="none" w:sz="0" w:space="0" w:color="auto"/>
        <w:left w:val="none" w:sz="0" w:space="0" w:color="auto"/>
        <w:bottom w:val="none" w:sz="0" w:space="0" w:color="auto"/>
        <w:right w:val="none" w:sz="0" w:space="0" w:color="auto"/>
      </w:divBdr>
      <w:divsChild>
        <w:div w:id="1812943655">
          <w:marLeft w:val="0"/>
          <w:marRight w:val="0"/>
          <w:marTop w:val="0"/>
          <w:marBottom w:val="0"/>
          <w:divBdr>
            <w:top w:val="none" w:sz="0" w:space="0" w:color="auto"/>
            <w:left w:val="none" w:sz="0" w:space="0" w:color="auto"/>
            <w:bottom w:val="none" w:sz="0" w:space="0" w:color="auto"/>
            <w:right w:val="none" w:sz="0" w:space="0" w:color="auto"/>
          </w:divBdr>
          <w:divsChild>
            <w:div w:id="509222518">
              <w:marLeft w:val="0"/>
              <w:marRight w:val="0"/>
              <w:marTop w:val="0"/>
              <w:marBottom w:val="0"/>
              <w:divBdr>
                <w:top w:val="none" w:sz="0" w:space="0" w:color="auto"/>
                <w:left w:val="none" w:sz="0" w:space="0" w:color="auto"/>
                <w:bottom w:val="none" w:sz="0" w:space="0" w:color="auto"/>
                <w:right w:val="none" w:sz="0" w:space="0" w:color="auto"/>
              </w:divBdr>
            </w:div>
            <w:div w:id="681781110">
              <w:marLeft w:val="0"/>
              <w:marRight w:val="0"/>
              <w:marTop w:val="0"/>
              <w:marBottom w:val="0"/>
              <w:divBdr>
                <w:top w:val="none" w:sz="0" w:space="0" w:color="auto"/>
                <w:left w:val="none" w:sz="0" w:space="0" w:color="auto"/>
                <w:bottom w:val="none" w:sz="0" w:space="0" w:color="auto"/>
                <w:right w:val="none" w:sz="0" w:space="0" w:color="auto"/>
              </w:divBdr>
            </w:div>
            <w:div w:id="1848596673">
              <w:marLeft w:val="0"/>
              <w:marRight w:val="0"/>
              <w:marTop w:val="0"/>
              <w:marBottom w:val="0"/>
              <w:divBdr>
                <w:top w:val="none" w:sz="0" w:space="0" w:color="auto"/>
                <w:left w:val="none" w:sz="0" w:space="0" w:color="auto"/>
                <w:bottom w:val="none" w:sz="0" w:space="0" w:color="auto"/>
                <w:right w:val="none" w:sz="0" w:space="0" w:color="auto"/>
              </w:divBdr>
            </w:div>
            <w:div w:id="147553644">
              <w:marLeft w:val="0"/>
              <w:marRight w:val="0"/>
              <w:marTop w:val="0"/>
              <w:marBottom w:val="0"/>
              <w:divBdr>
                <w:top w:val="none" w:sz="0" w:space="0" w:color="auto"/>
                <w:left w:val="none" w:sz="0" w:space="0" w:color="auto"/>
                <w:bottom w:val="none" w:sz="0" w:space="0" w:color="auto"/>
                <w:right w:val="none" w:sz="0" w:space="0" w:color="auto"/>
              </w:divBdr>
            </w:div>
            <w:div w:id="1424376004">
              <w:marLeft w:val="0"/>
              <w:marRight w:val="0"/>
              <w:marTop w:val="0"/>
              <w:marBottom w:val="0"/>
              <w:divBdr>
                <w:top w:val="none" w:sz="0" w:space="0" w:color="auto"/>
                <w:left w:val="none" w:sz="0" w:space="0" w:color="auto"/>
                <w:bottom w:val="none" w:sz="0" w:space="0" w:color="auto"/>
                <w:right w:val="none" w:sz="0" w:space="0" w:color="auto"/>
              </w:divBdr>
            </w:div>
            <w:div w:id="833571607">
              <w:marLeft w:val="0"/>
              <w:marRight w:val="0"/>
              <w:marTop w:val="0"/>
              <w:marBottom w:val="0"/>
              <w:divBdr>
                <w:top w:val="none" w:sz="0" w:space="0" w:color="auto"/>
                <w:left w:val="none" w:sz="0" w:space="0" w:color="auto"/>
                <w:bottom w:val="none" w:sz="0" w:space="0" w:color="auto"/>
                <w:right w:val="none" w:sz="0" w:space="0" w:color="auto"/>
              </w:divBdr>
            </w:div>
            <w:div w:id="1253584027">
              <w:marLeft w:val="0"/>
              <w:marRight w:val="0"/>
              <w:marTop w:val="0"/>
              <w:marBottom w:val="0"/>
              <w:divBdr>
                <w:top w:val="none" w:sz="0" w:space="0" w:color="auto"/>
                <w:left w:val="none" w:sz="0" w:space="0" w:color="auto"/>
                <w:bottom w:val="none" w:sz="0" w:space="0" w:color="auto"/>
                <w:right w:val="none" w:sz="0" w:space="0" w:color="auto"/>
              </w:divBdr>
            </w:div>
            <w:div w:id="1413962852">
              <w:marLeft w:val="0"/>
              <w:marRight w:val="0"/>
              <w:marTop w:val="0"/>
              <w:marBottom w:val="0"/>
              <w:divBdr>
                <w:top w:val="none" w:sz="0" w:space="0" w:color="auto"/>
                <w:left w:val="none" w:sz="0" w:space="0" w:color="auto"/>
                <w:bottom w:val="none" w:sz="0" w:space="0" w:color="auto"/>
                <w:right w:val="none" w:sz="0" w:space="0" w:color="auto"/>
              </w:divBdr>
            </w:div>
            <w:div w:id="69546066">
              <w:marLeft w:val="0"/>
              <w:marRight w:val="0"/>
              <w:marTop w:val="0"/>
              <w:marBottom w:val="0"/>
              <w:divBdr>
                <w:top w:val="none" w:sz="0" w:space="0" w:color="auto"/>
                <w:left w:val="none" w:sz="0" w:space="0" w:color="auto"/>
                <w:bottom w:val="none" w:sz="0" w:space="0" w:color="auto"/>
                <w:right w:val="none" w:sz="0" w:space="0" w:color="auto"/>
              </w:divBdr>
            </w:div>
            <w:div w:id="1398019265">
              <w:marLeft w:val="0"/>
              <w:marRight w:val="0"/>
              <w:marTop w:val="0"/>
              <w:marBottom w:val="0"/>
              <w:divBdr>
                <w:top w:val="none" w:sz="0" w:space="0" w:color="auto"/>
                <w:left w:val="none" w:sz="0" w:space="0" w:color="auto"/>
                <w:bottom w:val="none" w:sz="0" w:space="0" w:color="auto"/>
                <w:right w:val="none" w:sz="0" w:space="0" w:color="auto"/>
              </w:divBdr>
            </w:div>
            <w:div w:id="772021229">
              <w:marLeft w:val="0"/>
              <w:marRight w:val="0"/>
              <w:marTop w:val="0"/>
              <w:marBottom w:val="0"/>
              <w:divBdr>
                <w:top w:val="none" w:sz="0" w:space="0" w:color="auto"/>
                <w:left w:val="none" w:sz="0" w:space="0" w:color="auto"/>
                <w:bottom w:val="none" w:sz="0" w:space="0" w:color="auto"/>
                <w:right w:val="none" w:sz="0" w:space="0" w:color="auto"/>
              </w:divBdr>
            </w:div>
            <w:div w:id="1778022987">
              <w:marLeft w:val="0"/>
              <w:marRight w:val="0"/>
              <w:marTop w:val="0"/>
              <w:marBottom w:val="0"/>
              <w:divBdr>
                <w:top w:val="none" w:sz="0" w:space="0" w:color="auto"/>
                <w:left w:val="none" w:sz="0" w:space="0" w:color="auto"/>
                <w:bottom w:val="none" w:sz="0" w:space="0" w:color="auto"/>
                <w:right w:val="none" w:sz="0" w:space="0" w:color="auto"/>
              </w:divBdr>
            </w:div>
            <w:div w:id="1235630792">
              <w:marLeft w:val="0"/>
              <w:marRight w:val="0"/>
              <w:marTop w:val="0"/>
              <w:marBottom w:val="0"/>
              <w:divBdr>
                <w:top w:val="none" w:sz="0" w:space="0" w:color="auto"/>
                <w:left w:val="none" w:sz="0" w:space="0" w:color="auto"/>
                <w:bottom w:val="none" w:sz="0" w:space="0" w:color="auto"/>
                <w:right w:val="none" w:sz="0" w:space="0" w:color="auto"/>
              </w:divBdr>
            </w:div>
            <w:div w:id="485514432">
              <w:marLeft w:val="0"/>
              <w:marRight w:val="0"/>
              <w:marTop w:val="0"/>
              <w:marBottom w:val="0"/>
              <w:divBdr>
                <w:top w:val="none" w:sz="0" w:space="0" w:color="auto"/>
                <w:left w:val="none" w:sz="0" w:space="0" w:color="auto"/>
                <w:bottom w:val="none" w:sz="0" w:space="0" w:color="auto"/>
                <w:right w:val="none" w:sz="0" w:space="0" w:color="auto"/>
              </w:divBdr>
            </w:div>
            <w:div w:id="1433041511">
              <w:marLeft w:val="0"/>
              <w:marRight w:val="0"/>
              <w:marTop w:val="0"/>
              <w:marBottom w:val="0"/>
              <w:divBdr>
                <w:top w:val="none" w:sz="0" w:space="0" w:color="auto"/>
                <w:left w:val="none" w:sz="0" w:space="0" w:color="auto"/>
                <w:bottom w:val="none" w:sz="0" w:space="0" w:color="auto"/>
                <w:right w:val="none" w:sz="0" w:space="0" w:color="auto"/>
              </w:divBdr>
            </w:div>
            <w:div w:id="1818717409">
              <w:marLeft w:val="0"/>
              <w:marRight w:val="0"/>
              <w:marTop w:val="0"/>
              <w:marBottom w:val="0"/>
              <w:divBdr>
                <w:top w:val="none" w:sz="0" w:space="0" w:color="auto"/>
                <w:left w:val="none" w:sz="0" w:space="0" w:color="auto"/>
                <w:bottom w:val="none" w:sz="0" w:space="0" w:color="auto"/>
                <w:right w:val="none" w:sz="0" w:space="0" w:color="auto"/>
              </w:divBdr>
            </w:div>
            <w:div w:id="360984101">
              <w:marLeft w:val="0"/>
              <w:marRight w:val="0"/>
              <w:marTop w:val="0"/>
              <w:marBottom w:val="0"/>
              <w:divBdr>
                <w:top w:val="none" w:sz="0" w:space="0" w:color="auto"/>
                <w:left w:val="none" w:sz="0" w:space="0" w:color="auto"/>
                <w:bottom w:val="none" w:sz="0" w:space="0" w:color="auto"/>
                <w:right w:val="none" w:sz="0" w:space="0" w:color="auto"/>
              </w:divBdr>
            </w:div>
            <w:div w:id="1264262547">
              <w:marLeft w:val="0"/>
              <w:marRight w:val="0"/>
              <w:marTop w:val="0"/>
              <w:marBottom w:val="0"/>
              <w:divBdr>
                <w:top w:val="none" w:sz="0" w:space="0" w:color="auto"/>
                <w:left w:val="none" w:sz="0" w:space="0" w:color="auto"/>
                <w:bottom w:val="none" w:sz="0" w:space="0" w:color="auto"/>
                <w:right w:val="none" w:sz="0" w:space="0" w:color="auto"/>
              </w:divBdr>
            </w:div>
            <w:div w:id="869758587">
              <w:marLeft w:val="0"/>
              <w:marRight w:val="0"/>
              <w:marTop w:val="0"/>
              <w:marBottom w:val="0"/>
              <w:divBdr>
                <w:top w:val="none" w:sz="0" w:space="0" w:color="auto"/>
                <w:left w:val="none" w:sz="0" w:space="0" w:color="auto"/>
                <w:bottom w:val="none" w:sz="0" w:space="0" w:color="auto"/>
                <w:right w:val="none" w:sz="0" w:space="0" w:color="auto"/>
              </w:divBdr>
            </w:div>
            <w:div w:id="2063094479">
              <w:marLeft w:val="0"/>
              <w:marRight w:val="0"/>
              <w:marTop w:val="0"/>
              <w:marBottom w:val="0"/>
              <w:divBdr>
                <w:top w:val="none" w:sz="0" w:space="0" w:color="auto"/>
                <w:left w:val="none" w:sz="0" w:space="0" w:color="auto"/>
                <w:bottom w:val="none" w:sz="0" w:space="0" w:color="auto"/>
                <w:right w:val="none" w:sz="0" w:space="0" w:color="auto"/>
              </w:divBdr>
            </w:div>
            <w:div w:id="1623657997">
              <w:marLeft w:val="0"/>
              <w:marRight w:val="0"/>
              <w:marTop w:val="0"/>
              <w:marBottom w:val="0"/>
              <w:divBdr>
                <w:top w:val="none" w:sz="0" w:space="0" w:color="auto"/>
                <w:left w:val="none" w:sz="0" w:space="0" w:color="auto"/>
                <w:bottom w:val="none" w:sz="0" w:space="0" w:color="auto"/>
                <w:right w:val="none" w:sz="0" w:space="0" w:color="auto"/>
              </w:divBdr>
            </w:div>
            <w:div w:id="111288486">
              <w:marLeft w:val="0"/>
              <w:marRight w:val="0"/>
              <w:marTop w:val="0"/>
              <w:marBottom w:val="0"/>
              <w:divBdr>
                <w:top w:val="none" w:sz="0" w:space="0" w:color="auto"/>
                <w:left w:val="none" w:sz="0" w:space="0" w:color="auto"/>
                <w:bottom w:val="none" w:sz="0" w:space="0" w:color="auto"/>
                <w:right w:val="none" w:sz="0" w:space="0" w:color="auto"/>
              </w:divBdr>
            </w:div>
            <w:div w:id="159391689">
              <w:marLeft w:val="0"/>
              <w:marRight w:val="0"/>
              <w:marTop w:val="0"/>
              <w:marBottom w:val="0"/>
              <w:divBdr>
                <w:top w:val="none" w:sz="0" w:space="0" w:color="auto"/>
                <w:left w:val="none" w:sz="0" w:space="0" w:color="auto"/>
                <w:bottom w:val="none" w:sz="0" w:space="0" w:color="auto"/>
                <w:right w:val="none" w:sz="0" w:space="0" w:color="auto"/>
              </w:divBdr>
            </w:div>
            <w:div w:id="2009483847">
              <w:marLeft w:val="0"/>
              <w:marRight w:val="0"/>
              <w:marTop w:val="0"/>
              <w:marBottom w:val="0"/>
              <w:divBdr>
                <w:top w:val="none" w:sz="0" w:space="0" w:color="auto"/>
                <w:left w:val="none" w:sz="0" w:space="0" w:color="auto"/>
                <w:bottom w:val="none" w:sz="0" w:space="0" w:color="auto"/>
                <w:right w:val="none" w:sz="0" w:space="0" w:color="auto"/>
              </w:divBdr>
            </w:div>
            <w:div w:id="589507126">
              <w:marLeft w:val="0"/>
              <w:marRight w:val="0"/>
              <w:marTop w:val="0"/>
              <w:marBottom w:val="0"/>
              <w:divBdr>
                <w:top w:val="none" w:sz="0" w:space="0" w:color="auto"/>
                <w:left w:val="none" w:sz="0" w:space="0" w:color="auto"/>
                <w:bottom w:val="none" w:sz="0" w:space="0" w:color="auto"/>
                <w:right w:val="none" w:sz="0" w:space="0" w:color="auto"/>
              </w:divBdr>
            </w:div>
            <w:div w:id="8606352">
              <w:marLeft w:val="0"/>
              <w:marRight w:val="0"/>
              <w:marTop w:val="0"/>
              <w:marBottom w:val="0"/>
              <w:divBdr>
                <w:top w:val="none" w:sz="0" w:space="0" w:color="auto"/>
                <w:left w:val="none" w:sz="0" w:space="0" w:color="auto"/>
                <w:bottom w:val="none" w:sz="0" w:space="0" w:color="auto"/>
                <w:right w:val="none" w:sz="0" w:space="0" w:color="auto"/>
              </w:divBdr>
            </w:div>
            <w:div w:id="2138255518">
              <w:marLeft w:val="0"/>
              <w:marRight w:val="0"/>
              <w:marTop w:val="0"/>
              <w:marBottom w:val="0"/>
              <w:divBdr>
                <w:top w:val="none" w:sz="0" w:space="0" w:color="auto"/>
                <w:left w:val="none" w:sz="0" w:space="0" w:color="auto"/>
                <w:bottom w:val="none" w:sz="0" w:space="0" w:color="auto"/>
                <w:right w:val="none" w:sz="0" w:space="0" w:color="auto"/>
              </w:divBdr>
            </w:div>
            <w:div w:id="684476572">
              <w:marLeft w:val="0"/>
              <w:marRight w:val="0"/>
              <w:marTop w:val="0"/>
              <w:marBottom w:val="0"/>
              <w:divBdr>
                <w:top w:val="none" w:sz="0" w:space="0" w:color="auto"/>
                <w:left w:val="none" w:sz="0" w:space="0" w:color="auto"/>
                <w:bottom w:val="none" w:sz="0" w:space="0" w:color="auto"/>
                <w:right w:val="none" w:sz="0" w:space="0" w:color="auto"/>
              </w:divBdr>
            </w:div>
            <w:div w:id="793057235">
              <w:marLeft w:val="0"/>
              <w:marRight w:val="0"/>
              <w:marTop w:val="0"/>
              <w:marBottom w:val="0"/>
              <w:divBdr>
                <w:top w:val="none" w:sz="0" w:space="0" w:color="auto"/>
                <w:left w:val="none" w:sz="0" w:space="0" w:color="auto"/>
                <w:bottom w:val="none" w:sz="0" w:space="0" w:color="auto"/>
                <w:right w:val="none" w:sz="0" w:space="0" w:color="auto"/>
              </w:divBdr>
            </w:div>
            <w:div w:id="333845940">
              <w:marLeft w:val="0"/>
              <w:marRight w:val="0"/>
              <w:marTop w:val="0"/>
              <w:marBottom w:val="0"/>
              <w:divBdr>
                <w:top w:val="none" w:sz="0" w:space="0" w:color="auto"/>
                <w:left w:val="none" w:sz="0" w:space="0" w:color="auto"/>
                <w:bottom w:val="none" w:sz="0" w:space="0" w:color="auto"/>
                <w:right w:val="none" w:sz="0" w:space="0" w:color="auto"/>
              </w:divBdr>
            </w:div>
            <w:div w:id="834615824">
              <w:marLeft w:val="0"/>
              <w:marRight w:val="0"/>
              <w:marTop w:val="0"/>
              <w:marBottom w:val="0"/>
              <w:divBdr>
                <w:top w:val="none" w:sz="0" w:space="0" w:color="auto"/>
                <w:left w:val="none" w:sz="0" w:space="0" w:color="auto"/>
                <w:bottom w:val="none" w:sz="0" w:space="0" w:color="auto"/>
                <w:right w:val="none" w:sz="0" w:space="0" w:color="auto"/>
              </w:divBdr>
            </w:div>
            <w:div w:id="237206354">
              <w:marLeft w:val="0"/>
              <w:marRight w:val="0"/>
              <w:marTop w:val="0"/>
              <w:marBottom w:val="0"/>
              <w:divBdr>
                <w:top w:val="none" w:sz="0" w:space="0" w:color="auto"/>
                <w:left w:val="none" w:sz="0" w:space="0" w:color="auto"/>
                <w:bottom w:val="none" w:sz="0" w:space="0" w:color="auto"/>
                <w:right w:val="none" w:sz="0" w:space="0" w:color="auto"/>
              </w:divBdr>
            </w:div>
            <w:div w:id="363294540">
              <w:marLeft w:val="0"/>
              <w:marRight w:val="0"/>
              <w:marTop w:val="0"/>
              <w:marBottom w:val="0"/>
              <w:divBdr>
                <w:top w:val="none" w:sz="0" w:space="0" w:color="auto"/>
                <w:left w:val="none" w:sz="0" w:space="0" w:color="auto"/>
                <w:bottom w:val="none" w:sz="0" w:space="0" w:color="auto"/>
                <w:right w:val="none" w:sz="0" w:space="0" w:color="auto"/>
              </w:divBdr>
            </w:div>
            <w:div w:id="1367219237">
              <w:marLeft w:val="0"/>
              <w:marRight w:val="0"/>
              <w:marTop w:val="0"/>
              <w:marBottom w:val="0"/>
              <w:divBdr>
                <w:top w:val="none" w:sz="0" w:space="0" w:color="auto"/>
                <w:left w:val="none" w:sz="0" w:space="0" w:color="auto"/>
                <w:bottom w:val="none" w:sz="0" w:space="0" w:color="auto"/>
                <w:right w:val="none" w:sz="0" w:space="0" w:color="auto"/>
              </w:divBdr>
            </w:div>
            <w:div w:id="1346440396">
              <w:marLeft w:val="0"/>
              <w:marRight w:val="0"/>
              <w:marTop w:val="0"/>
              <w:marBottom w:val="0"/>
              <w:divBdr>
                <w:top w:val="none" w:sz="0" w:space="0" w:color="auto"/>
                <w:left w:val="none" w:sz="0" w:space="0" w:color="auto"/>
                <w:bottom w:val="none" w:sz="0" w:space="0" w:color="auto"/>
                <w:right w:val="none" w:sz="0" w:space="0" w:color="auto"/>
              </w:divBdr>
            </w:div>
            <w:div w:id="1726828915">
              <w:marLeft w:val="0"/>
              <w:marRight w:val="0"/>
              <w:marTop w:val="0"/>
              <w:marBottom w:val="0"/>
              <w:divBdr>
                <w:top w:val="none" w:sz="0" w:space="0" w:color="auto"/>
                <w:left w:val="none" w:sz="0" w:space="0" w:color="auto"/>
                <w:bottom w:val="none" w:sz="0" w:space="0" w:color="auto"/>
                <w:right w:val="none" w:sz="0" w:space="0" w:color="auto"/>
              </w:divBdr>
            </w:div>
            <w:div w:id="1445269309">
              <w:marLeft w:val="0"/>
              <w:marRight w:val="0"/>
              <w:marTop w:val="0"/>
              <w:marBottom w:val="0"/>
              <w:divBdr>
                <w:top w:val="none" w:sz="0" w:space="0" w:color="auto"/>
                <w:left w:val="none" w:sz="0" w:space="0" w:color="auto"/>
                <w:bottom w:val="none" w:sz="0" w:space="0" w:color="auto"/>
                <w:right w:val="none" w:sz="0" w:space="0" w:color="auto"/>
              </w:divBdr>
            </w:div>
            <w:div w:id="277832934">
              <w:marLeft w:val="0"/>
              <w:marRight w:val="0"/>
              <w:marTop w:val="0"/>
              <w:marBottom w:val="0"/>
              <w:divBdr>
                <w:top w:val="none" w:sz="0" w:space="0" w:color="auto"/>
                <w:left w:val="none" w:sz="0" w:space="0" w:color="auto"/>
                <w:bottom w:val="none" w:sz="0" w:space="0" w:color="auto"/>
                <w:right w:val="none" w:sz="0" w:space="0" w:color="auto"/>
              </w:divBdr>
            </w:div>
            <w:div w:id="1658454725">
              <w:marLeft w:val="0"/>
              <w:marRight w:val="0"/>
              <w:marTop w:val="0"/>
              <w:marBottom w:val="0"/>
              <w:divBdr>
                <w:top w:val="none" w:sz="0" w:space="0" w:color="auto"/>
                <w:left w:val="none" w:sz="0" w:space="0" w:color="auto"/>
                <w:bottom w:val="none" w:sz="0" w:space="0" w:color="auto"/>
                <w:right w:val="none" w:sz="0" w:space="0" w:color="auto"/>
              </w:divBdr>
            </w:div>
            <w:div w:id="1434126183">
              <w:marLeft w:val="0"/>
              <w:marRight w:val="0"/>
              <w:marTop w:val="0"/>
              <w:marBottom w:val="0"/>
              <w:divBdr>
                <w:top w:val="none" w:sz="0" w:space="0" w:color="auto"/>
                <w:left w:val="none" w:sz="0" w:space="0" w:color="auto"/>
                <w:bottom w:val="none" w:sz="0" w:space="0" w:color="auto"/>
                <w:right w:val="none" w:sz="0" w:space="0" w:color="auto"/>
              </w:divBdr>
            </w:div>
            <w:div w:id="284164598">
              <w:marLeft w:val="0"/>
              <w:marRight w:val="0"/>
              <w:marTop w:val="0"/>
              <w:marBottom w:val="0"/>
              <w:divBdr>
                <w:top w:val="none" w:sz="0" w:space="0" w:color="auto"/>
                <w:left w:val="none" w:sz="0" w:space="0" w:color="auto"/>
                <w:bottom w:val="none" w:sz="0" w:space="0" w:color="auto"/>
                <w:right w:val="none" w:sz="0" w:space="0" w:color="auto"/>
              </w:divBdr>
            </w:div>
            <w:div w:id="1169296878">
              <w:marLeft w:val="0"/>
              <w:marRight w:val="0"/>
              <w:marTop w:val="0"/>
              <w:marBottom w:val="0"/>
              <w:divBdr>
                <w:top w:val="none" w:sz="0" w:space="0" w:color="auto"/>
                <w:left w:val="none" w:sz="0" w:space="0" w:color="auto"/>
                <w:bottom w:val="none" w:sz="0" w:space="0" w:color="auto"/>
                <w:right w:val="none" w:sz="0" w:space="0" w:color="auto"/>
              </w:divBdr>
            </w:div>
            <w:div w:id="1704090552">
              <w:marLeft w:val="0"/>
              <w:marRight w:val="0"/>
              <w:marTop w:val="0"/>
              <w:marBottom w:val="0"/>
              <w:divBdr>
                <w:top w:val="none" w:sz="0" w:space="0" w:color="auto"/>
                <w:left w:val="none" w:sz="0" w:space="0" w:color="auto"/>
                <w:bottom w:val="none" w:sz="0" w:space="0" w:color="auto"/>
                <w:right w:val="none" w:sz="0" w:space="0" w:color="auto"/>
              </w:divBdr>
            </w:div>
            <w:div w:id="1259755185">
              <w:marLeft w:val="0"/>
              <w:marRight w:val="0"/>
              <w:marTop w:val="0"/>
              <w:marBottom w:val="0"/>
              <w:divBdr>
                <w:top w:val="none" w:sz="0" w:space="0" w:color="auto"/>
                <w:left w:val="none" w:sz="0" w:space="0" w:color="auto"/>
                <w:bottom w:val="none" w:sz="0" w:space="0" w:color="auto"/>
                <w:right w:val="none" w:sz="0" w:space="0" w:color="auto"/>
              </w:divBdr>
            </w:div>
            <w:div w:id="1604920176">
              <w:marLeft w:val="0"/>
              <w:marRight w:val="0"/>
              <w:marTop w:val="0"/>
              <w:marBottom w:val="0"/>
              <w:divBdr>
                <w:top w:val="none" w:sz="0" w:space="0" w:color="auto"/>
                <w:left w:val="none" w:sz="0" w:space="0" w:color="auto"/>
                <w:bottom w:val="none" w:sz="0" w:space="0" w:color="auto"/>
                <w:right w:val="none" w:sz="0" w:space="0" w:color="auto"/>
              </w:divBdr>
            </w:div>
            <w:div w:id="374621091">
              <w:marLeft w:val="0"/>
              <w:marRight w:val="0"/>
              <w:marTop w:val="0"/>
              <w:marBottom w:val="0"/>
              <w:divBdr>
                <w:top w:val="none" w:sz="0" w:space="0" w:color="auto"/>
                <w:left w:val="none" w:sz="0" w:space="0" w:color="auto"/>
                <w:bottom w:val="none" w:sz="0" w:space="0" w:color="auto"/>
                <w:right w:val="none" w:sz="0" w:space="0" w:color="auto"/>
              </w:divBdr>
            </w:div>
            <w:div w:id="1587689212">
              <w:marLeft w:val="0"/>
              <w:marRight w:val="0"/>
              <w:marTop w:val="0"/>
              <w:marBottom w:val="0"/>
              <w:divBdr>
                <w:top w:val="none" w:sz="0" w:space="0" w:color="auto"/>
                <w:left w:val="none" w:sz="0" w:space="0" w:color="auto"/>
                <w:bottom w:val="none" w:sz="0" w:space="0" w:color="auto"/>
                <w:right w:val="none" w:sz="0" w:space="0" w:color="auto"/>
              </w:divBdr>
            </w:div>
            <w:div w:id="1756246823">
              <w:marLeft w:val="0"/>
              <w:marRight w:val="0"/>
              <w:marTop w:val="0"/>
              <w:marBottom w:val="0"/>
              <w:divBdr>
                <w:top w:val="none" w:sz="0" w:space="0" w:color="auto"/>
                <w:left w:val="none" w:sz="0" w:space="0" w:color="auto"/>
                <w:bottom w:val="none" w:sz="0" w:space="0" w:color="auto"/>
                <w:right w:val="none" w:sz="0" w:space="0" w:color="auto"/>
              </w:divBdr>
            </w:div>
            <w:div w:id="1952932019">
              <w:marLeft w:val="0"/>
              <w:marRight w:val="0"/>
              <w:marTop w:val="0"/>
              <w:marBottom w:val="0"/>
              <w:divBdr>
                <w:top w:val="none" w:sz="0" w:space="0" w:color="auto"/>
                <w:left w:val="none" w:sz="0" w:space="0" w:color="auto"/>
                <w:bottom w:val="none" w:sz="0" w:space="0" w:color="auto"/>
                <w:right w:val="none" w:sz="0" w:space="0" w:color="auto"/>
              </w:divBdr>
            </w:div>
            <w:div w:id="1461076153">
              <w:marLeft w:val="0"/>
              <w:marRight w:val="0"/>
              <w:marTop w:val="0"/>
              <w:marBottom w:val="0"/>
              <w:divBdr>
                <w:top w:val="none" w:sz="0" w:space="0" w:color="auto"/>
                <w:left w:val="none" w:sz="0" w:space="0" w:color="auto"/>
                <w:bottom w:val="none" w:sz="0" w:space="0" w:color="auto"/>
                <w:right w:val="none" w:sz="0" w:space="0" w:color="auto"/>
              </w:divBdr>
            </w:div>
            <w:div w:id="434836482">
              <w:marLeft w:val="0"/>
              <w:marRight w:val="0"/>
              <w:marTop w:val="0"/>
              <w:marBottom w:val="0"/>
              <w:divBdr>
                <w:top w:val="none" w:sz="0" w:space="0" w:color="auto"/>
                <w:left w:val="none" w:sz="0" w:space="0" w:color="auto"/>
                <w:bottom w:val="none" w:sz="0" w:space="0" w:color="auto"/>
                <w:right w:val="none" w:sz="0" w:space="0" w:color="auto"/>
              </w:divBdr>
            </w:div>
            <w:div w:id="663439192">
              <w:marLeft w:val="0"/>
              <w:marRight w:val="0"/>
              <w:marTop w:val="0"/>
              <w:marBottom w:val="0"/>
              <w:divBdr>
                <w:top w:val="none" w:sz="0" w:space="0" w:color="auto"/>
                <w:left w:val="none" w:sz="0" w:space="0" w:color="auto"/>
                <w:bottom w:val="none" w:sz="0" w:space="0" w:color="auto"/>
                <w:right w:val="none" w:sz="0" w:space="0" w:color="auto"/>
              </w:divBdr>
            </w:div>
            <w:div w:id="96828259">
              <w:marLeft w:val="0"/>
              <w:marRight w:val="0"/>
              <w:marTop w:val="0"/>
              <w:marBottom w:val="0"/>
              <w:divBdr>
                <w:top w:val="none" w:sz="0" w:space="0" w:color="auto"/>
                <w:left w:val="none" w:sz="0" w:space="0" w:color="auto"/>
                <w:bottom w:val="none" w:sz="0" w:space="0" w:color="auto"/>
                <w:right w:val="none" w:sz="0" w:space="0" w:color="auto"/>
              </w:divBdr>
            </w:div>
            <w:div w:id="578179213">
              <w:marLeft w:val="0"/>
              <w:marRight w:val="0"/>
              <w:marTop w:val="0"/>
              <w:marBottom w:val="0"/>
              <w:divBdr>
                <w:top w:val="none" w:sz="0" w:space="0" w:color="auto"/>
                <w:left w:val="none" w:sz="0" w:space="0" w:color="auto"/>
                <w:bottom w:val="none" w:sz="0" w:space="0" w:color="auto"/>
                <w:right w:val="none" w:sz="0" w:space="0" w:color="auto"/>
              </w:divBdr>
            </w:div>
            <w:div w:id="1042826987">
              <w:marLeft w:val="0"/>
              <w:marRight w:val="0"/>
              <w:marTop w:val="0"/>
              <w:marBottom w:val="0"/>
              <w:divBdr>
                <w:top w:val="none" w:sz="0" w:space="0" w:color="auto"/>
                <w:left w:val="none" w:sz="0" w:space="0" w:color="auto"/>
                <w:bottom w:val="none" w:sz="0" w:space="0" w:color="auto"/>
                <w:right w:val="none" w:sz="0" w:space="0" w:color="auto"/>
              </w:divBdr>
            </w:div>
            <w:div w:id="1219246154">
              <w:marLeft w:val="0"/>
              <w:marRight w:val="0"/>
              <w:marTop w:val="0"/>
              <w:marBottom w:val="0"/>
              <w:divBdr>
                <w:top w:val="none" w:sz="0" w:space="0" w:color="auto"/>
                <w:left w:val="none" w:sz="0" w:space="0" w:color="auto"/>
                <w:bottom w:val="none" w:sz="0" w:space="0" w:color="auto"/>
                <w:right w:val="none" w:sz="0" w:space="0" w:color="auto"/>
              </w:divBdr>
            </w:div>
            <w:div w:id="2045250018">
              <w:marLeft w:val="0"/>
              <w:marRight w:val="0"/>
              <w:marTop w:val="0"/>
              <w:marBottom w:val="0"/>
              <w:divBdr>
                <w:top w:val="none" w:sz="0" w:space="0" w:color="auto"/>
                <w:left w:val="none" w:sz="0" w:space="0" w:color="auto"/>
                <w:bottom w:val="none" w:sz="0" w:space="0" w:color="auto"/>
                <w:right w:val="none" w:sz="0" w:space="0" w:color="auto"/>
              </w:divBdr>
            </w:div>
            <w:div w:id="455414520">
              <w:marLeft w:val="0"/>
              <w:marRight w:val="0"/>
              <w:marTop w:val="0"/>
              <w:marBottom w:val="0"/>
              <w:divBdr>
                <w:top w:val="none" w:sz="0" w:space="0" w:color="auto"/>
                <w:left w:val="none" w:sz="0" w:space="0" w:color="auto"/>
                <w:bottom w:val="none" w:sz="0" w:space="0" w:color="auto"/>
                <w:right w:val="none" w:sz="0" w:space="0" w:color="auto"/>
              </w:divBdr>
            </w:div>
            <w:div w:id="946037245">
              <w:marLeft w:val="0"/>
              <w:marRight w:val="0"/>
              <w:marTop w:val="0"/>
              <w:marBottom w:val="0"/>
              <w:divBdr>
                <w:top w:val="none" w:sz="0" w:space="0" w:color="auto"/>
                <w:left w:val="none" w:sz="0" w:space="0" w:color="auto"/>
                <w:bottom w:val="none" w:sz="0" w:space="0" w:color="auto"/>
                <w:right w:val="none" w:sz="0" w:space="0" w:color="auto"/>
              </w:divBdr>
            </w:div>
            <w:div w:id="1517190336">
              <w:marLeft w:val="0"/>
              <w:marRight w:val="0"/>
              <w:marTop w:val="0"/>
              <w:marBottom w:val="0"/>
              <w:divBdr>
                <w:top w:val="none" w:sz="0" w:space="0" w:color="auto"/>
                <w:left w:val="none" w:sz="0" w:space="0" w:color="auto"/>
                <w:bottom w:val="none" w:sz="0" w:space="0" w:color="auto"/>
                <w:right w:val="none" w:sz="0" w:space="0" w:color="auto"/>
              </w:divBdr>
            </w:div>
            <w:div w:id="257367165">
              <w:marLeft w:val="0"/>
              <w:marRight w:val="0"/>
              <w:marTop w:val="0"/>
              <w:marBottom w:val="0"/>
              <w:divBdr>
                <w:top w:val="none" w:sz="0" w:space="0" w:color="auto"/>
                <w:left w:val="none" w:sz="0" w:space="0" w:color="auto"/>
                <w:bottom w:val="none" w:sz="0" w:space="0" w:color="auto"/>
                <w:right w:val="none" w:sz="0" w:space="0" w:color="auto"/>
              </w:divBdr>
            </w:div>
            <w:div w:id="134688389">
              <w:marLeft w:val="0"/>
              <w:marRight w:val="0"/>
              <w:marTop w:val="0"/>
              <w:marBottom w:val="0"/>
              <w:divBdr>
                <w:top w:val="none" w:sz="0" w:space="0" w:color="auto"/>
                <w:left w:val="none" w:sz="0" w:space="0" w:color="auto"/>
                <w:bottom w:val="none" w:sz="0" w:space="0" w:color="auto"/>
                <w:right w:val="none" w:sz="0" w:space="0" w:color="auto"/>
              </w:divBdr>
            </w:div>
            <w:div w:id="936475409">
              <w:marLeft w:val="0"/>
              <w:marRight w:val="0"/>
              <w:marTop w:val="0"/>
              <w:marBottom w:val="0"/>
              <w:divBdr>
                <w:top w:val="none" w:sz="0" w:space="0" w:color="auto"/>
                <w:left w:val="none" w:sz="0" w:space="0" w:color="auto"/>
                <w:bottom w:val="none" w:sz="0" w:space="0" w:color="auto"/>
                <w:right w:val="none" w:sz="0" w:space="0" w:color="auto"/>
              </w:divBdr>
            </w:div>
            <w:div w:id="1432428697">
              <w:marLeft w:val="0"/>
              <w:marRight w:val="0"/>
              <w:marTop w:val="0"/>
              <w:marBottom w:val="0"/>
              <w:divBdr>
                <w:top w:val="none" w:sz="0" w:space="0" w:color="auto"/>
                <w:left w:val="none" w:sz="0" w:space="0" w:color="auto"/>
                <w:bottom w:val="none" w:sz="0" w:space="0" w:color="auto"/>
                <w:right w:val="none" w:sz="0" w:space="0" w:color="auto"/>
              </w:divBdr>
            </w:div>
            <w:div w:id="392656618">
              <w:marLeft w:val="0"/>
              <w:marRight w:val="0"/>
              <w:marTop w:val="0"/>
              <w:marBottom w:val="0"/>
              <w:divBdr>
                <w:top w:val="none" w:sz="0" w:space="0" w:color="auto"/>
                <w:left w:val="none" w:sz="0" w:space="0" w:color="auto"/>
                <w:bottom w:val="none" w:sz="0" w:space="0" w:color="auto"/>
                <w:right w:val="none" w:sz="0" w:space="0" w:color="auto"/>
              </w:divBdr>
            </w:div>
            <w:div w:id="373584083">
              <w:marLeft w:val="0"/>
              <w:marRight w:val="0"/>
              <w:marTop w:val="0"/>
              <w:marBottom w:val="0"/>
              <w:divBdr>
                <w:top w:val="none" w:sz="0" w:space="0" w:color="auto"/>
                <w:left w:val="none" w:sz="0" w:space="0" w:color="auto"/>
                <w:bottom w:val="none" w:sz="0" w:space="0" w:color="auto"/>
                <w:right w:val="none" w:sz="0" w:space="0" w:color="auto"/>
              </w:divBdr>
            </w:div>
            <w:div w:id="1769961182">
              <w:marLeft w:val="0"/>
              <w:marRight w:val="0"/>
              <w:marTop w:val="0"/>
              <w:marBottom w:val="0"/>
              <w:divBdr>
                <w:top w:val="none" w:sz="0" w:space="0" w:color="auto"/>
                <w:left w:val="none" w:sz="0" w:space="0" w:color="auto"/>
                <w:bottom w:val="none" w:sz="0" w:space="0" w:color="auto"/>
                <w:right w:val="none" w:sz="0" w:space="0" w:color="auto"/>
              </w:divBdr>
            </w:div>
            <w:div w:id="1431511586">
              <w:marLeft w:val="0"/>
              <w:marRight w:val="0"/>
              <w:marTop w:val="0"/>
              <w:marBottom w:val="0"/>
              <w:divBdr>
                <w:top w:val="none" w:sz="0" w:space="0" w:color="auto"/>
                <w:left w:val="none" w:sz="0" w:space="0" w:color="auto"/>
                <w:bottom w:val="none" w:sz="0" w:space="0" w:color="auto"/>
                <w:right w:val="none" w:sz="0" w:space="0" w:color="auto"/>
              </w:divBdr>
            </w:div>
            <w:div w:id="2045669407">
              <w:marLeft w:val="0"/>
              <w:marRight w:val="0"/>
              <w:marTop w:val="0"/>
              <w:marBottom w:val="0"/>
              <w:divBdr>
                <w:top w:val="none" w:sz="0" w:space="0" w:color="auto"/>
                <w:left w:val="none" w:sz="0" w:space="0" w:color="auto"/>
                <w:bottom w:val="none" w:sz="0" w:space="0" w:color="auto"/>
                <w:right w:val="none" w:sz="0" w:space="0" w:color="auto"/>
              </w:divBdr>
            </w:div>
            <w:div w:id="1828008618">
              <w:marLeft w:val="0"/>
              <w:marRight w:val="0"/>
              <w:marTop w:val="0"/>
              <w:marBottom w:val="0"/>
              <w:divBdr>
                <w:top w:val="none" w:sz="0" w:space="0" w:color="auto"/>
                <w:left w:val="none" w:sz="0" w:space="0" w:color="auto"/>
                <w:bottom w:val="none" w:sz="0" w:space="0" w:color="auto"/>
                <w:right w:val="none" w:sz="0" w:space="0" w:color="auto"/>
              </w:divBdr>
            </w:div>
            <w:div w:id="954673156">
              <w:marLeft w:val="0"/>
              <w:marRight w:val="0"/>
              <w:marTop w:val="0"/>
              <w:marBottom w:val="0"/>
              <w:divBdr>
                <w:top w:val="none" w:sz="0" w:space="0" w:color="auto"/>
                <w:left w:val="none" w:sz="0" w:space="0" w:color="auto"/>
                <w:bottom w:val="none" w:sz="0" w:space="0" w:color="auto"/>
                <w:right w:val="none" w:sz="0" w:space="0" w:color="auto"/>
              </w:divBdr>
            </w:div>
            <w:div w:id="713194435">
              <w:marLeft w:val="0"/>
              <w:marRight w:val="0"/>
              <w:marTop w:val="0"/>
              <w:marBottom w:val="0"/>
              <w:divBdr>
                <w:top w:val="none" w:sz="0" w:space="0" w:color="auto"/>
                <w:left w:val="none" w:sz="0" w:space="0" w:color="auto"/>
                <w:bottom w:val="none" w:sz="0" w:space="0" w:color="auto"/>
                <w:right w:val="none" w:sz="0" w:space="0" w:color="auto"/>
              </w:divBdr>
            </w:div>
            <w:div w:id="484013868">
              <w:marLeft w:val="0"/>
              <w:marRight w:val="0"/>
              <w:marTop w:val="0"/>
              <w:marBottom w:val="0"/>
              <w:divBdr>
                <w:top w:val="none" w:sz="0" w:space="0" w:color="auto"/>
                <w:left w:val="none" w:sz="0" w:space="0" w:color="auto"/>
                <w:bottom w:val="none" w:sz="0" w:space="0" w:color="auto"/>
                <w:right w:val="none" w:sz="0" w:space="0" w:color="auto"/>
              </w:divBdr>
            </w:div>
            <w:div w:id="1959751065">
              <w:marLeft w:val="0"/>
              <w:marRight w:val="0"/>
              <w:marTop w:val="0"/>
              <w:marBottom w:val="0"/>
              <w:divBdr>
                <w:top w:val="none" w:sz="0" w:space="0" w:color="auto"/>
                <w:left w:val="none" w:sz="0" w:space="0" w:color="auto"/>
                <w:bottom w:val="none" w:sz="0" w:space="0" w:color="auto"/>
                <w:right w:val="none" w:sz="0" w:space="0" w:color="auto"/>
              </w:divBdr>
            </w:div>
            <w:div w:id="1047990126">
              <w:marLeft w:val="0"/>
              <w:marRight w:val="0"/>
              <w:marTop w:val="0"/>
              <w:marBottom w:val="0"/>
              <w:divBdr>
                <w:top w:val="none" w:sz="0" w:space="0" w:color="auto"/>
                <w:left w:val="none" w:sz="0" w:space="0" w:color="auto"/>
                <w:bottom w:val="none" w:sz="0" w:space="0" w:color="auto"/>
                <w:right w:val="none" w:sz="0" w:space="0" w:color="auto"/>
              </w:divBdr>
            </w:div>
            <w:div w:id="1935898671">
              <w:marLeft w:val="0"/>
              <w:marRight w:val="0"/>
              <w:marTop w:val="0"/>
              <w:marBottom w:val="0"/>
              <w:divBdr>
                <w:top w:val="none" w:sz="0" w:space="0" w:color="auto"/>
                <w:left w:val="none" w:sz="0" w:space="0" w:color="auto"/>
                <w:bottom w:val="none" w:sz="0" w:space="0" w:color="auto"/>
                <w:right w:val="none" w:sz="0" w:space="0" w:color="auto"/>
              </w:divBdr>
            </w:div>
            <w:div w:id="1245453597">
              <w:marLeft w:val="0"/>
              <w:marRight w:val="0"/>
              <w:marTop w:val="0"/>
              <w:marBottom w:val="0"/>
              <w:divBdr>
                <w:top w:val="none" w:sz="0" w:space="0" w:color="auto"/>
                <w:left w:val="none" w:sz="0" w:space="0" w:color="auto"/>
                <w:bottom w:val="none" w:sz="0" w:space="0" w:color="auto"/>
                <w:right w:val="none" w:sz="0" w:space="0" w:color="auto"/>
              </w:divBdr>
            </w:div>
            <w:div w:id="1920287432">
              <w:marLeft w:val="0"/>
              <w:marRight w:val="0"/>
              <w:marTop w:val="0"/>
              <w:marBottom w:val="0"/>
              <w:divBdr>
                <w:top w:val="none" w:sz="0" w:space="0" w:color="auto"/>
                <w:left w:val="none" w:sz="0" w:space="0" w:color="auto"/>
                <w:bottom w:val="none" w:sz="0" w:space="0" w:color="auto"/>
                <w:right w:val="none" w:sz="0" w:space="0" w:color="auto"/>
              </w:divBdr>
            </w:div>
            <w:div w:id="293679424">
              <w:marLeft w:val="0"/>
              <w:marRight w:val="0"/>
              <w:marTop w:val="0"/>
              <w:marBottom w:val="0"/>
              <w:divBdr>
                <w:top w:val="none" w:sz="0" w:space="0" w:color="auto"/>
                <w:left w:val="none" w:sz="0" w:space="0" w:color="auto"/>
                <w:bottom w:val="none" w:sz="0" w:space="0" w:color="auto"/>
                <w:right w:val="none" w:sz="0" w:space="0" w:color="auto"/>
              </w:divBdr>
            </w:div>
            <w:div w:id="7876536">
              <w:marLeft w:val="0"/>
              <w:marRight w:val="0"/>
              <w:marTop w:val="0"/>
              <w:marBottom w:val="0"/>
              <w:divBdr>
                <w:top w:val="none" w:sz="0" w:space="0" w:color="auto"/>
                <w:left w:val="none" w:sz="0" w:space="0" w:color="auto"/>
                <w:bottom w:val="none" w:sz="0" w:space="0" w:color="auto"/>
                <w:right w:val="none" w:sz="0" w:space="0" w:color="auto"/>
              </w:divBdr>
            </w:div>
            <w:div w:id="1193038709">
              <w:marLeft w:val="0"/>
              <w:marRight w:val="0"/>
              <w:marTop w:val="0"/>
              <w:marBottom w:val="0"/>
              <w:divBdr>
                <w:top w:val="none" w:sz="0" w:space="0" w:color="auto"/>
                <w:left w:val="none" w:sz="0" w:space="0" w:color="auto"/>
                <w:bottom w:val="none" w:sz="0" w:space="0" w:color="auto"/>
                <w:right w:val="none" w:sz="0" w:space="0" w:color="auto"/>
              </w:divBdr>
            </w:div>
            <w:div w:id="1530219898">
              <w:marLeft w:val="0"/>
              <w:marRight w:val="0"/>
              <w:marTop w:val="0"/>
              <w:marBottom w:val="0"/>
              <w:divBdr>
                <w:top w:val="none" w:sz="0" w:space="0" w:color="auto"/>
                <w:left w:val="none" w:sz="0" w:space="0" w:color="auto"/>
                <w:bottom w:val="none" w:sz="0" w:space="0" w:color="auto"/>
                <w:right w:val="none" w:sz="0" w:space="0" w:color="auto"/>
              </w:divBdr>
            </w:div>
            <w:div w:id="1750809452">
              <w:marLeft w:val="0"/>
              <w:marRight w:val="0"/>
              <w:marTop w:val="0"/>
              <w:marBottom w:val="0"/>
              <w:divBdr>
                <w:top w:val="none" w:sz="0" w:space="0" w:color="auto"/>
                <w:left w:val="none" w:sz="0" w:space="0" w:color="auto"/>
                <w:bottom w:val="none" w:sz="0" w:space="0" w:color="auto"/>
                <w:right w:val="none" w:sz="0" w:space="0" w:color="auto"/>
              </w:divBdr>
            </w:div>
            <w:div w:id="630093023">
              <w:marLeft w:val="0"/>
              <w:marRight w:val="0"/>
              <w:marTop w:val="0"/>
              <w:marBottom w:val="0"/>
              <w:divBdr>
                <w:top w:val="none" w:sz="0" w:space="0" w:color="auto"/>
                <w:left w:val="none" w:sz="0" w:space="0" w:color="auto"/>
                <w:bottom w:val="none" w:sz="0" w:space="0" w:color="auto"/>
                <w:right w:val="none" w:sz="0" w:space="0" w:color="auto"/>
              </w:divBdr>
            </w:div>
            <w:div w:id="1024205627">
              <w:marLeft w:val="0"/>
              <w:marRight w:val="0"/>
              <w:marTop w:val="0"/>
              <w:marBottom w:val="0"/>
              <w:divBdr>
                <w:top w:val="none" w:sz="0" w:space="0" w:color="auto"/>
                <w:left w:val="none" w:sz="0" w:space="0" w:color="auto"/>
                <w:bottom w:val="none" w:sz="0" w:space="0" w:color="auto"/>
                <w:right w:val="none" w:sz="0" w:space="0" w:color="auto"/>
              </w:divBdr>
            </w:div>
            <w:div w:id="409274961">
              <w:marLeft w:val="0"/>
              <w:marRight w:val="0"/>
              <w:marTop w:val="0"/>
              <w:marBottom w:val="0"/>
              <w:divBdr>
                <w:top w:val="none" w:sz="0" w:space="0" w:color="auto"/>
                <w:left w:val="none" w:sz="0" w:space="0" w:color="auto"/>
                <w:bottom w:val="none" w:sz="0" w:space="0" w:color="auto"/>
                <w:right w:val="none" w:sz="0" w:space="0" w:color="auto"/>
              </w:divBdr>
            </w:div>
            <w:div w:id="1323660674">
              <w:marLeft w:val="0"/>
              <w:marRight w:val="0"/>
              <w:marTop w:val="0"/>
              <w:marBottom w:val="0"/>
              <w:divBdr>
                <w:top w:val="none" w:sz="0" w:space="0" w:color="auto"/>
                <w:left w:val="none" w:sz="0" w:space="0" w:color="auto"/>
                <w:bottom w:val="none" w:sz="0" w:space="0" w:color="auto"/>
                <w:right w:val="none" w:sz="0" w:space="0" w:color="auto"/>
              </w:divBdr>
            </w:div>
            <w:div w:id="639112276">
              <w:marLeft w:val="0"/>
              <w:marRight w:val="0"/>
              <w:marTop w:val="0"/>
              <w:marBottom w:val="0"/>
              <w:divBdr>
                <w:top w:val="none" w:sz="0" w:space="0" w:color="auto"/>
                <w:left w:val="none" w:sz="0" w:space="0" w:color="auto"/>
                <w:bottom w:val="none" w:sz="0" w:space="0" w:color="auto"/>
                <w:right w:val="none" w:sz="0" w:space="0" w:color="auto"/>
              </w:divBdr>
            </w:div>
            <w:div w:id="1459714686">
              <w:marLeft w:val="0"/>
              <w:marRight w:val="0"/>
              <w:marTop w:val="0"/>
              <w:marBottom w:val="0"/>
              <w:divBdr>
                <w:top w:val="none" w:sz="0" w:space="0" w:color="auto"/>
                <w:left w:val="none" w:sz="0" w:space="0" w:color="auto"/>
                <w:bottom w:val="none" w:sz="0" w:space="0" w:color="auto"/>
                <w:right w:val="none" w:sz="0" w:space="0" w:color="auto"/>
              </w:divBdr>
            </w:div>
            <w:div w:id="1368720745">
              <w:marLeft w:val="0"/>
              <w:marRight w:val="0"/>
              <w:marTop w:val="0"/>
              <w:marBottom w:val="0"/>
              <w:divBdr>
                <w:top w:val="none" w:sz="0" w:space="0" w:color="auto"/>
                <w:left w:val="none" w:sz="0" w:space="0" w:color="auto"/>
                <w:bottom w:val="none" w:sz="0" w:space="0" w:color="auto"/>
                <w:right w:val="none" w:sz="0" w:space="0" w:color="auto"/>
              </w:divBdr>
            </w:div>
            <w:div w:id="404187676">
              <w:marLeft w:val="0"/>
              <w:marRight w:val="0"/>
              <w:marTop w:val="0"/>
              <w:marBottom w:val="0"/>
              <w:divBdr>
                <w:top w:val="none" w:sz="0" w:space="0" w:color="auto"/>
                <w:left w:val="none" w:sz="0" w:space="0" w:color="auto"/>
                <w:bottom w:val="none" w:sz="0" w:space="0" w:color="auto"/>
                <w:right w:val="none" w:sz="0" w:space="0" w:color="auto"/>
              </w:divBdr>
            </w:div>
            <w:div w:id="1564170606">
              <w:marLeft w:val="0"/>
              <w:marRight w:val="0"/>
              <w:marTop w:val="0"/>
              <w:marBottom w:val="0"/>
              <w:divBdr>
                <w:top w:val="none" w:sz="0" w:space="0" w:color="auto"/>
                <w:left w:val="none" w:sz="0" w:space="0" w:color="auto"/>
                <w:bottom w:val="none" w:sz="0" w:space="0" w:color="auto"/>
                <w:right w:val="none" w:sz="0" w:space="0" w:color="auto"/>
              </w:divBdr>
            </w:div>
            <w:div w:id="1632788413">
              <w:marLeft w:val="0"/>
              <w:marRight w:val="0"/>
              <w:marTop w:val="0"/>
              <w:marBottom w:val="0"/>
              <w:divBdr>
                <w:top w:val="none" w:sz="0" w:space="0" w:color="auto"/>
                <w:left w:val="none" w:sz="0" w:space="0" w:color="auto"/>
                <w:bottom w:val="none" w:sz="0" w:space="0" w:color="auto"/>
                <w:right w:val="none" w:sz="0" w:space="0" w:color="auto"/>
              </w:divBdr>
            </w:div>
            <w:div w:id="66654432">
              <w:marLeft w:val="0"/>
              <w:marRight w:val="0"/>
              <w:marTop w:val="0"/>
              <w:marBottom w:val="0"/>
              <w:divBdr>
                <w:top w:val="none" w:sz="0" w:space="0" w:color="auto"/>
                <w:left w:val="none" w:sz="0" w:space="0" w:color="auto"/>
                <w:bottom w:val="none" w:sz="0" w:space="0" w:color="auto"/>
                <w:right w:val="none" w:sz="0" w:space="0" w:color="auto"/>
              </w:divBdr>
            </w:div>
            <w:div w:id="1739084587">
              <w:marLeft w:val="0"/>
              <w:marRight w:val="0"/>
              <w:marTop w:val="0"/>
              <w:marBottom w:val="0"/>
              <w:divBdr>
                <w:top w:val="none" w:sz="0" w:space="0" w:color="auto"/>
                <w:left w:val="none" w:sz="0" w:space="0" w:color="auto"/>
                <w:bottom w:val="none" w:sz="0" w:space="0" w:color="auto"/>
                <w:right w:val="none" w:sz="0" w:space="0" w:color="auto"/>
              </w:divBdr>
            </w:div>
            <w:div w:id="11316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2564">
      <w:bodyDiv w:val="1"/>
      <w:marLeft w:val="0"/>
      <w:marRight w:val="0"/>
      <w:marTop w:val="0"/>
      <w:marBottom w:val="0"/>
      <w:divBdr>
        <w:top w:val="none" w:sz="0" w:space="0" w:color="auto"/>
        <w:left w:val="none" w:sz="0" w:space="0" w:color="auto"/>
        <w:bottom w:val="none" w:sz="0" w:space="0" w:color="auto"/>
        <w:right w:val="none" w:sz="0" w:space="0" w:color="auto"/>
      </w:divBdr>
    </w:div>
    <w:div w:id="637612500">
      <w:bodyDiv w:val="1"/>
      <w:marLeft w:val="0"/>
      <w:marRight w:val="0"/>
      <w:marTop w:val="0"/>
      <w:marBottom w:val="0"/>
      <w:divBdr>
        <w:top w:val="none" w:sz="0" w:space="0" w:color="auto"/>
        <w:left w:val="none" w:sz="0" w:space="0" w:color="auto"/>
        <w:bottom w:val="none" w:sz="0" w:space="0" w:color="auto"/>
        <w:right w:val="none" w:sz="0" w:space="0" w:color="auto"/>
      </w:divBdr>
      <w:divsChild>
        <w:div w:id="1058941926">
          <w:marLeft w:val="0"/>
          <w:marRight w:val="0"/>
          <w:marTop w:val="0"/>
          <w:marBottom w:val="0"/>
          <w:divBdr>
            <w:top w:val="none" w:sz="0" w:space="0" w:color="auto"/>
            <w:left w:val="none" w:sz="0" w:space="0" w:color="auto"/>
            <w:bottom w:val="none" w:sz="0" w:space="0" w:color="auto"/>
            <w:right w:val="none" w:sz="0" w:space="0" w:color="auto"/>
          </w:divBdr>
          <w:divsChild>
            <w:div w:id="1212380333">
              <w:marLeft w:val="0"/>
              <w:marRight w:val="0"/>
              <w:marTop w:val="0"/>
              <w:marBottom w:val="0"/>
              <w:divBdr>
                <w:top w:val="none" w:sz="0" w:space="0" w:color="auto"/>
                <w:left w:val="none" w:sz="0" w:space="0" w:color="auto"/>
                <w:bottom w:val="none" w:sz="0" w:space="0" w:color="auto"/>
                <w:right w:val="none" w:sz="0" w:space="0" w:color="auto"/>
              </w:divBdr>
            </w:div>
            <w:div w:id="1251692584">
              <w:marLeft w:val="0"/>
              <w:marRight w:val="0"/>
              <w:marTop w:val="0"/>
              <w:marBottom w:val="0"/>
              <w:divBdr>
                <w:top w:val="none" w:sz="0" w:space="0" w:color="auto"/>
                <w:left w:val="none" w:sz="0" w:space="0" w:color="auto"/>
                <w:bottom w:val="none" w:sz="0" w:space="0" w:color="auto"/>
                <w:right w:val="none" w:sz="0" w:space="0" w:color="auto"/>
              </w:divBdr>
            </w:div>
            <w:div w:id="583761788">
              <w:marLeft w:val="0"/>
              <w:marRight w:val="0"/>
              <w:marTop w:val="0"/>
              <w:marBottom w:val="0"/>
              <w:divBdr>
                <w:top w:val="none" w:sz="0" w:space="0" w:color="auto"/>
                <w:left w:val="none" w:sz="0" w:space="0" w:color="auto"/>
                <w:bottom w:val="none" w:sz="0" w:space="0" w:color="auto"/>
                <w:right w:val="none" w:sz="0" w:space="0" w:color="auto"/>
              </w:divBdr>
            </w:div>
            <w:div w:id="1482309134">
              <w:marLeft w:val="0"/>
              <w:marRight w:val="0"/>
              <w:marTop w:val="0"/>
              <w:marBottom w:val="0"/>
              <w:divBdr>
                <w:top w:val="none" w:sz="0" w:space="0" w:color="auto"/>
                <w:left w:val="none" w:sz="0" w:space="0" w:color="auto"/>
                <w:bottom w:val="none" w:sz="0" w:space="0" w:color="auto"/>
                <w:right w:val="none" w:sz="0" w:space="0" w:color="auto"/>
              </w:divBdr>
            </w:div>
            <w:div w:id="937178598">
              <w:marLeft w:val="0"/>
              <w:marRight w:val="0"/>
              <w:marTop w:val="0"/>
              <w:marBottom w:val="0"/>
              <w:divBdr>
                <w:top w:val="none" w:sz="0" w:space="0" w:color="auto"/>
                <w:left w:val="none" w:sz="0" w:space="0" w:color="auto"/>
                <w:bottom w:val="none" w:sz="0" w:space="0" w:color="auto"/>
                <w:right w:val="none" w:sz="0" w:space="0" w:color="auto"/>
              </w:divBdr>
            </w:div>
            <w:div w:id="1207529366">
              <w:marLeft w:val="0"/>
              <w:marRight w:val="0"/>
              <w:marTop w:val="0"/>
              <w:marBottom w:val="0"/>
              <w:divBdr>
                <w:top w:val="none" w:sz="0" w:space="0" w:color="auto"/>
                <w:left w:val="none" w:sz="0" w:space="0" w:color="auto"/>
                <w:bottom w:val="none" w:sz="0" w:space="0" w:color="auto"/>
                <w:right w:val="none" w:sz="0" w:space="0" w:color="auto"/>
              </w:divBdr>
            </w:div>
            <w:div w:id="2033141276">
              <w:marLeft w:val="0"/>
              <w:marRight w:val="0"/>
              <w:marTop w:val="0"/>
              <w:marBottom w:val="0"/>
              <w:divBdr>
                <w:top w:val="none" w:sz="0" w:space="0" w:color="auto"/>
                <w:left w:val="none" w:sz="0" w:space="0" w:color="auto"/>
                <w:bottom w:val="none" w:sz="0" w:space="0" w:color="auto"/>
                <w:right w:val="none" w:sz="0" w:space="0" w:color="auto"/>
              </w:divBdr>
            </w:div>
            <w:div w:id="1035078049">
              <w:marLeft w:val="0"/>
              <w:marRight w:val="0"/>
              <w:marTop w:val="0"/>
              <w:marBottom w:val="0"/>
              <w:divBdr>
                <w:top w:val="none" w:sz="0" w:space="0" w:color="auto"/>
                <w:left w:val="none" w:sz="0" w:space="0" w:color="auto"/>
                <w:bottom w:val="none" w:sz="0" w:space="0" w:color="auto"/>
                <w:right w:val="none" w:sz="0" w:space="0" w:color="auto"/>
              </w:divBdr>
            </w:div>
            <w:div w:id="1794131596">
              <w:marLeft w:val="0"/>
              <w:marRight w:val="0"/>
              <w:marTop w:val="0"/>
              <w:marBottom w:val="0"/>
              <w:divBdr>
                <w:top w:val="none" w:sz="0" w:space="0" w:color="auto"/>
                <w:left w:val="none" w:sz="0" w:space="0" w:color="auto"/>
                <w:bottom w:val="none" w:sz="0" w:space="0" w:color="auto"/>
                <w:right w:val="none" w:sz="0" w:space="0" w:color="auto"/>
              </w:divBdr>
            </w:div>
            <w:div w:id="293102009">
              <w:marLeft w:val="0"/>
              <w:marRight w:val="0"/>
              <w:marTop w:val="0"/>
              <w:marBottom w:val="0"/>
              <w:divBdr>
                <w:top w:val="none" w:sz="0" w:space="0" w:color="auto"/>
                <w:left w:val="none" w:sz="0" w:space="0" w:color="auto"/>
                <w:bottom w:val="none" w:sz="0" w:space="0" w:color="auto"/>
                <w:right w:val="none" w:sz="0" w:space="0" w:color="auto"/>
              </w:divBdr>
            </w:div>
            <w:div w:id="501817870">
              <w:marLeft w:val="0"/>
              <w:marRight w:val="0"/>
              <w:marTop w:val="0"/>
              <w:marBottom w:val="0"/>
              <w:divBdr>
                <w:top w:val="none" w:sz="0" w:space="0" w:color="auto"/>
                <w:left w:val="none" w:sz="0" w:space="0" w:color="auto"/>
                <w:bottom w:val="none" w:sz="0" w:space="0" w:color="auto"/>
                <w:right w:val="none" w:sz="0" w:space="0" w:color="auto"/>
              </w:divBdr>
            </w:div>
            <w:div w:id="232668621">
              <w:marLeft w:val="0"/>
              <w:marRight w:val="0"/>
              <w:marTop w:val="0"/>
              <w:marBottom w:val="0"/>
              <w:divBdr>
                <w:top w:val="none" w:sz="0" w:space="0" w:color="auto"/>
                <w:left w:val="none" w:sz="0" w:space="0" w:color="auto"/>
                <w:bottom w:val="none" w:sz="0" w:space="0" w:color="auto"/>
                <w:right w:val="none" w:sz="0" w:space="0" w:color="auto"/>
              </w:divBdr>
            </w:div>
            <w:div w:id="1791389850">
              <w:marLeft w:val="0"/>
              <w:marRight w:val="0"/>
              <w:marTop w:val="0"/>
              <w:marBottom w:val="0"/>
              <w:divBdr>
                <w:top w:val="none" w:sz="0" w:space="0" w:color="auto"/>
                <w:left w:val="none" w:sz="0" w:space="0" w:color="auto"/>
                <w:bottom w:val="none" w:sz="0" w:space="0" w:color="auto"/>
                <w:right w:val="none" w:sz="0" w:space="0" w:color="auto"/>
              </w:divBdr>
            </w:div>
            <w:div w:id="1595632523">
              <w:marLeft w:val="0"/>
              <w:marRight w:val="0"/>
              <w:marTop w:val="0"/>
              <w:marBottom w:val="0"/>
              <w:divBdr>
                <w:top w:val="none" w:sz="0" w:space="0" w:color="auto"/>
                <w:left w:val="none" w:sz="0" w:space="0" w:color="auto"/>
                <w:bottom w:val="none" w:sz="0" w:space="0" w:color="auto"/>
                <w:right w:val="none" w:sz="0" w:space="0" w:color="auto"/>
              </w:divBdr>
            </w:div>
            <w:div w:id="1530216206">
              <w:marLeft w:val="0"/>
              <w:marRight w:val="0"/>
              <w:marTop w:val="0"/>
              <w:marBottom w:val="0"/>
              <w:divBdr>
                <w:top w:val="none" w:sz="0" w:space="0" w:color="auto"/>
                <w:left w:val="none" w:sz="0" w:space="0" w:color="auto"/>
                <w:bottom w:val="none" w:sz="0" w:space="0" w:color="auto"/>
                <w:right w:val="none" w:sz="0" w:space="0" w:color="auto"/>
              </w:divBdr>
            </w:div>
            <w:div w:id="503477229">
              <w:marLeft w:val="0"/>
              <w:marRight w:val="0"/>
              <w:marTop w:val="0"/>
              <w:marBottom w:val="0"/>
              <w:divBdr>
                <w:top w:val="none" w:sz="0" w:space="0" w:color="auto"/>
                <w:left w:val="none" w:sz="0" w:space="0" w:color="auto"/>
                <w:bottom w:val="none" w:sz="0" w:space="0" w:color="auto"/>
                <w:right w:val="none" w:sz="0" w:space="0" w:color="auto"/>
              </w:divBdr>
            </w:div>
            <w:div w:id="2032757779">
              <w:marLeft w:val="0"/>
              <w:marRight w:val="0"/>
              <w:marTop w:val="0"/>
              <w:marBottom w:val="0"/>
              <w:divBdr>
                <w:top w:val="none" w:sz="0" w:space="0" w:color="auto"/>
                <w:left w:val="none" w:sz="0" w:space="0" w:color="auto"/>
                <w:bottom w:val="none" w:sz="0" w:space="0" w:color="auto"/>
                <w:right w:val="none" w:sz="0" w:space="0" w:color="auto"/>
              </w:divBdr>
            </w:div>
            <w:div w:id="861360534">
              <w:marLeft w:val="0"/>
              <w:marRight w:val="0"/>
              <w:marTop w:val="0"/>
              <w:marBottom w:val="0"/>
              <w:divBdr>
                <w:top w:val="none" w:sz="0" w:space="0" w:color="auto"/>
                <w:left w:val="none" w:sz="0" w:space="0" w:color="auto"/>
                <w:bottom w:val="none" w:sz="0" w:space="0" w:color="auto"/>
                <w:right w:val="none" w:sz="0" w:space="0" w:color="auto"/>
              </w:divBdr>
            </w:div>
            <w:div w:id="344289149">
              <w:marLeft w:val="0"/>
              <w:marRight w:val="0"/>
              <w:marTop w:val="0"/>
              <w:marBottom w:val="0"/>
              <w:divBdr>
                <w:top w:val="none" w:sz="0" w:space="0" w:color="auto"/>
                <w:left w:val="none" w:sz="0" w:space="0" w:color="auto"/>
                <w:bottom w:val="none" w:sz="0" w:space="0" w:color="auto"/>
                <w:right w:val="none" w:sz="0" w:space="0" w:color="auto"/>
              </w:divBdr>
            </w:div>
            <w:div w:id="806436212">
              <w:marLeft w:val="0"/>
              <w:marRight w:val="0"/>
              <w:marTop w:val="0"/>
              <w:marBottom w:val="0"/>
              <w:divBdr>
                <w:top w:val="none" w:sz="0" w:space="0" w:color="auto"/>
                <w:left w:val="none" w:sz="0" w:space="0" w:color="auto"/>
                <w:bottom w:val="none" w:sz="0" w:space="0" w:color="auto"/>
                <w:right w:val="none" w:sz="0" w:space="0" w:color="auto"/>
              </w:divBdr>
            </w:div>
            <w:div w:id="711463626">
              <w:marLeft w:val="0"/>
              <w:marRight w:val="0"/>
              <w:marTop w:val="0"/>
              <w:marBottom w:val="0"/>
              <w:divBdr>
                <w:top w:val="none" w:sz="0" w:space="0" w:color="auto"/>
                <w:left w:val="none" w:sz="0" w:space="0" w:color="auto"/>
                <w:bottom w:val="none" w:sz="0" w:space="0" w:color="auto"/>
                <w:right w:val="none" w:sz="0" w:space="0" w:color="auto"/>
              </w:divBdr>
            </w:div>
            <w:div w:id="1432430961">
              <w:marLeft w:val="0"/>
              <w:marRight w:val="0"/>
              <w:marTop w:val="0"/>
              <w:marBottom w:val="0"/>
              <w:divBdr>
                <w:top w:val="none" w:sz="0" w:space="0" w:color="auto"/>
                <w:left w:val="none" w:sz="0" w:space="0" w:color="auto"/>
                <w:bottom w:val="none" w:sz="0" w:space="0" w:color="auto"/>
                <w:right w:val="none" w:sz="0" w:space="0" w:color="auto"/>
              </w:divBdr>
            </w:div>
            <w:div w:id="1526821914">
              <w:marLeft w:val="0"/>
              <w:marRight w:val="0"/>
              <w:marTop w:val="0"/>
              <w:marBottom w:val="0"/>
              <w:divBdr>
                <w:top w:val="none" w:sz="0" w:space="0" w:color="auto"/>
                <w:left w:val="none" w:sz="0" w:space="0" w:color="auto"/>
                <w:bottom w:val="none" w:sz="0" w:space="0" w:color="auto"/>
                <w:right w:val="none" w:sz="0" w:space="0" w:color="auto"/>
              </w:divBdr>
            </w:div>
            <w:div w:id="855651811">
              <w:marLeft w:val="0"/>
              <w:marRight w:val="0"/>
              <w:marTop w:val="0"/>
              <w:marBottom w:val="0"/>
              <w:divBdr>
                <w:top w:val="none" w:sz="0" w:space="0" w:color="auto"/>
                <w:left w:val="none" w:sz="0" w:space="0" w:color="auto"/>
                <w:bottom w:val="none" w:sz="0" w:space="0" w:color="auto"/>
                <w:right w:val="none" w:sz="0" w:space="0" w:color="auto"/>
              </w:divBdr>
            </w:div>
            <w:div w:id="1603027269">
              <w:marLeft w:val="0"/>
              <w:marRight w:val="0"/>
              <w:marTop w:val="0"/>
              <w:marBottom w:val="0"/>
              <w:divBdr>
                <w:top w:val="none" w:sz="0" w:space="0" w:color="auto"/>
                <w:left w:val="none" w:sz="0" w:space="0" w:color="auto"/>
                <w:bottom w:val="none" w:sz="0" w:space="0" w:color="auto"/>
                <w:right w:val="none" w:sz="0" w:space="0" w:color="auto"/>
              </w:divBdr>
            </w:div>
            <w:div w:id="555357022">
              <w:marLeft w:val="0"/>
              <w:marRight w:val="0"/>
              <w:marTop w:val="0"/>
              <w:marBottom w:val="0"/>
              <w:divBdr>
                <w:top w:val="none" w:sz="0" w:space="0" w:color="auto"/>
                <w:left w:val="none" w:sz="0" w:space="0" w:color="auto"/>
                <w:bottom w:val="none" w:sz="0" w:space="0" w:color="auto"/>
                <w:right w:val="none" w:sz="0" w:space="0" w:color="auto"/>
              </w:divBdr>
            </w:div>
            <w:div w:id="98061826">
              <w:marLeft w:val="0"/>
              <w:marRight w:val="0"/>
              <w:marTop w:val="0"/>
              <w:marBottom w:val="0"/>
              <w:divBdr>
                <w:top w:val="none" w:sz="0" w:space="0" w:color="auto"/>
                <w:left w:val="none" w:sz="0" w:space="0" w:color="auto"/>
                <w:bottom w:val="none" w:sz="0" w:space="0" w:color="auto"/>
                <w:right w:val="none" w:sz="0" w:space="0" w:color="auto"/>
              </w:divBdr>
            </w:div>
            <w:div w:id="1057558674">
              <w:marLeft w:val="0"/>
              <w:marRight w:val="0"/>
              <w:marTop w:val="0"/>
              <w:marBottom w:val="0"/>
              <w:divBdr>
                <w:top w:val="none" w:sz="0" w:space="0" w:color="auto"/>
                <w:left w:val="none" w:sz="0" w:space="0" w:color="auto"/>
                <w:bottom w:val="none" w:sz="0" w:space="0" w:color="auto"/>
                <w:right w:val="none" w:sz="0" w:space="0" w:color="auto"/>
              </w:divBdr>
            </w:div>
            <w:div w:id="7241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6801">
      <w:bodyDiv w:val="1"/>
      <w:marLeft w:val="0"/>
      <w:marRight w:val="0"/>
      <w:marTop w:val="0"/>
      <w:marBottom w:val="0"/>
      <w:divBdr>
        <w:top w:val="none" w:sz="0" w:space="0" w:color="auto"/>
        <w:left w:val="none" w:sz="0" w:space="0" w:color="auto"/>
        <w:bottom w:val="none" w:sz="0" w:space="0" w:color="auto"/>
        <w:right w:val="none" w:sz="0" w:space="0" w:color="auto"/>
      </w:divBdr>
      <w:divsChild>
        <w:div w:id="1826819414">
          <w:marLeft w:val="0"/>
          <w:marRight w:val="0"/>
          <w:marTop w:val="0"/>
          <w:marBottom w:val="0"/>
          <w:divBdr>
            <w:top w:val="none" w:sz="0" w:space="0" w:color="auto"/>
            <w:left w:val="none" w:sz="0" w:space="0" w:color="auto"/>
            <w:bottom w:val="none" w:sz="0" w:space="0" w:color="auto"/>
            <w:right w:val="none" w:sz="0" w:space="0" w:color="auto"/>
          </w:divBdr>
          <w:divsChild>
            <w:div w:id="1290237155">
              <w:marLeft w:val="0"/>
              <w:marRight w:val="0"/>
              <w:marTop w:val="0"/>
              <w:marBottom w:val="0"/>
              <w:divBdr>
                <w:top w:val="none" w:sz="0" w:space="0" w:color="auto"/>
                <w:left w:val="none" w:sz="0" w:space="0" w:color="auto"/>
                <w:bottom w:val="none" w:sz="0" w:space="0" w:color="auto"/>
                <w:right w:val="none" w:sz="0" w:space="0" w:color="auto"/>
              </w:divBdr>
            </w:div>
            <w:div w:id="1510440872">
              <w:marLeft w:val="0"/>
              <w:marRight w:val="0"/>
              <w:marTop w:val="0"/>
              <w:marBottom w:val="0"/>
              <w:divBdr>
                <w:top w:val="none" w:sz="0" w:space="0" w:color="auto"/>
                <w:left w:val="none" w:sz="0" w:space="0" w:color="auto"/>
                <w:bottom w:val="none" w:sz="0" w:space="0" w:color="auto"/>
                <w:right w:val="none" w:sz="0" w:space="0" w:color="auto"/>
              </w:divBdr>
            </w:div>
            <w:div w:id="1870486515">
              <w:marLeft w:val="0"/>
              <w:marRight w:val="0"/>
              <w:marTop w:val="0"/>
              <w:marBottom w:val="0"/>
              <w:divBdr>
                <w:top w:val="none" w:sz="0" w:space="0" w:color="auto"/>
                <w:left w:val="none" w:sz="0" w:space="0" w:color="auto"/>
                <w:bottom w:val="none" w:sz="0" w:space="0" w:color="auto"/>
                <w:right w:val="none" w:sz="0" w:space="0" w:color="auto"/>
              </w:divBdr>
            </w:div>
            <w:div w:id="369497147">
              <w:marLeft w:val="0"/>
              <w:marRight w:val="0"/>
              <w:marTop w:val="0"/>
              <w:marBottom w:val="0"/>
              <w:divBdr>
                <w:top w:val="none" w:sz="0" w:space="0" w:color="auto"/>
                <w:left w:val="none" w:sz="0" w:space="0" w:color="auto"/>
                <w:bottom w:val="none" w:sz="0" w:space="0" w:color="auto"/>
                <w:right w:val="none" w:sz="0" w:space="0" w:color="auto"/>
              </w:divBdr>
            </w:div>
            <w:div w:id="647711174">
              <w:marLeft w:val="0"/>
              <w:marRight w:val="0"/>
              <w:marTop w:val="0"/>
              <w:marBottom w:val="0"/>
              <w:divBdr>
                <w:top w:val="none" w:sz="0" w:space="0" w:color="auto"/>
                <w:left w:val="none" w:sz="0" w:space="0" w:color="auto"/>
                <w:bottom w:val="none" w:sz="0" w:space="0" w:color="auto"/>
                <w:right w:val="none" w:sz="0" w:space="0" w:color="auto"/>
              </w:divBdr>
            </w:div>
            <w:div w:id="1149591382">
              <w:marLeft w:val="0"/>
              <w:marRight w:val="0"/>
              <w:marTop w:val="0"/>
              <w:marBottom w:val="0"/>
              <w:divBdr>
                <w:top w:val="none" w:sz="0" w:space="0" w:color="auto"/>
                <w:left w:val="none" w:sz="0" w:space="0" w:color="auto"/>
                <w:bottom w:val="none" w:sz="0" w:space="0" w:color="auto"/>
                <w:right w:val="none" w:sz="0" w:space="0" w:color="auto"/>
              </w:divBdr>
            </w:div>
            <w:div w:id="173309143">
              <w:marLeft w:val="0"/>
              <w:marRight w:val="0"/>
              <w:marTop w:val="0"/>
              <w:marBottom w:val="0"/>
              <w:divBdr>
                <w:top w:val="none" w:sz="0" w:space="0" w:color="auto"/>
                <w:left w:val="none" w:sz="0" w:space="0" w:color="auto"/>
                <w:bottom w:val="none" w:sz="0" w:space="0" w:color="auto"/>
                <w:right w:val="none" w:sz="0" w:space="0" w:color="auto"/>
              </w:divBdr>
            </w:div>
            <w:div w:id="2097552189">
              <w:marLeft w:val="0"/>
              <w:marRight w:val="0"/>
              <w:marTop w:val="0"/>
              <w:marBottom w:val="0"/>
              <w:divBdr>
                <w:top w:val="none" w:sz="0" w:space="0" w:color="auto"/>
                <w:left w:val="none" w:sz="0" w:space="0" w:color="auto"/>
                <w:bottom w:val="none" w:sz="0" w:space="0" w:color="auto"/>
                <w:right w:val="none" w:sz="0" w:space="0" w:color="auto"/>
              </w:divBdr>
            </w:div>
            <w:div w:id="2030644128">
              <w:marLeft w:val="0"/>
              <w:marRight w:val="0"/>
              <w:marTop w:val="0"/>
              <w:marBottom w:val="0"/>
              <w:divBdr>
                <w:top w:val="none" w:sz="0" w:space="0" w:color="auto"/>
                <w:left w:val="none" w:sz="0" w:space="0" w:color="auto"/>
                <w:bottom w:val="none" w:sz="0" w:space="0" w:color="auto"/>
                <w:right w:val="none" w:sz="0" w:space="0" w:color="auto"/>
              </w:divBdr>
            </w:div>
            <w:div w:id="1036465042">
              <w:marLeft w:val="0"/>
              <w:marRight w:val="0"/>
              <w:marTop w:val="0"/>
              <w:marBottom w:val="0"/>
              <w:divBdr>
                <w:top w:val="none" w:sz="0" w:space="0" w:color="auto"/>
                <w:left w:val="none" w:sz="0" w:space="0" w:color="auto"/>
                <w:bottom w:val="none" w:sz="0" w:space="0" w:color="auto"/>
                <w:right w:val="none" w:sz="0" w:space="0" w:color="auto"/>
              </w:divBdr>
            </w:div>
            <w:div w:id="245842949">
              <w:marLeft w:val="0"/>
              <w:marRight w:val="0"/>
              <w:marTop w:val="0"/>
              <w:marBottom w:val="0"/>
              <w:divBdr>
                <w:top w:val="none" w:sz="0" w:space="0" w:color="auto"/>
                <w:left w:val="none" w:sz="0" w:space="0" w:color="auto"/>
                <w:bottom w:val="none" w:sz="0" w:space="0" w:color="auto"/>
                <w:right w:val="none" w:sz="0" w:space="0" w:color="auto"/>
              </w:divBdr>
            </w:div>
            <w:div w:id="483203697">
              <w:marLeft w:val="0"/>
              <w:marRight w:val="0"/>
              <w:marTop w:val="0"/>
              <w:marBottom w:val="0"/>
              <w:divBdr>
                <w:top w:val="none" w:sz="0" w:space="0" w:color="auto"/>
                <w:left w:val="none" w:sz="0" w:space="0" w:color="auto"/>
                <w:bottom w:val="none" w:sz="0" w:space="0" w:color="auto"/>
                <w:right w:val="none" w:sz="0" w:space="0" w:color="auto"/>
              </w:divBdr>
            </w:div>
            <w:div w:id="1938176869">
              <w:marLeft w:val="0"/>
              <w:marRight w:val="0"/>
              <w:marTop w:val="0"/>
              <w:marBottom w:val="0"/>
              <w:divBdr>
                <w:top w:val="none" w:sz="0" w:space="0" w:color="auto"/>
                <w:left w:val="none" w:sz="0" w:space="0" w:color="auto"/>
                <w:bottom w:val="none" w:sz="0" w:space="0" w:color="auto"/>
                <w:right w:val="none" w:sz="0" w:space="0" w:color="auto"/>
              </w:divBdr>
            </w:div>
            <w:div w:id="467020270">
              <w:marLeft w:val="0"/>
              <w:marRight w:val="0"/>
              <w:marTop w:val="0"/>
              <w:marBottom w:val="0"/>
              <w:divBdr>
                <w:top w:val="none" w:sz="0" w:space="0" w:color="auto"/>
                <w:left w:val="none" w:sz="0" w:space="0" w:color="auto"/>
                <w:bottom w:val="none" w:sz="0" w:space="0" w:color="auto"/>
                <w:right w:val="none" w:sz="0" w:space="0" w:color="auto"/>
              </w:divBdr>
            </w:div>
            <w:div w:id="806433862">
              <w:marLeft w:val="0"/>
              <w:marRight w:val="0"/>
              <w:marTop w:val="0"/>
              <w:marBottom w:val="0"/>
              <w:divBdr>
                <w:top w:val="none" w:sz="0" w:space="0" w:color="auto"/>
                <w:left w:val="none" w:sz="0" w:space="0" w:color="auto"/>
                <w:bottom w:val="none" w:sz="0" w:space="0" w:color="auto"/>
                <w:right w:val="none" w:sz="0" w:space="0" w:color="auto"/>
              </w:divBdr>
            </w:div>
            <w:div w:id="63649542">
              <w:marLeft w:val="0"/>
              <w:marRight w:val="0"/>
              <w:marTop w:val="0"/>
              <w:marBottom w:val="0"/>
              <w:divBdr>
                <w:top w:val="none" w:sz="0" w:space="0" w:color="auto"/>
                <w:left w:val="none" w:sz="0" w:space="0" w:color="auto"/>
                <w:bottom w:val="none" w:sz="0" w:space="0" w:color="auto"/>
                <w:right w:val="none" w:sz="0" w:space="0" w:color="auto"/>
              </w:divBdr>
            </w:div>
            <w:div w:id="203569017">
              <w:marLeft w:val="0"/>
              <w:marRight w:val="0"/>
              <w:marTop w:val="0"/>
              <w:marBottom w:val="0"/>
              <w:divBdr>
                <w:top w:val="none" w:sz="0" w:space="0" w:color="auto"/>
                <w:left w:val="none" w:sz="0" w:space="0" w:color="auto"/>
                <w:bottom w:val="none" w:sz="0" w:space="0" w:color="auto"/>
                <w:right w:val="none" w:sz="0" w:space="0" w:color="auto"/>
              </w:divBdr>
            </w:div>
            <w:div w:id="960957843">
              <w:marLeft w:val="0"/>
              <w:marRight w:val="0"/>
              <w:marTop w:val="0"/>
              <w:marBottom w:val="0"/>
              <w:divBdr>
                <w:top w:val="none" w:sz="0" w:space="0" w:color="auto"/>
                <w:left w:val="none" w:sz="0" w:space="0" w:color="auto"/>
                <w:bottom w:val="none" w:sz="0" w:space="0" w:color="auto"/>
                <w:right w:val="none" w:sz="0" w:space="0" w:color="auto"/>
              </w:divBdr>
            </w:div>
            <w:div w:id="1538590463">
              <w:marLeft w:val="0"/>
              <w:marRight w:val="0"/>
              <w:marTop w:val="0"/>
              <w:marBottom w:val="0"/>
              <w:divBdr>
                <w:top w:val="none" w:sz="0" w:space="0" w:color="auto"/>
                <w:left w:val="none" w:sz="0" w:space="0" w:color="auto"/>
                <w:bottom w:val="none" w:sz="0" w:space="0" w:color="auto"/>
                <w:right w:val="none" w:sz="0" w:space="0" w:color="auto"/>
              </w:divBdr>
            </w:div>
            <w:div w:id="2090737072">
              <w:marLeft w:val="0"/>
              <w:marRight w:val="0"/>
              <w:marTop w:val="0"/>
              <w:marBottom w:val="0"/>
              <w:divBdr>
                <w:top w:val="none" w:sz="0" w:space="0" w:color="auto"/>
                <w:left w:val="none" w:sz="0" w:space="0" w:color="auto"/>
                <w:bottom w:val="none" w:sz="0" w:space="0" w:color="auto"/>
                <w:right w:val="none" w:sz="0" w:space="0" w:color="auto"/>
              </w:divBdr>
            </w:div>
            <w:div w:id="34817649">
              <w:marLeft w:val="0"/>
              <w:marRight w:val="0"/>
              <w:marTop w:val="0"/>
              <w:marBottom w:val="0"/>
              <w:divBdr>
                <w:top w:val="none" w:sz="0" w:space="0" w:color="auto"/>
                <w:left w:val="none" w:sz="0" w:space="0" w:color="auto"/>
                <w:bottom w:val="none" w:sz="0" w:space="0" w:color="auto"/>
                <w:right w:val="none" w:sz="0" w:space="0" w:color="auto"/>
              </w:divBdr>
            </w:div>
            <w:div w:id="1853294865">
              <w:marLeft w:val="0"/>
              <w:marRight w:val="0"/>
              <w:marTop w:val="0"/>
              <w:marBottom w:val="0"/>
              <w:divBdr>
                <w:top w:val="none" w:sz="0" w:space="0" w:color="auto"/>
                <w:left w:val="none" w:sz="0" w:space="0" w:color="auto"/>
                <w:bottom w:val="none" w:sz="0" w:space="0" w:color="auto"/>
                <w:right w:val="none" w:sz="0" w:space="0" w:color="auto"/>
              </w:divBdr>
            </w:div>
            <w:div w:id="1441295268">
              <w:marLeft w:val="0"/>
              <w:marRight w:val="0"/>
              <w:marTop w:val="0"/>
              <w:marBottom w:val="0"/>
              <w:divBdr>
                <w:top w:val="none" w:sz="0" w:space="0" w:color="auto"/>
                <w:left w:val="none" w:sz="0" w:space="0" w:color="auto"/>
                <w:bottom w:val="none" w:sz="0" w:space="0" w:color="auto"/>
                <w:right w:val="none" w:sz="0" w:space="0" w:color="auto"/>
              </w:divBdr>
            </w:div>
            <w:div w:id="229728037">
              <w:marLeft w:val="0"/>
              <w:marRight w:val="0"/>
              <w:marTop w:val="0"/>
              <w:marBottom w:val="0"/>
              <w:divBdr>
                <w:top w:val="none" w:sz="0" w:space="0" w:color="auto"/>
                <w:left w:val="none" w:sz="0" w:space="0" w:color="auto"/>
                <w:bottom w:val="none" w:sz="0" w:space="0" w:color="auto"/>
                <w:right w:val="none" w:sz="0" w:space="0" w:color="auto"/>
              </w:divBdr>
            </w:div>
            <w:div w:id="1038165985">
              <w:marLeft w:val="0"/>
              <w:marRight w:val="0"/>
              <w:marTop w:val="0"/>
              <w:marBottom w:val="0"/>
              <w:divBdr>
                <w:top w:val="none" w:sz="0" w:space="0" w:color="auto"/>
                <w:left w:val="none" w:sz="0" w:space="0" w:color="auto"/>
                <w:bottom w:val="none" w:sz="0" w:space="0" w:color="auto"/>
                <w:right w:val="none" w:sz="0" w:space="0" w:color="auto"/>
              </w:divBdr>
            </w:div>
            <w:div w:id="1810897842">
              <w:marLeft w:val="0"/>
              <w:marRight w:val="0"/>
              <w:marTop w:val="0"/>
              <w:marBottom w:val="0"/>
              <w:divBdr>
                <w:top w:val="none" w:sz="0" w:space="0" w:color="auto"/>
                <w:left w:val="none" w:sz="0" w:space="0" w:color="auto"/>
                <w:bottom w:val="none" w:sz="0" w:space="0" w:color="auto"/>
                <w:right w:val="none" w:sz="0" w:space="0" w:color="auto"/>
              </w:divBdr>
            </w:div>
            <w:div w:id="462381975">
              <w:marLeft w:val="0"/>
              <w:marRight w:val="0"/>
              <w:marTop w:val="0"/>
              <w:marBottom w:val="0"/>
              <w:divBdr>
                <w:top w:val="none" w:sz="0" w:space="0" w:color="auto"/>
                <w:left w:val="none" w:sz="0" w:space="0" w:color="auto"/>
                <w:bottom w:val="none" w:sz="0" w:space="0" w:color="auto"/>
                <w:right w:val="none" w:sz="0" w:space="0" w:color="auto"/>
              </w:divBdr>
            </w:div>
            <w:div w:id="923033703">
              <w:marLeft w:val="0"/>
              <w:marRight w:val="0"/>
              <w:marTop w:val="0"/>
              <w:marBottom w:val="0"/>
              <w:divBdr>
                <w:top w:val="none" w:sz="0" w:space="0" w:color="auto"/>
                <w:left w:val="none" w:sz="0" w:space="0" w:color="auto"/>
                <w:bottom w:val="none" w:sz="0" w:space="0" w:color="auto"/>
                <w:right w:val="none" w:sz="0" w:space="0" w:color="auto"/>
              </w:divBdr>
            </w:div>
            <w:div w:id="67264211">
              <w:marLeft w:val="0"/>
              <w:marRight w:val="0"/>
              <w:marTop w:val="0"/>
              <w:marBottom w:val="0"/>
              <w:divBdr>
                <w:top w:val="none" w:sz="0" w:space="0" w:color="auto"/>
                <w:left w:val="none" w:sz="0" w:space="0" w:color="auto"/>
                <w:bottom w:val="none" w:sz="0" w:space="0" w:color="auto"/>
                <w:right w:val="none" w:sz="0" w:space="0" w:color="auto"/>
              </w:divBdr>
            </w:div>
            <w:div w:id="2035691281">
              <w:marLeft w:val="0"/>
              <w:marRight w:val="0"/>
              <w:marTop w:val="0"/>
              <w:marBottom w:val="0"/>
              <w:divBdr>
                <w:top w:val="none" w:sz="0" w:space="0" w:color="auto"/>
                <w:left w:val="none" w:sz="0" w:space="0" w:color="auto"/>
                <w:bottom w:val="none" w:sz="0" w:space="0" w:color="auto"/>
                <w:right w:val="none" w:sz="0" w:space="0" w:color="auto"/>
              </w:divBdr>
            </w:div>
            <w:div w:id="618026178">
              <w:marLeft w:val="0"/>
              <w:marRight w:val="0"/>
              <w:marTop w:val="0"/>
              <w:marBottom w:val="0"/>
              <w:divBdr>
                <w:top w:val="none" w:sz="0" w:space="0" w:color="auto"/>
                <w:left w:val="none" w:sz="0" w:space="0" w:color="auto"/>
                <w:bottom w:val="none" w:sz="0" w:space="0" w:color="auto"/>
                <w:right w:val="none" w:sz="0" w:space="0" w:color="auto"/>
              </w:divBdr>
            </w:div>
            <w:div w:id="1001396412">
              <w:marLeft w:val="0"/>
              <w:marRight w:val="0"/>
              <w:marTop w:val="0"/>
              <w:marBottom w:val="0"/>
              <w:divBdr>
                <w:top w:val="none" w:sz="0" w:space="0" w:color="auto"/>
                <w:left w:val="none" w:sz="0" w:space="0" w:color="auto"/>
                <w:bottom w:val="none" w:sz="0" w:space="0" w:color="auto"/>
                <w:right w:val="none" w:sz="0" w:space="0" w:color="auto"/>
              </w:divBdr>
            </w:div>
            <w:div w:id="2101675299">
              <w:marLeft w:val="0"/>
              <w:marRight w:val="0"/>
              <w:marTop w:val="0"/>
              <w:marBottom w:val="0"/>
              <w:divBdr>
                <w:top w:val="none" w:sz="0" w:space="0" w:color="auto"/>
                <w:left w:val="none" w:sz="0" w:space="0" w:color="auto"/>
                <w:bottom w:val="none" w:sz="0" w:space="0" w:color="auto"/>
                <w:right w:val="none" w:sz="0" w:space="0" w:color="auto"/>
              </w:divBdr>
            </w:div>
            <w:div w:id="364722927">
              <w:marLeft w:val="0"/>
              <w:marRight w:val="0"/>
              <w:marTop w:val="0"/>
              <w:marBottom w:val="0"/>
              <w:divBdr>
                <w:top w:val="none" w:sz="0" w:space="0" w:color="auto"/>
                <w:left w:val="none" w:sz="0" w:space="0" w:color="auto"/>
                <w:bottom w:val="none" w:sz="0" w:space="0" w:color="auto"/>
                <w:right w:val="none" w:sz="0" w:space="0" w:color="auto"/>
              </w:divBdr>
            </w:div>
            <w:div w:id="1890418285">
              <w:marLeft w:val="0"/>
              <w:marRight w:val="0"/>
              <w:marTop w:val="0"/>
              <w:marBottom w:val="0"/>
              <w:divBdr>
                <w:top w:val="none" w:sz="0" w:space="0" w:color="auto"/>
                <w:left w:val="none" w:sz="0" w:space="0" w:color="auto"/>
                <w:bottom w:val="none" w:sz="0" w:space="0" w:color="auto"/>
                <w:right w:val="none" w:sz="0" w:space="0" w:color="auto"/>
              </w:divBdr>
            </w:div>
            <w:div w:id="1127889212">
              <w:marLeft w:val="0"/>
              <w:marRight w:val="0"/>
              <w:marTop w:val="0"/>
              <w:marBottom w:val="0"/>
              <w:divBdr>
                <w:top w:val="none" w:sz="0" w:space="0" w:color="auto"/>
                <w:left w:val="none" w:sz="0" w:space="0" w:color="auto"/>
                <w:bottom w:val="none" w:sz="0" w:space="0" w:color="auto"/>
                <w:right w:val="none" w:sz="0" w:space="0" w:color="auto"/>
              </w:divBdr>
            </w:div>
            <w:div w:id="1572036346">
              <w:marLeft w:val="0"/>
              <w:marRight w:val="0"/>
              <w:marTop w:val="0"/>
              <w:marBottom w:val="0"/>
              <w:divBdr>
                <w:top w:val="none" w:sz="0" w:space="0" w:color="auto"/>
                <w:left w:val="none" w:sz="0" w:space="0" w:color="auto"/>
                <w:bottom w:val="none" w:sz="0" w:space="0" w:color="auto"/>
                <w:right w:val="none" w:sz="0" w:space="0" w:color="auto"/>
              </w:divBdr>
            </w:div>
            <w:div w:id="1164979157">
              <w:marLeft w:val="0"/>
              <w:marRight w:val="0"/>
              <w:marTop w:val="0"/>
              <w:marBottom w:val="0"/>
              <w:divBdr>
                <w:top w:val="none" w:sz="0" w:space="0" w:color="auto"/>
                <w:left w:val="none" w:sz="0" w:space="0" w:color="auto"/>
                <w:bottom w:val="none" w:sz="0" w:space="0" w:color="auto"/>
                <w:right w:val="none" w:sz="0" w:space="0" w:color="auto"/>
              </w:divBdr>
            </w:div>
            <w:div w:id="709956079">
              <w:marLeft w:val="0"/>
              <w:marRight w:val="0"/>
              <w:marTop w:val="0"/>
              <w:marBottom w:val="0"/>
              <w:divBdr>
                <w:top w:val="none" w:sz="0" w:space="0" w:color="auto"/>
                <w:left w:val="none" w:sz="0" w:space="0" w:color="auto"/>
                <w:bottom w:val="none" w:sz="0" w:space="0" w:color="auto"/>
                <w:right w:val="none" w:sz="0" w:space="0" w:color="auto"/>
              </w:divBdr>
            </w:div>
            <w:div w:id="245042185">
              <w:marLeft w:val="0"/>
              <w:marRight w:val="0"/>
              <w:marTop w:val="0"/>
              <w:marBottom w:val="0"/>
              <w:divBdr>
                <w:top w:val="none" w:sz="0" w:space="0" w:color="auto"/>
                <w:left w:val="none" w:sz="0" w:space="0" w:color="auto"/>
                <w:bottom w:val="none" w:sz="0" w:space="0" w:color="auto"/>
                <w:right w:val="none" w:sz="0" w:space="0" w:color="auto"/>
              </w:divBdr>
            </w:div>
            <w:div w:id="11283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5071">
      <w:bodyDiv w:val="1"/>
      <w:marLeft w:val="0"/>
      <w:marRight w:val="0"/>
      <w:marTop w:val="0"/>
      <w:marBottom w:val="0"/>
      <w:divBdr>
        <w:top w:val="none" w:sz="0" w:space="0" w:color="auto"/>
        <w:left w:val="none" w:sz="0" w:space="0" w:color="auto"/>
        <w:bottom w:val="none" w:sz="0" w:space="0" w:color="auto"/>
        <w:right w:val="none" w:sz="0" w:space="0" w:color="auto"/>
      </w:divBdr>
      <w:divsChild>
        <w:div w:id="113405928">
          <w:marLeft w:val="0"/>
          <w:marRight w:val="0"/>
          <w:marTop w:val="0"/>
          <w:marBottom w:val="0"/>
          <w:divBdr>
            <w:top w:val="none" w:sz="0" w:space="0" w:color="auto"/>
            <w:left w:val="none" w:sz="0" w:space="0" w:color="auto"/>
            <w:bottom w:val="none" w:sz="0" w:space="0" w:color="auto"/>
            <w:right w:val="none" w:sz="0" w:space="0" w:color="auto"/>
          </w:divBdr>
          <w:divsChild>
            <w:div w:id="1843816462">
              <w:marLeft w:val="0"/>
              <w:marRight w:val="0"/>
              <w:marTop w:val="0"/>
              <w:marBottom w:val="0"/>
              <w:divBdr>
                <w:top w:val="none" w:sz="0" w:space="0" w:color="auto"/>
                <w:left w:val="none" w:sz="0" w:space="0" w:color="auto"/>
                <w:bottom w:val="none" w:sz="0" w:space="0" w:color="auto"/>
                <w:right w:val="none" w:sz="0" w:space="0" w:color="auto"/>
              </w:divBdr>
            </w:div>
            <w:div w:id="68424267">
              <w:marLeft w:val="0"/>
              <w:marRight w:val="0"/>
              <w:marTop w:val="0"/>
              <w:marBottom w:val="0"/>
              <w:divBdr>
                <w:top w:val="none" w:sz="0" w:space="0" w:color="auto"/>
                <w:left w:val="none" w:sz="0" w:space="0" w:color="auto"/>
                <w:bottom w:val="none" w:sz="0" w:space="0" w:color="auto"/>
                <w:right w:val="none" w:sz="0" w:space="0" w:color="auto"/>
              </w:divBdr>
            </w:div>
            <w:div w:id="1639728525">
              <w:marLeft w:val="0"/>
              <w:marRight w:val="0"/>
              <w:marTop w:val="0"/>
              <w:marBottom w:val="0"/>
              <w:divBdr>
                <w:top w:val="none" w:sz="0" w:space="0" w:color="auto"/>
                <w:left w:val="none" w:sz="0" w:space="0" w:color="auto"/>
                <w:bottom w:val="none" w:sz="0" w:space="0" w:color="auto"/>
                <w:right w:val="none" w:sz="0" w:space="0" w:color="auto"/>
              </w:divBdr>
            </w:div>
            <w:div w:id="1600527160">
              <w:marLeft w:val="0"/>
              <w:marRight w:val="0"/>
              <w:marTop w:val="0"/>
              <w:marBottom w:val="0"/>
              <w:divBdr>
                <w:top w:val="none" w:sz="0" w:space="0" w:color="auto"/>
                <w:left w:val="none" w:sz="0" w:space="0" w:color="auto"/>
                <w:bottom w:val="none" w:sz="0" w:space="0" w:color="auto"/>
                <w:right w:val="none" w:sz="0" w:space="0" w:color="auto"/>
              </w:divBdr>
            </w:div>
            <w:div w:id="1089933856">
              <w:marLeft w:val="0"/>
              <w:marRight w:val="0"/>
              <w:marTop w:val="0"/>
              <w:marBottom w:val="0"/>
              <w:divBdr>
                <w:top w:val="none" w:sz="0" w:space="0" w:color="auto"/>
                <w:left w:val="none" w:sz="0" w:space="0" w:color="auto"/>
                <w:bottom w:val="none" w:sz="0" w:space="0" w:color="auto"/>
                <w:right w:val="none" w:sz="0" w:space="0" w:color="auto"/>
              </w:divBdr>
            </w:div>
            <w:div w:id="1906258925">
              <w:marLeft w:val="0"/>
              <w:marRight w:val="0"/>
              <w:marTop w:val="0"/>
              <w:marBottom w:val="0"/>
              <w:divBdr>
                <w:top w:val="none" w:sz="0" w:space="0" w:color="auto"/>
                <w:left w:val="none" w:sz="0" w:space="0" w:color="auto"/>
                <w:bottom w:val="none" w:sz="0" w:space="0" w:color="auto"/>
                <w:right w:val="none" w:sz="0" w:space="0" w:color="auto"/>
              </w:divBdr>
            </w:div>
            <w:div w:id="573977281">
              <w:marLeft w:val="0"/>
              <w:marRight w:val="0"/>
              <w:marTop w:val="0"/>
              <w:marBottom w:val="0"/>
              <w:divBdr>
                <w:top w:val="none" w:sz="0" w:space="0" w:color="auto"/>
                <w:left w:val="none" w:sz="0" w:space="0" w:color="auto"/>
                <w:bottom w:val="none" w:sz="0" w:space="0" w:color="auto"/>
                <w:right w:val="none" w:sz="0" w:space="0" w:color="auto"/>
              </w:divBdr>
            </w:div>
            <w:div w:id="633481705">
              <w:marLeft w:val="0"/>
              <w:marRight w:val="0"/>
              <w:marTop w:val="0"/>
              <w:marBottom w:val="0"/>
              <w:divBdr>
                <w:top w:val="none" w:sz="0" w:space="0" w:color="auto"/>
                <w:left w:val="none" w:sz="0" w:space="0" w:color="auto"/>
                <w:bottom w:val="none" w:sz="0" w:space="0" w:color="auto"/>
                <w:right w:val="none" w:sz="0" w:space="0" w:color="auto"/>
              </w:divBdr>
            </w:div>
            <w:div w:id="1633704907">
              <w:marLeft w:val="0"/>
              <w:marRight w:val="0"/>
              <w:marTop w:val="0"/>
              <w:marBottom w:val="0"/>
              <w:divBdr>
                <w:top w:val="none" w:sz="0" w:space="0" w:color="auto"/>
                <w:left w:val="none" w:sz="0" w:space="0" w:color="auto"/>
                <w:bottom w:val="none" w:sz="0" w:space="0" w:color="auto"/>
                <w:right w:val="none" w:sz="0" w:space="0" w:color="auto"/>
              </w:divBdr>
            </w:div>
            <w:div w:id="274944648">
              <w:marLeft w:val="0"/>
              <w:marRight w:val="0"/>
              <w:marTop w:val="0"/>
              <w:marBottom w:val="0"/>
              <w:divBdr>
                <w:top w:val="none" w:sz="0" w:space="0" w:color="auto"/>
                <w:left w:val="none" w:sz="0" w:space="0" w:color="auto"/>
                <w:bottom w:val="none" w:sz="0" w:space="0" w:color="auto"/>
                <w:right w:val="none" w:sz="0" w:space="0" w:color="auto"/>
              </w:divBdr>
            </w:div>
            <w:div w:id="1554194303">
              <w:marLeft w:val="0"/>
              <w:marRight w:val="0"/>
              <w:marTop w:val="0"/>
              <w:marBottom w:val="0"/>
              <w:divBdr>
                <w:top w:val="none" w:sz="0" w:space="0" w:color="auto"/>
                <w:left w:val="none" w:sz="0" w:space="0" w:color="auto"/>
                <w:bottom w:val="none" w:sz="0" w:space="0" w:color="auto"/>
                <w:right w:val="none" w:sz="0" w:space="0" w:color="auto"/>
              </w:divBdr>
            </w:div>
            <w:div w:id="1371035408">
              <w:marLeft w:val="0"/>
              <w:marRight w:val="0"/>
              <w:marTop w:val="0"/>
              <w:marBottom w:val="0"/>
              <w:divBdr>
                <w:top w:val="none" w:sz="0" w:space="0" w:color="auto"/>
                <w:left w:val="none" w:sz="0" w:space="0" w:color="auto"/>
                <w:bottom w:val="none" w:sz="0" w:space="0" w:color="auto"/>
                <w:right w:val="none" w:sz="0" w:space="0" w:color="auto"/>
              </w:divBdr>
            </w:div>
            <w:div w:id="384645161">
              <w:marLeft w:val="0"/>
              <w:marRight w:val="0"/>
              <w:marTop w:val="0"/>
              <w:marBottom w:val="0"/>
              <w:divBdr>
                <w:top w:val="none" w:sz="0" w:space="0" w:color="auto"/>
                <w:left w:val="none" w:sz="0" w:space="0" w:color="auto"/>
                <w:bottom w:val="none" w:sz="0" w:space="0" w:color="auto"/>
                <w:right w:val="none" w:sz="0" w:space="0" w:color="auto"/>
              </w:divBdr>
            </w:div>
            <w:div w:id="115830898">
              <w:marLeft w:val="0"/>
              <w:marRight w:val="0"/>
              <w:marTop w:val="0"/>
              <w:marBottom w:val="0"/>
              <w:divBdr>
                <w:top w:val="none" w:sz="0" w:space="0" w:color="auto"/>
                <w:left w:val="none" w:sz="0" w:space="0" w:color="auto"/>
                <w:bottom w:val="none" w:sz="0" w:space="0" w:color="auto"/>
                <w:right w:val="none" w:sz="0" w:space="0" w:color="auto"/>
              </w:divBdr>
            </w:div>
            <w:div w:id="1588807179">
              <w:marLeft w:val="0"/>
              <w:marRight w:val="0"/>
              <w:marTop w:val="0"/>
              <w:marBottom w:val="0"/>
              <w:divBdr>
                <w:top w:val="none" w:sz="0" w:space="0" w:color="auto"/>
                <w:left w:val="none" w:sz="0" w:space="0" w:color="auto"/>
                <w:bottom w:val="none" w:sz="0" w:space="0" w:color="auto"/>
                <w:right w:val="none" w:sz="0" w:space="0" w:color="auto"/>
              </w:divBdr>
            </w:div>
            <w:div w:id="1120760978">
              <w:marLeft w:val="0"/>
              <w:marRight w:val="0"/>
              <w:marTop w:val="0"/>
              <w:marBottom w:val="0"/>
              <w:divBdr>
                <w:top w:val="none" w:sz="0" w:space="0" w:color="auto"/>
                <w:left w:val="none" w:sz="0" w:space="0" w:color="auto"/>
                <w:bottom w:val="none" w:sz="0" w:space="0" w:color="auto"/>
                <w:right w:val="none" w:sz="0" w:space="0" w:color="auto"/>
              </w:divBdr>
            </w:div>
            <w:div w:id="939141432">
              <w:marLeft w:val="0"/>
              <w:marRight w:val="0"/>
              <w:marTop w:val="0"/>
              <w:marBottom w:val="0"/>
              <w:divBdr>
                <w:top w:val="none" w:sz="0" w:space="0" w:color="auto"/>
                <w:left w:val="none" w:sz="0" w:space="0" w:color="auto"/>
                <w:bottom w:val="none" w:sz="0" w:space="0" w:color="auto"/>
                <w:right w:val="none" w:sz="0" w:space="0" w:color="auto"/>
              </w:divBdr>
            </w:div>
            <w:div w:id="1524131032">
              <w:marLeft w:val="0"/>
              <w:marRight w:val="0"/>
              <w:marTop w:val="0"/>
              <w:marBottom w:val="0"/>
              <w:divBdr>
                <w:top w:val="none" w:sz="0" w:space="0" w:color="auto"/>
                <w:left w:val="none" w:sz="0" w:space="0" w:color="auto"/>
                <w:bottom w:val="none" w:sz="0" w:space="0" w:color="auto"/>
                <w:right w:val="none" w:sz="0" w:space="0" w:color="auto"/>
              </w:divBdr>
            </w:div>
            <w:div w:id="1762139861">
              <w:marLeft w:val="0"/>
              <w:marRight w:val="0"/>
              <w:marTop w:val="0"/>
              <w:marBottom w:val="0"/>
              <w:divBdr>
                <w:top w:val="none" w:sz="0" w:space="0" w:color="auto"/>
                <w:left w:val="none" w:sz="0" w:space="0" w:color="auto"/>
                <w:bottom w:val="none" w:sz="0" w:space="0" w:color="auto"/>
                <w:right w:val="none" w:sz="0" w:space="0" w:color="auto"/>
              </w:divBdr>
            </w:div>
            <w:div w:id="1708986830">
              <w:marLeft w:val="0"/>
              <w:marRight w:val="0"/>
              <w:marTop w:val="0"/>
              <w:marBottom w:val="0"/>
              <w:divBdr>
                <w:top w:val="none" w:sz="0" w:space="0" w:color="auto"/>
                <w:left w:val="none" w:sz="0" w:space="0" w:color="auto"/>
                <w:bottom w:val="none" w:sz="0" w:space="0" w:color="auto"/>
                <w:right w:val="none" w:sz="0" w:space="0" w:color="auto"/>
              </w:divBdr>
            </w:div>
            <w:div w:id="240720629">
              <w:marLeft w:val="0"/>
              <w:marRight w:val="0"/>
              <w:marTop w:val="0"/>
              <w:marBottom w:val="0"/>
              <w:divBdr>
                <w:top w:val="none" w:sz="0" w:space="0" w:color="auto"/>
                <w:left w:val="none" w:sz="0" w:space="0" w:color="auto"/>
                <w:bottom w:val="none" w:sz="0" w:space="0" w:color="auto"/>
                <w:right w:val="none" w:sz="0" w:space="0" w:color="auto"/>
              </w:divBdr>
            </w:div>
            <w:div w:id="697585176">
              <w:marLeft w:val="0"/>
              <w:marRight w:val="0"/>
              <w:marTop w:val="0"/>
              <w:marBottom w:val="0"/>
              <w:divBdr>
                <w:top w:val="none" w:sz="0" w:space="0" w:color="auto"/>
                <w:left w:val="none" w:sz="0" w:space="0" w:color="auto"/>
                <w:bottom w:val="none" w:sz="0" w:space="0" w:color="auto"/>
                <w:right w:val="none" w:sz="0" w:space="0" w:color="auto"/>
              </w:divBdr>
            </w:div>
            <w:div w:id="538394375">
              <w:marLeft w:val="0"/>
              <w:marRight w:val="0"/>
              <w:marTop w:val="0"/>
              <w:marBottom w:val="0"/>
              <w:divBdr>
                <w:top w:val="none" w:sz="0" w:space="0" w:color="auto"/>
                <w:left w:val="none" w:sz="0" w:space="0" w:color="auto"/>
                <w:bottom w:val="none" w:sz="0" w:space="0" w:color="auto"/>
                <w:right w:val="none" w:sz="0" w:space="0" w:color="auto"/>
              </w:divBdr>
            </w:div>
            <w:div w:id="86270007">
              <w:marLeft w:val="0"/>
              <w:marRight w:val="0"/>
              <w:marTop w:val="0"/>
              <w:marBottom w:val="0"/>
              <w:divBdr>
                <w:top w:val="none" w:sz="0" w:space="0" w:color="auto"/>
                <w:left w:val="none" w:sz="0" w:space="0" w:color="auto"/>
                <w:bottom w:val="none" w:sz="0" w:space="0" w:color="auto"/>
                <w:right w:val="none" w:sz="0" w:space="0" w:color="auto"/>
              </w:divBdr>
            </w:div>
            <w:div w:id="1309822628">
              <w:marLeft w:val="0"/>
              <w:marRight w:val="0"/>
              <w:marTop w:val="0"/>
              <w:marBottom w:val="0"/>
              <w:divBdr>
                <w:top w:val="none" w:sz="0" w:space="0" w:color="auto"/>
                <w:left w:val="none" w:sz="0" w:space="0" w:color="auto"/>
                <w:bottom w:val="none" w:sz="0" w:space="0" w:color="auto"/>
                <w:right w:val="none" w:sz="0" w:space="0" w:color="auto"/>
              </w:divBdr>
            </w:div>
            <w:div w:id="296572107">
              <w:marLeft w:val="0"/>
              <w:marRight w:val="0"/>
              <w:marTop w:val="0"/>
              <w:marBottom w:val="0"/>
              <w:divBdr>
                <w:top w:val="none" w:sz="0" w:space="0" w:color="auto"/>
                <w:left w:val="none" w:sz="0" w:space="0" w:color="auto"/>
                <w:bottom w:val="none" w:sz="0" w:space="0" w:color="auto"/>
                <w:right w:val="none" w:sz="0" w:space="0" w:color="auto"/>
              </w:divBdr>
            </w:div>
            <w:div w:id="167332191">
              <w:marLeft w:val="0"/>
              <w:marRight w:val="0"/>
              <w:marTop w:val="0"/>
              <w:marBottom w:val="0"/>
              <w:divBdr>
                <w:top w:val="none" w:sz="0" w:space="0" w:color="auto"/>
                <w:left w:val="none" w:sz="0" w:space="0" w:color="auto"/>
                <w:bottom w:val="none" w:sz="0" w:space="0" w:color="auto"/>
                <w:right w:val="none" w:sz="0" w:space="0" w:color="auto"/>
              </w:divBdr>
            </w:div>
            <w:div w:id="1587838273">
              <w:marLeft w:val="0"/>
              <w:marRight w:val="0"/>
              <w:marTop w:val="0"/>
              <w:marBottom w:val="0"/>
              <w:divBdr>
                <w:top w:val="none" w:sz="0" w:space="0" w:color="auto"/>
                <w:left w:val="none" w:sz="0" w:space="0" w:color="auto"/>
                <w:bottom w:val="none" w:sz="0" w:space="0" w:color="auto"/>
                <w:right w:val="none" w:sz="0" w:space="0" w:color="auto"/>
              </w:divBdr>
            </w:div>
            <w:div w:id="1539587212">
              <w:marLeft w:val="0"/>
              <w:marRight w:val="0"/>
              <w:marTop w:val="0"/>
              <w:marBottom w:val="0"/>
              <w:divBdr>
                <w:top w:val="none" w:sz="0" w:space="0" w:color="auto"/>
                <w:left w:val="none" w:sz="0" w:space="0" w:color="auto"/>
                <w:bottom w:val="none" w:sz="0" w:space="0" w:color="auto"/>
                <w:right w:val="none" w:sz="0" w:space="0" w:color="auto"/>
              </w:divBdr>
            </w:div>
            <w:div w:id="1693726361">
              <w:marLeft w:val="0"/>
              <w:marRight w:val="0"/>
              <w:marTop w:val="0"/>
              <w:marBottom w:val="0"/>
              <w:divBdr>
                <w:top w:val="none" w:sz="0" w:space="0" w:color="auto"/>
                <w:left w:val="none" w:sz="0" w:space="0" w:color="auto"/>
                <w:bottom w:val="none" w:sz="0" w:space="0" w:color="auto"/>
                <w:right w:val="none" w:sz="0" w:space="0" w:color="auto"/>
              </w:divBdr>
            </w:div>
            <w:div w:id="787964938">
              <w:marLeft w:val="0"/>
              <w:marRight w:val="0"/>
              <w:marTop w:val="0"/>
              <w:marBottom w:val="0"/>
              <w:divBdr>
                <w:top w:val="none" w:sz="0" w:space="0" w:color="auto"/>
                <w:left w:val="none" w:sz="0" w:space="0" w:color="auto"/>
                <w:bottom w:val="none" w:sz="0" w:space="0" w:color="auto"/>
                <w:right w:val="none" w:sz="0" w:space="0" w:color="auto"/>
              </w:divBdr>
            </w:div>
            <w:div w:id="194277646">
              <w:marLeft w:val="0"/>
              <w:marRight w:val="0"/>
              <w:marTop w:val="0"/>
              <w:marBottom w:val="0"/>
              <w:divBdr>
                <w:top w:val="none" w:sz="0" w:space="0" w:color="auto"/>
                <w:left w:val="none" w:sz="0" w:space="0" w:color="auto"/>
                <w:bottom w:val="none" w:sz="0" w:space="0" w:color="auto"/>
                <w:right w:val="none" w:sz="0" w:space="0" w:color="auto"/>
              </w:divBdr>
            </w:div>
            <w:div w:id="1540124469">
              <w:marLeft w:val="0"/>
              <w:marRight w:val="0"/>
              <w:marTop w:val="0"/>
              <w:marBottom w:val="0"/>
              <w:divBdr>
                <w:top w:val="none" w:sz="0" w:space="0" w:color="auto"/>
                <w:left w:val="none" w:sz="0" w:space="0" w:color="auto"/>
                <w:bottom w:val="none" w:sz="0" w:space="0" w:color="auto"/>
                <w:right w:val="none" w:sz="0" w:space="0" w:color="auto"/>
              </w:divBdr>
            </w:div>
            <w:div w:id="1774737593">
              <w:marLeft w:val="0"/>
              <w:marRight w:val="0"/>
              <w:marTop w:val="0"/>
              <w:marBottom w:val="0"/>
              <w:divBdr>
                <w:top w:val="none" w:sz="0" w:space="0" w:color="auto"/>
                <w:left w:val="none" w:sz="0" w:space="0" w:color="auto"/>
                <w:bottom w:val="none" w:sz="0" w:space="0" w:color="auto"/>
                <w:right w:val="none" w:sz="0" w:space="0" w:color="auto"/>
              </w:divBdr>
            </w:div>
            <w:div w:id="1716007889">
              <w:marLeft w:val="0"/>
              <w:marRight w:val="0"/>
              <w:marTop w:val="0"/>
              <w:marBottom w:val="0"/>
              <w:divBdr>
                <w:top w:val="none" w:sz="0" w:space="0" w:color="auto"/>
                <w:left w:val="none" w:sz="0" w:space="0" w:color="auto"/>
                <w:bottom w:val="none" w:sz="0" w:space="0" w:color="auto"/>
                <w:right w:val="none" w:sz="0" w:space="0" w:color="auto"/>
              </w:divBdr>
            </w:div>
            <w:div w:id="2106727789">
              <w:marLeft w:val="0"/>
              <w:marRight w:val="0"/>
              <w:marTop w:val="0"/>
              <w:marBottom w:val="0"/>
              <w:divBdr>
                <w:top w:val="none" w:sz="0" w:space="0" w:color="auto"/>
                <w:left w:val="none" w:sz="0" w:space="0" w:color="auto"/>
                <w:bottom w:val="none" w:sz="0" w:space="0" w:color="auto"/>
                <w:right w:val="none" w:sz="0" w:space="0" w:color="auto"/>
              </w:divBdr>
            </w:div>
            <w:div w:id="1982151869">
              <w:marLeft w:val="0"/>
              <w:marRight w:val="0"/>
              <w:marTop w:val="0"/>
              <w:marBottom w:val="0"/>
              <w:divBdr>
                <w:top w:val="none" w:sz="0" w:space="0" w:color="auto"/>
                <w:left w:val="none" w:sz="0" w:space="0" w:color="auto"/>
                <w:bottom w:val="none" w:sz="0" w:space="0" w:color="auto"/>
                <w:right w:val="none" w:sz="0" w:space="0" w:color="auto"/>
              </w:divBdr>
            </w:div>
            <w:div w:id="839613782">
              <w:marLeft w:val="0"/>
              <w:marRight w:val="0"/>
              <w:marTop w:val="0"/>
              <w:marBottom w:val="0"/>
              <w:divBdr>
                <w:top w:val="none" w:sz="0" w:space="0" w:color="auto"/>
                <w:left w:val="none" w:sz="0" w:space="0" w:color="auto"/>
                <w:bottom w:val="none" w:sz="0" w:space="0" w:color="auto"/>
                <w:right w:val="none" w:sz="0" w:space="0" w:color="auto"/>
              </w:divBdr>
            </w:div>
            <w:div w:id="176773534">
              <w:marLeft w:val="0"/>
              <w:marRight w:val="0"/>
              <w:marTop w:val="0"/>
              <w:marBottom w:val="0"/>
              <w:divBdr>
                <w:top w:val="none" w:sz="0" w:space="0" w:color="auto"/>
                <w:left w:val="none" w:sz="0" w:space="0" w:color="auto"/>
                <w:bottom w:val="none" w:sz="0" w:space="0" w:color="auto"/>
                <w:right w:val="none" w:sz="0" w:space="0" w:color="auto"/>
              </w:divBdr>
            </w:div>
            <w:div w:id="814372879">
              <w:marLeft w:val="0"/>
              <w:marRight w:val="0"/>
              <w:marTop w:val="0"/>
              <w:marBottom w:val="0"/>
              <w:divBdr>
                <w:top w:val="none" w:sz="0" w:space="0" w:color="auto"/>
                <w:left w:val="none" w:sz="0" w:space="0" w:color="auto"/>
                <w:bottom w:val="none" w:sz="0" w:space="0" w:color="auto"/>
                <w:right w:val="none" w:sz="0" w:space="0" w:color="auto"/>
              </w:divBdr>
            </w:div>
            <w:div w:id="1486819296">
              <w:marLeft w:val="0"/>
              <w:marRight w:val="0"/>
              <w:marTop w:val="0"/>
              <w:marBottom w:val="0"/>
              <w:divBdr>
                <w:top w:val="none" w:sz="0" w:space="0" w:color="auto"/>
                <w:left w:val="none" w:sz="0" w:space="0" w:color="auto"/>
                <w:bottom w:val="none" w:sz="0" w:space="0" w:color="auto"/>
                <w:right w:val="none" w:sz="0" w:space="0" w:color="auto"/>
              </w:divBdr>
            </w:div>
            <w:div w:id="370040105">
              <w:marLeft w:val="0"/>
              <w:marRight w:val="0"/>
              <w:marTop w:val="0"/>
              <w:marBottom w:val="0"/>
              <w:divBdr>
                <w:top w:val="none" w:sz="0" w:space="0" w:color="auto"/>
                <w:left w:val="none" w:sz="0" w:space="0" w:color="auto"/>
                <w:bottom w:val="none" w:sz="0" w:space="0" w:color="auto"/>
                <w:right w:val="none" w:sz="0" w:space="0" w:color="auto"/>
              </w:divBdr>
            </w:div>
            <w:div w:id="610165404">
              <w:marLeft w:val="0"/>
              <w:marRight w:val="0"/>
              <w:marTop w:val="0"/>
              <w:marBottom w:val="0"/>
              <w:divBdr>
                <w:top w:val="none" w:sz="0" w:space="0" w:color="auto"/>
                <w:left w:val="none" w:sz="0" w:space="0" w:color="auto"/>
                <w:bottom w:val="none" w:sz="0" w:space="0" w:color="auto"/>
                <w:right w:val="none" w:sz="0" w:space="0" w:color="auto"/>
              </w:divBdr>
            </w:div>
            <w:div w:id="317810631">
              <w:marLeft w:val="0"/>
              <w:marRight w:val="0"/>
              <w:marTop w:val="0"/>
              <w:marBottom w:val="0"/>
              <w:divBdr>
                <w:top w:val="none" w:sz="0" w:space="0" w:color="auto"/>
                <w:left w:val="none" w:sz="0" w:space="0" w:color="auto"/>
                <w:bottom w:val="none" w:sz="0" w:space="0" w:color="auto"/>
                <w:right w:val="none" w:sz="0" w:space="0" w:color="auto"/>
              </w:divBdr>
            </w:div>
            <w:div w:id="1947998751">
              <w:marLeft w:val="0"/>
              <w:marRight w:val="0"/>
              <w:marTop w:val="0"/>
              <w:marBottom w:val="0"/>
              <w:divBdr>
                <w:top w:val="none" w:sz="0" w:space="0" w:color="auto"/>
                <w:left w:val="none" w:sz="0" w:space="0" w:color="auto"/>
                <w:bottom w:val="none" w:sz="0" w:space="0" w:color="auto"/>
                <w:right w:val="none" w:sz="0" w:space="0" w:color="auto"/>
              </w:divBdr>
            </w:div>
            <w:div w:id="858934380">
              <w:marLeft w:val="0"/>
              <w:marRight w:val="0"/>
              <w:marTop w:val="0"/>
              <w:marBottom w:val="0"/>
              <w:divBdr>
                <w:top w:val="none" w:sz="0" w:space="0" w:color="auto"/>
                <w:left w:val="none" w:sz="0" w:space="0" w:color="auto"/>
                <w:bottom w:val="none" w:sz="0" w:space="0" w:color="auto"/>
                <w:right w:val="none" w:sz="0" w:space="0" w:color="auto"/>
              </w:divBdr>
            </w:div>
            <w:div w:id="1586717967">
              <w:marLeft w:val="0"/>
              <w:marRight w:val="0"/>
              <w:marTop w:val="0"/>
              <w:marBottom w:val="0"/>
              <w:divBdr>
                <w:top w:val="none" w:sz="0" w:space="0" w:color="auto"/>
                <w:left w:val="none" w:sz="0" w:space="0" w:color="auto"/>
                <w:bottom w:val="none" w:sz="0" w:space="0" w:color="auto"/>
                <w:right w:val="none" w:sz="0" w:space="0" w:color="auto"/>
              </w:divBdr>
            </w:div>
            <w:div w:id="476460799">
              <w:marLeft w:val="0"/>
              <w:marRight w:val="0"/>
              <w:marTop w:val="0"/>
              <w:marBottom w:val="0"/>
              <w:divBdr>
                <w:top w:val="none" w:sz="0" w:space="0" w:color="auto"/>
                <w:left w:val="none" w:sz="0" w:space="0" w:color="auto"/>
                <w:bottom w:val="none" w:sz="0" w:space="0" w:color="auto"/>
                <w:right w:val="none" w:sz="0" w:space="0" w:color="auto"/>
              </w:divBdr>
            </w:div>
            <w:div w:id="1846357026">
              <w:marLeft w:val="0"/>
              <w:marRight w:val="0"/>
              <w:marTop w:val="0"/>
              <w:marBottom w:val="0"/>
              <w:divBdr>
                <w:top w:val="none" w:sz="0" w:space="0" w:color="auto"/>
                <w:left w:val="none" w:sz="0" w:space="0" w:color="auto"/>
                <w:bottom w:val="none" w:sz="0" w:space="0" w:color="auto"/>
                <w:right w:val="none" w:sz="0" w:space="0" w:color="auto"/>
              </w:divBdr>
            </w:div>
            <w:div w:id="466510158">
              <w:marLeft w:val="0"/>
              <w:marRight w:val="0"/>
              <w:marTop w:val="0"/>
              <w:marBottom w:val="0"/>
              <w:divBdr>
                <w:top w:val="none" w:sz="0" w:space="0" w:color="auto"/>
                <w:left w:val="none" w:sz="0" w:space="0" w:color="auto"/>
                <w:bottom w:val="none" w:sz="0" w:space="0" w:color="auto"/>
                <w:right w:val="none" w:sz="0" w:space="0" w:color="auto"/>
              </w:divBdr>
            </w:div>
            <w:div w:id="33117480">
              <w:marLeft w:val="0"/>
              <w:marRight w:val="0"/>
              <w:marTop w:val="0"/>
              <w:marBottom w:val="0"/>
              <w:divBdr>
                <w:top w:val="none" w:sz="0" w:space="0" w:color="auto"/>
                <w:left w:val="none" w:sz="0" w:space="0" w:color="auto"/>
                <w:bottom w:val="none" w:sz="0" w:space="0" w:color="auto"/>
                <w:right w:val="none" w:sz="0" w:space="0" w:color="auto"/>
              </w:divBdr>
            </w:div>
            <w:div w:id="1978101926">
              <w:marLeft w:val="0"/>
              <w:marRight w:val="0"/>
              <w:marTop w:val="0"/>
              <w:marBottom w:val="0"/>
              <w:divBdr>
                <w:top w:val="none" w:sz="0" w:space="0" w:color="auto"/>
                <w:left w:val="none" w:sz="0" w:space="0" w:color="auto"/>
                <w:bottom w:val="none" w:sz="0" w:space="0" w:color="auto"/>
                <w:right w:val="none" w:sz="0" w:space="0" w:color="auto"/>
              </w:divBdr>
            </w:div>
            <w:div w:id="1039475480">
              <w:marLeft w:val="0"/>
              <w:marRight w:val="0"/>
              <w:marTop w:val="0"/>
              <w:marBottom w:val="0"/>
              <w:divBdr>
                <w:top w:val="none" w:sz="0" w:space="0" w:color="auto"/>
                <w:left w:val="none" w:sz="0" w:space="0" w:color="auto"/>
                <w:bottom w:val="none" w:sz="0" w:space="0" w:color="auto"/>
                <w:right w:val="none" w:sz="0" w:space="0" w:color="auto"/>
              </w:divBdr>
            </w:div>
            <w:div w:id="1708945250">
              <w:marLeft w:val="0"/>
              <w:marRight w:val="0"/>
              <w:marTop w:val="0"/>
              <w:marBottom w:val="0"/>
              <w:divBdr>
                <w:top w:val="none" w:sz="0" w:space="0" w:color="auto"/>
                <w:left w:val="none" w:sz="0" w:space="0" w:color="auto"/>
                <w:bottom w:val="none" w:sz="0" w:space="0" w:color="auto"/>
                <w:right w:val="none" w:sz="0" w:space="0" w:color="auto"/>
              </w:divBdr>
            </w:div>
            <w:div w:id="890579669">
              <w:marLeft w:val="0"/>
              <w:marRight w:val="0"/>
              <w:marTop w:val="0"/>
              <w:marBottom w:val="0"/>
              <w:divBdr>
                <w:top w:val="none" w:sz="0" w:space="0" w:color="auto"/>
                <w:left w:val="none" w:sz="0" w:space="0" w:color="auto"/>
                <w:bottom w:val="none" w:sz="0" w:space="0" w:color="auto"/>
                <w:right w:val="none" w:sz="0" w:space="0" w:color="auto"/>
              </w:divBdr>
            </w:div>
            <w:div w:id="807825518">
              <w:marLeft w:val="0"/>
              <w:marRight w:val="0"/>
              <w:marTop w:val="0"/>
              <w:marBottom w:val="0"/>
              <w:divBdr>
                <w:top w:val="none" w:sz="0" w:space="0" w:color="auto"/>
                <w:left w:val="none" w:sz="0" w:space="0" w:color="auto"/>
                <w:bottom w:val="none" w:sz="0" w:space="0" w:color="auto"/>
                <w:right w:val="none" w:sz="0" w:space="0" w:color="auto"/>
              </w:divBdr>
            </w:div>
            <w:div w:id="1644650874">
              <w:marLeft w:val="0"/>
              <w:marRight w:val="0"/>
              <w:marTop w:val="0"/>
              <w:marBottom w:val="0"/>
              <w:divBdr>
                <w:top w:val="none" w:sz="0" w:space="0" w:color="auto"/>
                <w:left w:val="none" w:sz="0" w:space="0" w:color="auto"/>
                <w:bottom w:val="none" w:sz="0" w:space="0" w:color="auto"/>
                <w:right w:val="none" w:sz="0" w:space="0" w:color="auto"/>
              </w:divBdr>
            </w:div>
            <w:div w:id="909803376">
              <w:marLeft w:val="0"/>
              <w:marRight w:val="0"/>
              <w:marTop w:val="0"/>
              <w:marBottom w:val="0"/>
              <w:divBdr>
                <w:top w:val="none" w:sz="0" w:space="0" w:color="auto"/>
                <w:left w:val="none" w:sz="0" w:space="0" w:color="auto"/>
                <w:bottom w:val="none" w:sz="0" w:space="0" w:color="auto"/>
                <w:right w:val="none" w:sz="0" w:space="0" w:color="auto"/>
              </w:divBdr>
            </w:div>
            <w:div w:id="650404296">
              <w:marLeft w:val="0"/>
              <w:marRight w:val="0"/>
              <w:marTop w:val="0"/>
              <w:marBottom w:val="0"/>
              <w:divBdr>
                <w:top w:val="none" w:sz="0" w:space="0" w:color="auto"/>
                <w:left w:val="none" w:sz="0" w:space="0" w:color="auto"/>
                <w:bottom w:val="none" w:sz="0" w:space="0" w:color="auto"/>
                <w:right w:val="none" w:sz="0" w:space="0" w:color="auto"/>
              </w:divBdr>
            </w:div>
            <w:div w:id="1292057813">
              <w:marLeft w:val="0"/>
              <w:marRight w:val="0"/>
              <w:marTop w:val="0"/>
              <w:marBottom w:val="0"/>
              <w:divBdr>
                <w:top w:val="none" w:sz="0" w:space="0" w:color="auto"/>
                <w:left w:val="none" w:sz="0" w:space="0" w:color="auto"/>
                <w:bottom w:val="none" w:sz="0" w:space="0" w:color="auto"/>
                <w:right w:val="none" w:sz="0" w:space="0" w:color="auto"/>
              </w:divBdr>
            </w:div>
            <w:div w:id="1134372872">
              <w:marLeft w:val="0"/>
              <w:marRight w:val="0"/>
              <w:marTop w:val="0"/>
              <w:marBottom w:val="0"/>
              <w:divBdr>
                <w:top w:val="none" w:sz="0" w:space="0" w:color="auto"/>
                <w:left w:val="none" w:sz="0" w:space="0" w:color="auto"/>
                <w:bottom w:val="none" w:sz="0" w:space="0" w:color="auto"/>
                <w:right w:val="none" w:sz="0" w:space="0" w:color="auto"/>
              </w:divBdr>
            </w:div>
            <w:div w:id="1169248845">
              <w:marLeft w:val="0"/>
              <w:marRight w:val="0"/>
              <w:marTop w:val="0"/>
              <w:marBottom w:val="0"/>
              <w:divBdr>
                <w:top w:val="none" w:sz="0" w:space="0" w:color="auto"/>
                <w:left w:val="none" w:sz="0" w:space="0" w:color="auto"/>
                <w:bottom w:val="none" w:sz="0" w:space="0" w:color="auto"/>
                <w:right w:val="none" w:sz="0" w:space="0" w:color="auto"/>
              </w:divBdr>
            </w:div>
            <w:div w:id="2084598314">
              <w:marLeft w:val="0"/>
              <w:marRight w:val="0"/>
              <w:marTop w:val="0"/>
              <w:marBottom w:val="0"/>
              <w:divBdr>
                <w:top w:val="none" w:sz="0" w:space="0" w:color="auto"/>
                <w:left w:val="none" w:sz="0" w:space="0" w:color="auto"/>
                <w:bottom w:val="none" w:sz="0" w:space="0" w:color="auto"/>
                <w:right w:val="none" w:sz="0" w:space="0" w:color="auto"/>
              </w:divBdr>
            </w:div>
            <w:div w:id="1305113542">
              <w:marLeft w:val="0"/>
              <w:marRight w:val="0"/>
              <w:marTop w:val="0"/>
              <w:marBottom w:val="0"/>
              <w:divBdr>
                <w:top w:val="none" w:sz="0" w:space="0" w:color="auto"/>
                <w:left w:val="none" w:sz="0" w:space="0" w:color="auto"/>
                <w:bottom w:val="none" w:sz="0" w:space="0" w:color="auto"/>
                <w:right w:val="none" w:sz="0" w:space="0" w:color="auto"/>
              </w:divBdr>
            </w:div>
            <w:div w:id="360058126">
              <w:marLeft w:val="0"/>
              <w:marRight w:val="0"/>
              <w:marTop w:val="0"/>
              <w:marBottom w:val="0"/>
              <w:divBdr>
                <w:top w:val="none" w:sz="0" w:space="0" w:color="auto"/>
                <w:left w:val="none" w:sz="0" w:space="0" w:color="auto"/>
                <w:bottom w:val="none" w:sz="0" w:space="0" w:color="auto"/>
                <w:right w:val="none" w:sz="0" w:space="0" w:color="auto"/>
              </w:divBdr>
            </w:div>
            <w:div w:id="1458723789">
              <w:marLeft w:val="0"/>
              <w:marRight w:val="0"/>
              <w:marTop w:val="0"/>
              <w:marBottom w:val="0"/>
              <w:divBdr>
                <w:top w:val="none" w:sz="0" w:space="0" w:color="auto"/>
                <w:left w:val="none" w:sz="0" w:space="0" w:color="auto"/>
                <w:bottom w:val="none" w:sz="0" w:space="0" w:color="auto"/>
                <w:right w:val="none" w:sz="0" w:space="0" w:color="auto"/>
              </w:divBdr>
            </w:div>
            <w:div w:id="1839685922">
              <w:marLeft w:val="0"/>
              <w:marRight w:val="0"/>
              <w:marTop w:val="0"/>
              <w:marBottom w:val="0"/>
              <w:divBdr>
                <w:top w:val="none" w:sz="0" w:space="0" w:color="auto"/>
                <w:left w:val="none" w:sz="0" w:space="0" w:color="auto"/>
                <w:bottom w:val="none" w:sz="0" w:space="0" w:color="auto"/>
                <w:right w:val="none" w:sz="0" w:space="0" w:color="auto"/>
              </w:divBdr>
            </w:div>
            <w:div w:id="2142456349">
              <w:marLeft w:val="0"/>
              <w:marRight w:val="0"/>
              <w:marTop w:val="0"/>
              <w:marBottom w:val="0"/>
              <w:divBdr>
                <w:top w:val="none" w:sz="0" w:space="0" w:color="auto"/>
                <w:left w:val="none" w:sz="0" w:space="0" w:color="auto"/>
                <w:bottom w:val="none" w:sz="0" w:space="0" w:color="auto"/>
                <w:right w:val="none" w:sz="0" w:space="0" w:color="auto"/>
              </w:divBdr>
            </w:div>
            <w:div w:id="1789202895">
              <w:marLeft w:val="0"/>
              <w:marRight w:val="0"/>
              <w:marTop w:val="0"/>
              <w:marBottom w:val="0"/>
              <w:divBdr>
                <w:top w:val="none" w:sz="0" w:space="0" w:color="auto"/>
                <w:left w:val="none" w:sz="0" w:space="0" w:color="auto"/>
                <w:bottom w:val="none" w:sz="0" w:space="0" w:color="auto"/>
                <w:right w:val="none" w:sz="0" w:space="0" w:color="auto"/>
              </w:divBdr>
            </w:div>
            <w:div w:id="1377075076">
              <w:marLeft w:val="0"/>
              <w:marRight w:val="0"/>
              <w:marTop w:val="0"/>
              <w:marBottom w:val="0"/>
              <w:divBdr>
                <w:top w:val="none" w:sz="0" w:space="0" w:color="auto"/>
                <w:left w:val="none" w:sz="0" w:space="0" w:color="auto"/>
                <w:bottom w:val="none" w:sz="0" w:space="0" w:color="auto"/>
                <w:right w:val="none" w:sz="0" w:space="0" w:color="auto"/>
              </w:divBdr>
            </w:div>
            <w:div w:id="621302175">
              <w:marLeft w:val="0"/>
              <w:marRight w:val="0"/>
              <w:marTop w:val="0"/>
              <w:marBottom w:val="0"/>
              <w:divBdr>
                <w:top w:val="none" w:sz="0" w:space="0" w:color="auto"/>
                <w:left w:val="none" w:sz="0" w:space="0" w:color="auto"/>
                <w:bottom w:val="none" w:sz="0" w:space="0" w:color="auto"/>
                <w:right w:val="none" w:sz="0" w:space="0" w:color="auto"/>
              </w:divBdr>
            </w:div>
            <w:div w:id="1342512687">
              <w:marLeft w:val="0"/>
              <w:marRight w:val="0"/>
              <w:marTop w:val="0"/>
              <w:marBottom w:val="0"/>
              <w:divBdr>
                <w:top w:val="none" w:sz="0" w:space="0" w:color="auto"/>
                <w:left w:val="none" w:sz="0" w:space="0" w:color="auto"/>
                <w:bottom w:val="none" w:sz="0" w:space="0" w:color="auto"/>
                <w:right w:val="none" w:sz="0" w:space="0" w:color="auto"/>
              </w:divBdr>
            </w:div>
            <w:div w:id="16124479">
              <w:marLeft w:val="0"/>
              <w:marRight w:val="0"/>
              <w:marTop w:val="0"/>
              <w:marBottom w:val="0"/>
              <w:divBdr>
                <w:top w:val="none" w:sz="0" w:space="0" w:color="auto"/>
                <w:left w:val="none" w:sz="0" w:space="0" w:color="auto"/>
                <w:bottom w:val="none" w:sz="0" w:space="0" w:color="auto"/>
                <w:right w:val="none" w:sz="0" w:space="0" w:color="auto"/>
              </w:divBdr>
            </w:div>
            <w:div w:id="178929837">
              <w:marLeft w:val="0"/>
              <w:marRight w:val="0"/>
              <w:marTop w:val="0"/>
              <w:marBottom w:val="0"/>
              <w:divBdr>
                <w:top w:val="none" w:sz="0" w:space="0" w:color="auto"/>
                <w:left w:val="none" w:sz="0" w:space="0" w:color="auto"/>
                <w:bottom w:val="none" w:sz="0" w:space="0" w:color="auto"/>
                <w:right w:val="none" w:sz="0" w:space="0" w:color="auto"/>
              </w:divBdr>
            </w:div>
            <w:div w:id="1255478698">
              <w:marLeft w:val="0"/>
              <w:marRight w:val="0"/>
              <w:marTop w:val="0"/>
              <w:marBottom w:val="0"/>
              <w:divBdr>
                <w:top w:val="none" w:sz="0" w:space="0" w:color="auto"/>
                <w:left w:val="none" w:sz="0" w:space="0" w:color="auto"/>
                <w:bottom w:val="none" w:sz="0" w:space="0" w:color="auto"/>
                <w:right w:val="none" w:sz="0" w:space="0" w:color="auto"/>
              </w:divBdr>
            </w:div>
            <w:div w:id="447480042">
              <w:marLeft w:val="0"/>
              <w:marRight w:val="0"/>
              <w:marTop w:val="0"/>
              <w:marBottom w:val="0"/>
              <w:divBdr>
                <w:top w:val="none" w:sz="0" w:space="0" w:color="auto"/>
                <w:left w:val="none" w:sz="0" w:space="0" w:color="auto"/>
                <w:bottom w:val="none" w:sz="0" w:space="0" w:color="auto"/>
                <w:right w:val="none" w:sz="0" w:space="0" w:color="auto"/>
              </w:divBdr>
            </w:div>
            <w:div w:id="456487588">
              <w:marLeft w:val="0"/>
              <w:marRight w:val="0"/>
              <w:marTop w:val="0"/>
              <w:marBottom w:val="0"/>
              <w:divBdr>
                <w:top w:val="none" w:sz="0" w:space="0" w:color="auto"/>
                <w:left w:val="none" w:sz="0" w:space="0" w:color="auto"/>
                <w:bottom w:val="none" w:sz="0" w:space="0" w:color="auto"/>
                <w:right w:val="none" w:sz="0" w:space="0" w:color="auto"/>
              </w:divBdr>
            </w:div>
            <w:div w:id="900140570">
              <w:marLeft w:val="0"/>
              <w:marRight w:val="0"/>
              <w:marTop w:val="0"/>
              <w:marBottom w:val="0"/>
              <w:divBdr>
                <w:top w:val="none" w:sz="0" w:space="0" w:color="auto"/>
                <w:left w:val="none" w:sz="0" w:space="0" w:color="auto"/>
                <w:bottom w:val="none" w:sz="0" w:space="0" w:color="auto"/>
                <w:right w:val="none" w:sz="0" w:space="0" w:color="auto"/>
              </w:divBdr>
            </w:div>
            <w:div w:id="267204782">
              <w:marLeft w:val="0"/>
              <w:marRight w:val="0"/>
              <w:marTop w:val="0"/>
              <w:marBottom w:val="0"/>
              <w:divBdr>
                <w:top w:val="none" w:sz="0" w:space="0" w:color="auto"/>
                <w:left w:val="none" w:sz="0" w:space="0" w:color="auto"/>
                <w:bottom w:val="none" w:sz="0" w:space="0" w:color="auto"/>
                <w:right w:val="none" w:sz="0" w:space="0" w:color="auto"/>
              </w:divBdr>
            </w:div>
            <w:div w:id="2013339121">
              <w:marLeft w:val="0"/>
              <w:marRight w:val="0"/>
              <w:marTop w:val="0"/>
              <w:marBottom w:val="0"/>
              <w:divBdr>
                <w:top w:val="none" w:sz="0" w:space="0" w:color="auto"/>
                <w:left w:val="none" w:sz="0" w:space="0" w:color="auto"/>
                <w:bottom w:val="none" w:sz="0" w:space="0" w:color="auto"/>
                <w:right w:val="none" w:sz="0" w:space="0" w:color="auto"/>
              </w:divBdr>
            </w:div>
            <w:div w:id="963929533">
              <w:marLeft w:val="0"/>
              <w:marRight w:val="0"/>
              <w:marTop w:val="0"/>
              <w:marBottom w:val="0"/>
              <w:divBdr>
                <w:top w:val="none" w:sz="0" w:space="0" w:color="auto"/>
                <w:left w:val="none" w:sz="0" w:space="0" w:color="auto"/>
                <w:bottom w:val="none" w:sz="0" w:space="0" w:color="auto"/>
                <w:right w:val="none" w:sz="0" w:space="0" w:color="auto"/>
              </w:divBdr>
            </w:div>
            <w:div w:id="978532968">
              <w:marLeft w:val="0"/>
              <w:marRight w:val="0"/>
              <w:marTop w:val="0"/>
              <w:marBottom w:val="0"/>
              <w:divBdr>
                <w:top w:val="none" w:sz="0" w:space="0" w:color="auto"/>
                <w:left w:val="none" w:sz="0" w:space="0" w:color="auto"/>
                <w:bottom w:val="none" w:sz="0" w:space="0" w:color="auto"/>
                <w:right w:val="none" w:sz="0" w:space="0" w:color="auto"/>
              </w:divBdr>
            </w:div>
            <w:div w:id="1113524700">
              <w:marLeft w:val="0"/>
              <w:marRight w:val="0"/>
              <w:marTop w:val="0"/>
              <w:marBottom w:val="0"/>
              <w:divBdr>
                <w:top w:val="none" w:sz="0" w:space="0" w:color="auto"/>
                <w:left w:val="none" w:sz="0" w:space="0" w:color="auto"/>
                <w:bottom w:val="none" w:sz="0" w:space="0" w:color="auto"/>
                <w:right w:val="none" w:sz="0" w:space="0" w:color="auto"/>
              </w:divBdr>
            </w:div>
            <w:div w:id="991640554">
              <w:marLeft w:val="0"/>
              <w:marRight w:val="0"/>
              <w:marTop w:val="0"/>
              <w:marBottom w:val="0"/>
              <w:divBdr>
                <w:top w:val="none" w:sz="0" w:space="0" w:color="auto"/>
                <w:left w:val="none" w:sz="0" w:space="0" w:color="auto"/>
                <w:bottom w:val="none" w:sz="0" w:space="0" w:color="auto"/>
                <w:right w:val="none" w:sz="0" w:space="0" w:color="auto"/>
              </w:divBdr>
            </w:div>
            <w:div w:id="618798202">
              <w:marLeft w:val="0"/>
              <w:marRight w:val="0"/>
              <w:marTop w:val="0"/>
              <w:marBottom w:val="0"/>
              <w:divBdr>
                <w:top w:val="none" w:sz="0" w:space="0" w:color="auto"/>
                <w:left w:val="none" w:sz="0" w:space="0" w:color="auto"/>
                <w:bottom w:val="none" w:sz="0" w:space="0" w:color="auto"/>
                <w:right w:val="none" w:sz="0" w:space="0" w:color="auto"/>
              </w:divBdr>
            </w:div>
            <w:div w:id="286938864">
              <w:marLeft w:val="0"/>
              <w:marRight w:val="0"/>
              <w:marTop w:val="0"/>
              <w:marBottom w:val="0"/>
              <w:divBdr>
                <w:top w:val="none" w:sz="0" w:space="0" w:color="auto"/>
                <w:left w:val="none" w:sz="0" w:space="0" w:color="auto"/>
                <w:bottom w:val="none" w:sz="0" w:space="0" w:color="auto"/>
                <w:right w:val="none" w:sz="0" w:space="0" w:color="auto"/>
              </w:divBdr>
            </w:div>
            <w:div w:id="1270506512">
              <w:marLeft w:val="0"/>
              <w:marRight w:val="0"/>
              <w:marTop w:val="0"/>
              <w:marBottom w:val="0"/>
              <w:divBdr>
                <w:top w:val="none" w:sz="0" w:space="0" w:color="auto"/>
                <w:left w:val="none" w:sz="0" w:space="0" w:color="auto"/>
                <w:bottom w:val="none" w:sz="0" w:space="0" w:color="auto"/>
                <w:right w:val="none" w:sz="0" w:space="0" w:color="auto"/>
              </w:divBdr>
            </w:div>
            <w:div w:id="1892187873">
              <w:marLeft w:val="0"/>
              <w:marRight w:val="0"/>
              <w:marTop w:val="0"/>
              <w:marBottom w:val="0"/>
              <w:divBdr>
                <w:top w:val="none" w:sz="0" w:space="0" w:color="auto"/>
                <w:left w:val="none" w:sz="0" w:space="0" w:color="auto"/>
                <w:bottom w:val="none" w:sz="0" w:space="0" w:color="auto"/>
                <w:right w:val="none" w:sz="0" w:space="0" w:color="auto"/>
              </w:divBdr>
            </w:div>
            <w:div w:id="745423381">
              <w:marLeft w:val="0"/>
              <w:marRight w:val="0"/>
              <w:marTop w:val="0"/>
              <w:marBottom w:val="0"/>
              <w:divBdr>
                <w:top w:val="none" w:sz="0" w:space="0" w:color="auto"/>
                <w:left w:val="none" w:sz="0" w:space="0" w:color="auto"/>
                <w:bottom w:val="none" w:sz="0" w:space="0" w:color="auto"/>
                <w:right w:val="none" w:sz="0" w:space="0" w:color="auto"/>
              </w:divBdr>
            </w:div>
            <w:div w:id="1107382302">
              <w:marLeft w:val="0"/>
              <w:marRight w:val="0"/>
              <w:marTop w:val="0"/>
              <w:marBottom w:val="0"/>
              <w:divBdr>
                <w:top w:val="none" w:sz="0" w:space="0" w:color="auto"/>
                <w:left w:val="none" w:sz="0" w:space="0" w:color="auto"/>
                <w:bottom w:val="none" w:sz="0" w:space="0" w:color="auto"/>
                <w:right w:val="none" w:sz="0" w:space="0" w:color="auto"/>
              </w:divBdr>
            </w:div>
            <w:div w:id="1067459289">
              <w:marLeft w:val="0"/>
              <w:marRight w:val="0"/>
              <w:marTop w:val="0"/>
              <w:marBottom w:val="0"/>
              <w:divBdr>
                <w:top w:val="none" w:sz="0" w:space="0" w:color="auto"/>
                <w:left w:val="none" w:sz="0" w:space="0" w:color="auto"/>
                <w:bottom w:val="none" w:sz="0" w:space="0" w:color="auto"/>
                <w:right w:val="none" w:sz="0" w:space="0" w:color="auto"/>
              </w:divBdr>
            </w:div>
            <w:div w:id="2057661505">
              <w:marLeft w:val="0"/>
              <w:marRight w:val="0"/>
              <w:marTop w:val="0"/>
              <w:marBottom w:val="0"/>
              <w:divBdr>
                <w:top w:val="none" w:sz="0" w:space="0" w:color="auto"/>
                <w:left w:val="none" w:sz="0" w:space="0" w:color="auto"/>
                <w:bottom w:val="none" w:sz="0" w:space="0" w:color="auto"/>
                <w:right w:val="none" w:sz="0" w:space="0" w:color="auto"/>
              </w:divBdr>
            </w:div>
            <w:div w:id="702289446">
              <w:marLeft w:val="0"/>
              <w:marRight w:val="0"/>
              <w:marTop w:val="0"/>
              <w:marBottom w:val="0"/>
              <w:divBdr>
                <w:top w:val="none" w:sz="0" w:space="0" w:color="auto"/>
                <w:left w:val="none" w:sz="0" w:space="0" w:color="auto"/>
                <w:bottom w:val="none" w:sz="0" w:space="0" w:color="auto"/>
                <w:right w:val="none" w:sz="0" w:space="0" w:color="auto"/>
              </w:divBdr>
            </w:div>
            <w:div w:id="776339888">
              <w:marLeft w:val="0"/>
              <w:marRight w:val="0"/>
              <w:marTop w:val="0"/>
              <w:marBottom w:val="0"/>
              <w:divBdr>
                <w:top w:val="none" w:sz="0" w:space="0" w:color="auto"/>
                <w:left w:val="none" w:sz="0" w:space="0" w:color="auto"/>
                <w:bottom w:val="none" w:sz="0" w:space="0" w:color="auto"/>
                <w:right w:val="none" w:sz="0" w:space="0" w:color="auto"/>
              </w:divBdr>
            </w:div>
            <w:div w:id="1342126690">
              <w:marLeft w:val="0"/>
              <w:marRight w:val="0"/>
              <w:marTop w:val="0"/>
              <w:marBottom w:val="0"/>
              <w:divBdr>
                <w:top w:val="none" w:sz="0" w:space="0" w:color="auto"/>
                <w:left w:val="none" w:sz="0" w:space="0" w:color="auto"/>
                <w:bottom w:val="none" w:sz="0" w:space="0" w:color="auto"/>
                <w:right w:val="none" w:sz="0" w:space="0" w:color="auto"/>
              </w:divBdr>
            </w:div>
            <w:div w:id="13668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2644">
      <w:bodyDiv w:val="1"/>
      <w:marLeft w:val="0"/>
      <w:marRight w:val="0"/>
      <w:marTop w:val="0"/>
      <w:marBottom w:val="0"/>
      <w:divBdr>
        <w:top w:val="none" w:sz="0" w:space="0" w:color="auto"/>
        <w:left w:val="none" w:sz="0" w:space="0" w:color="auto"/>
        <w:bottom w:val="none" w:sz="0" w:space="0" w:color="auto"/>
        <w:right w:val="none" w:sz="0" w:space="0" w:color="auto"/>
      </w:divBdr>
      <w:divsChild>
        <w:div w:id="16926022">
          <w:marLeft w:val="0"/>
          <w:marRight w:val="0"/>
          <w:marTop w:val="0"/>
          <w:marBottom w:val="0"/>
          <w:divBdr>
            <w:top w:val="none" w:sz="0" w:space="0" w:color="auto"/>
            <w:left w:val="none" w:sz="0" w:space="0" w:color="auto"/>
            <w:bottom w:val="none" w:sz="0" w:space="0" w:color="auto"/>
            <w:right w:val="none" w:sz="0" w:space="0" w:color="auto"/>
          </w:divBdr>
          <w:divsChild>
            <w:div w:id="1511719991">
              <w:marLeft w:val="0"/>
              <w:marRight w:val="0"/>
              <w:marTop w:val="0"/>
              <w:marBottom w:val="0"/>
              <w:divBdr>
                <w:top w:val="none" w:sz="0" w:space="0" w:color="auto"/>
                <w:left w:val="none" w:sz="0" w:space="0" w:color="auto"/>
                <w:bottom w:val="none" w:sz="0" w:space="0" w:color="auto"/>
                <w:right w:val="none" w:sz="0" w:space="0" w:color="auto"/>
              </w:divBdr>
            </w:div>
            <w:div w:id="962347464">
              <w:marLeft w:val="0"/>
              <w:marRight w:val="0"/>
              <w:marTop w:val="0"/>
              <w:marBottom w:val="0"/>
              <w:divBdr>
                <w:top w:val="none" w:sz="0" w:space="0" w:color="auto"/>
                <w:left w:val="none" w:sz="0" w:space="0" w:color="auto"/>
                <w:bottom w:val="none" w:sz="0" w:space="0" w:color="auto"/>
                <w:right w:val="none" w:sz="0" w:space="0" w:color="auto"/>
              </w:divBdr>
            </w:div>
            <w:div w:id="1082072071">
              <w:marLeft w:val="0"/>
              <w:marRight w:val="0"/>
              <w:marTop w:val="0"/>
              <w:marBottom w:val="0"/>
              <w:divBdr>
                <w:top w:val="none" w:sz="0" w:space="0" w:color="auto"/>
                <w:left w:val="none" w:sz="0" w:space="0" w:color="auto"/>
                <w:bottom w:val="none" w:sz="0" w:space="0" w:color="auto"/>
                <w:right w:val="none" w:sz="0" w:space="0" w:color="auto"/>
              </w:divBdr>
            </w:div>
            <w:div w:id="1294673176">
              <w:marLeft w:val="0"/>
              <w:marRight w:val="0"/>
              <w:marTop w:val="0"/>
              <w:marBottom w:val="0"/>
              <w:divBdr>
                <w:top w:val="none" w:sz="0" w:space="0" w:color="auto"/>
                <w:left w:val="none" w:sz="0" w:space="0" w:color="auto"/>
                <w:bottom w:val="none" w:sz="0" w:space="0" w:color="auto"/>
                <w:right w:val="none" w:sz="0" w:space="0" w:color="auto"/>
              </w:divBdr>
            </w:div>
            <w:div w:id="270355864">
              <w:marLeft w:val="0"/>
              <w:marRight w:val="0"/>
              <w:marTop w:val="0"/>
              <w:marBottom w:val="0"/>
              <w:divBdr>
                <w:top w:val="none" w:sz="0" w:space="0" w:color="auto"/>
                <w:left w:val="none" w:sz="0" w:space="0" w:color="auto"/>
                <w:bottom w:val="none" w:sz="0" w:space="0" w:color="auto"/>
                <w:right w:val="none" w:sz="0" w:space="0" w:color="auto"/>
              </w:divBdr>
            </w:div>
            <w:div w:id="1515683367">
              <w:marLeft w:val="0"/>
              <w:marRight w:val="0"/>
              <w:marTop w:val="0"/>
              <w:marBottom w:val="0"/>
              <w:divBdr>
                <w:top w:val="none" w:sz="0" w:space="0" w:color="auto"/>
                <w:left w:val="none" w:sz="0" w:space="0" w:color="auto"/>
                <w:bottom w:val="none" w:sz="0" w:space="0" w:color="auto"/>
                <w:right w:val="none" w:sz="0" w:space="0" w:color="auto"/>
              </w:divBdr>
            </w:div>
            <w:div w:id="1038970374">
              <w:marLeft w:val="0"/>
              <w:marRight w:val="0"/>
              <w:marTop w:val="0"/>
              <w:marBottom w:val="0"/>
              <w:divBdr>
                <w:top w:val="none" w:sz="0" w:space="0" w:color="auto"/>
                <w:left w:val="none" w:sz="0" w:space="0" w:color="auto"/>
                <w:bottom w:val="none" w:sz="0" w:space="0" w:color="auto"/>
                <w:right w:val="none" w:sz="0" w:space="0" w:color="auto"/>
              </w:divBdr>
            </w:div>
            <w:div w:id="68310553">
              <w:marLeft w:val="0"/>
              <w:marRight w:val="0"/>
              <w:marTop w:val="0"/>
              <w:marBottom w:val="0"/>
              <w:divBdr>
                <w:top w:val="none" w:sz="0" w:space="0" w:color="auto"/>
                <w:left w:val="none" w:sz="0" w:space="0" w:color="auto"/>
                <w:bottom w:val="none" w:sz="0" w:space="0" w:color="auto"/>
                <w:right w:val="none" w:sz="0" w:space="0" w:color="auto"/>
              </w:divBdr>
            </w:div>
            <w:div w:id="223830624">
              <w:marLeft w:val="0"/>
              <w:marRight w:val="0"/>
              <w:marTop w:val="0"/>
              <w:marBottom w:val="0"/>
              <w:divBdr>
                <w:top w:val="none" w:sz="0" w:space="0" w:color="auto"/>
                <w:left w:val="none" w:sz="0" w:space="0" w:color="auto"/>
                <w:bottom w:val="none" w:sz="0" w:space="0" w:color="auto"/>
                <w:right w:val="none" w:sz="0" w:space="0" w:color="auto"/>
              </w:divBdr>
            </w:div>
            <w:div w:id="691346137">
              <w:marLeft w:val="0"/>
              <w:marRight w:val="0"/>
              <w:marTop w:val="0"/>
              <w:marBottom w:val="0"/>
              <w:divBdr>
                <w:top w:val="none" w:sz="0" w:space="0" w:color="auto"/>
                <w:left w:val="none" w:sz="0" w:space="0" w:color="auto"/>
                <w:bottom w:val="none" w:sz="0" w:space="0" w:color="auto"/>
                <w:right w:val="none" w:sz="0" w:space="0" w:color="auto"/>
              </w:divBdr>
            </w:div>
            <w:div w:id="181289251">
              <w:marLeft w:val="0"/>
              <w:marRight w:val="0"/>
              <w:marTop w:val="0"/>
              <w:marBottom w:val="0"/>
              <w:divBdr>
                <w:top w:val="none" w:sz="0" w:space="0" w:color="auto"/>
                <w:left w:val="none" w:sz="0" w:space="0" w:color="auto"/>
                <w:bottom w:val="none" w:sz="0" w:space="0" w:color="auto"/>
                <w:right w:val="none" w:sz="0" w:space="0" w:color="auto"/>
              </w:divBdr>
            </w:div>
            <w:div w:id="2034645485">
              <w:marLeft w:val="0"/>
              <w:marRight w:val="0"/>
              <w:marTop w:val="0"/>
              <w:marBottom w:val="0"/>
              <w:divBdr>
                <w:top w:val="none" w:sz="0" w:space="0" w:color="auto"/>
                <w:left w:val="none" w:sz="0" w:space="0" w:color="auto"/>
                <w:bottom w:val="none" w:sz="0" w:space="0" w:color="auto"/>
                <w:right w:val="none" w:sz="0" w:space="0" w:color="auto"/>
              </w:divBdr>
            </w:div>
            <w:div w:id="1346902069">
              <w:marLeft w:val="0"/>
              <w:marRight w:val="0"/>
              <w:marTop w:val="0"/>
              <w:marBottom w:val="0"/>
              <w:divBdr>
                <w:top w:val="none" w:sz="0" w:space="0" w:color="auto"/>
                <w:left w:val="none" w:sz="0" w:space="0" w:color="auto"/>
                <w:bottom w:val="none" w:sz="0" w:space="0" w:color="auto"/>
                <w:right w:val="none" w:sz="0" w:space="0" w:color="auto"/>
              </w:divBdr>
            </w:div>
            <w:div w:id="1000231606">
              <w:marLeft w:val="0"/>
              <w:marRight w:val="0"/>
              <w:marTop w:val="0"/>
              <w:marBottom w:val="0"/>
              <w:divBdr>
                <w:top w:val="none" w:sz="0" w:space="0" w:color="auto"/>
                <w:left w:val="none" w:sz="0" w:space="0" w:color="auto"/>
                <w:bottom w:val="none" w:sz="0" w:space="0" w:color="auto"/>
                <w:right w:val="none" w:sz="0" w:space="0" w:color="auto"/>
              </w:divBdr>
            </w:div>
            <w:div w:id="563296828">
              <w:marLeft w:val="0"/>
              <w:marRight w:val="0"/>
              <w:marTop w:val="0"/>
              <w:marBottom w:val="0"/>
              <w:divBdr>
                <w:top w:val="none" w:sz="0" w:space="0" w:color="auto"/>
                <w:left w:val="none" w:sz="0" w:space="0" w:color="auto"/>
                <w:bottom w:val="none" w:sz="0" w:space="0" w:color="auto"/>
                <w:right w:val="none" w:sz="0" w:space="0" w:color="auto"/>
              </w:divBdr>
            </w:div>
            <w:div w:id="688289132">
              <w:marLeft w:val="0"/>
              <w:marRight w:val="0"/>
              <w:marTop w:val="0"/>
              <w:marBottom w:val="0"/>
              <w:divBdr>
                <w:top w:val="none" w:sz="0" w:space="0" w:color="auto"/>
                <w:left w:val="none" w:sz="0" w:space="0" w:color="auto"/>
                <w:bottom w:val="none" w:sz="0" w:space="0" w:color="auto"/>
                <w:right w:val="none" w:sz="0" w:space="0" w:color="auto"/>
              </w:divBdr>
            </w:div>
            <w:div w:id="1404134332">
              <w:marLeft w:val="0"/>
              <w:marRight w:val="0"/>
              <w:marTop w:val="0"/>
              <w:marBottom w:val="0"/>
              <w:divBdr>
                <w:top w:val="none" w:sz="0" w:space="0" w:color="auto"/>
                <w:left w:val="none" w:sz="0" w:space="0" w:color="auto"/>
                <w:bottom w:val="none" w:sz="0" w:space="0" w:color="auto"/>
                <w:right w:val="none" w:sz="0" w:space="0" w:color="auto"/>
              </w:divBdr>
            </w:div>
            <w:div w:id="1071270048">
              <w:marLeft w:val="0"/>
              <w:marRight w:val="0"/>
              <w:marTop w:val="0"/>
              <w:marBottom w:val="0"/>
              <w:divBdr>
                <w:top w:val="none" w:sz="0" w:space="0" w:color="auto"/>
                <w:left w:val="none" w:sz="0" w:space="0" w:color="auto"/>
                <w:bottom w:val="none" w:sz="0" w:space="0" w:color="auto"/>
                <w:right w:val="none" w:sz="0" w:space="0" w:color="auto"/>
              </w:divBdr>
            </w:div>
            <w:div w:id="909122227">
              <w:marLeft w:val="0"/>
              <w:marRight w:val="0"/>
              <w:marTop w:val="0"/>
              <w:marBottom w:val="0"/>
              <w:divBdr>
                <w:top w:val="none" w:sz="0" w:space="0" w:color="auto"/>
                <w:left w:val="none" w:sz="0" w:space="0" w:color="auto"/>
                <w:bottom w:val="none" w:sz="0" w:space="0" w:color="auto"/>
                <w:right w:val="none" w:sz="0" w:space="0" w:color="auto"/>
              </w:divBdr>
            </w:div>
            <w:div w:id="1691951241">
              <w:marLeft w:val="0"/>
              <w:marRight w:val="0"/>
              <w:marTop w:val="0"/>
              <w:marBottom w:val="0"/>
              <w:divBdr>
                <w:top w:val="none" w:sz="0" w:space="0" w:color="auto"/>
                <w:left w:val="none" w:sz="0" w:space="0" w:color="auto"/>
                <w:bottom w:val="none" w:sz="0" w:space="0" w:color="auto"/>
                <w:right w:val="none" w:sz="0" w:space="0" w:color="auto"/>
              </w:divBdr>
            </w:div>
            <w:div w:id="985011390">
              <w:marLeft w:val="0"/>
              <w:marRight w:val="0"/>
              <w:marTop w:val="0"/>
              <w:marBottom w:val="0"/>
              <w:divBdr>
                <w:top w:val="none" w:sz="0" w:space="0" w:color="auto"/>
                <w:left w:val="none" w:sz="0" w:space="0" w:color="auto"/>
                <w:bottom w:val="none" w:sz="0" w:space="0" w:color="auto"/>
                <w:right w:val="none" w:sz="0" w:space="0" w:color="auto"/>
              </w:divBdr>
            </w:div>
            <w:div w:id="1248267031">
              <w:marLeft w:val="0"/>
              <w:marRight w:val="0"/>
              <w:marTop w:val="0"/>
              <w:marBottom w:val="0"/>
              <w:divBdr>
                <w:top w:val="none" w:sz="0" w:space="0" w:color="auto"/>
                <w:left w:val="none" w:sz="0" w:space="0" w:color="auto"/>
                <w:bottom w:val="none" w:sz="0" w:space="0" w:color="auto"/>
                <w:right w:val="none" w:sz="0" w:space="0" w:color="auto"/>
              </w:divBdr>
            </w:div>
            <w:div w:id="1933312785">
              <w:marLeft w:val="0"/>
              <w:marRight w:val="0"/>
              <w:marTop w:val="0"/>
              <w:marBottom w:val="0"/>
              <w:divBdr>
                <w:top w:val="none" w:sz="0" w:space="0" w:color="auto"/>
                <w:left w:val="none" w:sz="0" w:space="0" w:color="auto"/>
                <w:bottom w:val="none" w:sz="0" w:space="0" w:color="auto"/>
                <w:right w:val="none" w:sz="0" w:space="0" w:color="auto"/>
              </w:divBdr>
            </w:div>
            <w:div w:id="540241549">
              <w:marLeft w:val="0"/>
              <w:marRight w:val="0"/>
              <w:marTop w:val="0"/>
              <w:marBottom w:val="0"/>
              <w:divBdr>
                <w:top w:val="none" w:sz="0" w:space="0" w:color="auto"/>
                <w:left w:val="none" w:sz="0" w:space="0" w:color="auto"/>
                <w:bottom w:val="none" w:sz="0" w:space="0" w:color="auto"/>
                <w:right w:val="none" w:sz="0" w:space="0" w:color="auto"/>
              </w:divBdr>
            </w:div>
            <w:div w:id="949777026">
              <w:marLeft w:val="0"/>
              <w:marRight w:val="0"/>
              <w:marTop w:val="0"/>
              <w:marBottom w:val="0"/>
              <w:divBdr>
                <w:top w:val="none" w:sz="0" w:space="0" w:color="auto"/>
                <w:left w:val="none" w:sz="0" w:space="0" w:color="auto"/>
                <w:bottom w:val="none" w:sz="0" w:space="0" w:color="auto"/>
                <w:right w:val="none" w:sz="0" w:space="0" w:color="auto"/>
              </w:divBdr>
            </w:div>
            <w:div w:id="351079913">
              <w:marLeft w:val="0"/>
              <w:marRight w:val="0"/>
              <w:marTop w:val="0"/>
              <w:marBottom w:val="0"/>
              <w:divBdr>
                <w:top w:val="none" w:sz="0" w:space="0" w:color="auto"/>
                <w:left w:val="none" w:sz="0" w:space="0" w:color="auto"/>
                <w:bottom w:val="none" w:sz="0" w:space="0" w:color="auto"/>
                <w:right w:val="none" w:sz="0" w:space="0" w:color="auto"/>
              </w:divBdr>
            </w:div>
            <w:div w:id="860900195">
              <w:marLeft w:val="0"/>
              <w:marRight w:val="0"/>
              <w:marTop w:val="0"/>
              <w:marBottom w:val="0"/>
              <w:divBdr>
                <w:top w:val="none" w:sz="0" w:space="0" w:color="auto"/>
                <w:left w:val="none" w:sz="0" w:space="0" w:color="auto"/>
                <w:bottom w:val="none" w:sz="0" w:space="0" w:color="auto"/>
                <w:right w:val="none" w:sz="0" w:space="0" w:color="auto"/>
              </w:divBdr>
            </w:div>
            <w:div w:id="996226715">
              <w:marLeft w:val="0"/>
              <w:marRight w:val="0"/>
              <w:marTop w:val="0"/>
              <w:marBottom w:val="0"/>
              <w:divBdr>
                <w:top w:val="none" w:sz="0" w:space="0" w:color="auto"/>
                <w:left w:val="none" w:sz="0" w:space="0" w:color="auto"/>
                <w:bottom w:val="none" w:sz="0" w:space="0" w:color="auto"/>
                <w:right w:val="none" w:sz="0" w:space="0" w:color="auto"/>
              </w:divBdr>
            </w:div>
            <w:div w:id="19215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1490">
      <w:bodyDiv w:val="1"/>
      <w:marLeft w:val="0"/>
      <w:marRight w:val="0"/>
      <w:marTop w:val="0"/>
      <w:marBottom w:val="0"/>
      <w:divBdr>
        <w:top w:val="none" w:sz="0" w:space="0" w:color="auto"/>
        <w:left w:val="none" w:sz="0" w:space="0" w:color="auto"/>
        <w:bottom w:val="none" w:sz="0" w:space="0" w:color="auto"/>
        <w:right w:val="none" w:sz="0" w:space="0" w:color="auto"/>
      </w:divBdr>
      <w:divsChild>
        <w:div w:id="98523851">
          <w:marLeft w:val="0"/>
          <w:marRight w:val="0"/>
          <w:marTop w:val="0"/>
          <w:marBottom w:val="0"/>
          <w:divBdr>
            <w:top w:val="none" w:sz="0" w:space="0" w:color="auto"/>
            <w:left w:val="none" w:sz="0" w:space="0" w:color="auto"/>
            <w:bottom w:val="none" w:sz="0" w:space="0" w:color="auto"/>
            <w:right w:val="none" w:sz="0" w:space="0" w:color="auto"/>
          </w:divBdr>
          <w:divsChild>
            <w:div w:id="723723191">
              <w:marLeft w:val="0"/>
              <w:marRight w:val="0"/>
              <w:marTop w:val="0"/>
              <w:marBottom w:val="0"/>
              <w:divBdr>
                <w:top w:val="none" w:sz="0" w:space="0" w:color="auto"/>
                <w:left w:val="none" w:sz="0" w:space="0" w:color="auto"/>
                <w:bottom w:val="none" w:sz="0" w:space="0" w:color="auto"/>
                <w:right w:val="none" w:sz="0" w:space="0" w:color="auto"/>
              </w:divBdr>
            </w:div>
            <w:div w:id="737216453">
              <w:marLeft w:val="0"/>
              <w:marRight w:val="0"/>
              <w:marTop w:val="0"/>
              <w:marBottom w:val="0"/>
              <w:divBdr>
                <w:top w:val="none" w:sz="0" w:space="0" w:color="auto"/>
                <w:left w:val="none" w:sz="0" w:space="0" w:color="auto"/>
                <w:bottom w:val="none" w:sz="0" w:space="0" w:color="auto"/>
                <w:right w:val="none" w:sz="0" w:space="0" w:color="auto"/>
              </w:divBdr>
            </w:div>
            <w:div w:id="543521357">
              <w:marLeft w:val="0"/>
              <w:marRight w:val="0"/>
              <w:marTop w:val="0"/>
              <w:marBottom w:val="0"/>
              <w:divBdr>
                <w:top w:val="none" w:sz="0" w:space="0" w:color="auto"/>
                <w:left w:val="none" w:sz="0" w:space="0" w:color="auto"/>
                <w:bottom w:val="none" w:sz="0" w:space="0" w:color="auto"/>
                <w:right w:val="none" w:sz="0" w:space="0" w:color="auto"/>
              </w:divBdr>
            </w:div>
            <w:div w:id="2069257946">
              <w:marLeft w:val="0"/>
              <w:marRight w:val="0"/>
              <w:marTop w:val="0"/>
              <w:marBottom w:val="0"/>
              <w:divBdr>
                <w:top w:val="none" w:sz="0" w:space="0" w:color="auto"/>
                <w:left w:val="none" w:sz="0" w:space="0" w:color="auto"/>
                <w:bottom w:val="none" w:sz="0" w:space="0" w:color="auto"/>
                <w:right w:val="none" w:sz="0" w:space="0" w:color="auto"/>
              </w:divBdr>
            </w:div>
            <w:div w:id="77017706">
              <w:marLeft w:val="0"/>
              <w:marRight w:val="0"/>
              <w:marTop w:val="0"/>
              <w:marBottom w:val="0"/>
              <w:divBdr>
                <w:top w:val="none" w:sz="0" w:space="0" w:color="auto"/>
                <w:left w:val="none" w:sz="0" w:space="0" w:color="auto"/>
                <w:bottom w:val="none" w:sz="0" w:space="0" w:color="auto"/>
                <w:right w:val="none" w:sz="0" w:space="0" w:color="auto"/>
              </w:divBdr>
            </w:div>
            <w:div w:id="565342543">
              <w:marLeft w:val="0"/>
              <w:marRight w:val="0"/>
              <w:marTop w:val="0"/>
              <w:marBottom w:val="0"/>
              <w:divBdr>
                <w:top w:val="none" w:sz="0" w:space="0" w:color="auto"/>
                <w:left w:val="none" w:sz="0" w:space="0" w:color="auto"/>
                <w:bottom w:val="none" w:sz="0" w:space="0" w:color="auto"/>
                <w:right w:val="none" w:sz="0" w:space="0" w:color="auto"/>
              </w:divBdr>
            </w:div>
            <w:div w:id="510292227">
              <w:marLeft w:val="0"/>
              <w:marRight w:val="0"/>
              <w:marTop w:val="0"/>
              <w:marBottom w:val="0"/>
              <w:divBdr>
                <w:top w:val="none" w:sz="0" w:space="0" w:color="auto"/>
                <w:left w:val="none" w:sz="0" w:space="0" w:color="auto"/>
                <w:bottom w:val="none" w:sz="0" w:space="0" w:color="auto"/>
                <w:right w:val="none" w:sz="0" w:space="0" w:color="auto"/>
              </w:divBdr>
            </w:div>
            <w:div w:id="674067098">
              <w:marLeft w:val="0"/>
              <w:marRight w:val="0"/>
              <w:marTop w:val="0"/>
              <w:marBottom w:val="0"/>
              <w:divBdr>
                <w:top w:val="none" w:sz="0" w:space="0" w:color="auto"/>
                <w:left w:val="none" w:sz="0" w:space="0" w:color="auto"/>
                <w:bottom w:val="none" w:sz="0" w:space="0" w:color="auto"/>
                <w:right w:val="none" w:sz="0" w:space="0" w:color="auto"/>
              </w:divBdr>
            </w:div>
            <w:div w:id="784542337">
              <w:marLeft w:val="0"/>
              <w:marRight w:val="0"/>
              <w:marTop w:val="0"/>
              <w:marBottom w:val="0"/>
              <w:divBdr>
                <w:top w:val="none" w:sz="0" w:space="0" w:color="auto"/>
                <w:left w:val="none" w:sz="0" w:space="0" w:color="auto"/>
                <w:bottom w:val="none" w:sz="0" w:space="0" w:color="auto"/>
                <w:right w:val="none" w:sz="0" w:space="0" w:color="auto"/>
              </w:divBdr>
            </w:div>
            <w:div w:id="853617701">
              <w:marLeft w:val="0"/>
              <w:marRight w:val="0"/>
              <w:marTop w:val="0"/>
              <w:marBottom w:val="0"/>
              <w:divBdr>
                <w:top w:val="none" w:sz="0" w:space="0" w:color="auto"/>
                <w:left w:val="none" w:sz="0" w:space="0" w:color="auto"/>
                <w:bottom w:val="none" w:sz="0" w:space="0" w:color="auto"/>
                <w:right w:val="none" w:sz="0" w:space="0" w:color="auto"/>
              </w:divBdr>
            </w:div>
            <w:div w:id="441264596">
              <w:marLeft w:val="0"/>
              <w:marRight w:val="0"/>
              <w:marTop w:val="0"/>
              <w:marBottom w:val="0"/>
              <w:divBdr>
                <w:top w:val="none" w:sz="0" w:space="0" w:color="auto"/>
                <w:left w:val="none" w:sz="0" w:space="0" w:color="auto"/>
                <w:bottom w:val="none" w:sz="0" w:space="0" w:color="auto"/>
                <w:right w:val="none" w:sz="0" w:space="0" w:color="auto"/>
              </w:divBdr>
            </w:div>
            <w:div w:id="871726375">
              <w:marLeft w:val="0"/>
              <w:marRight w:val="0"/>
              <w:marTop w:val="0"/>
              <w:marBottom w:val="0"/>
              <w:divBdr>
                <w:top w:val="none" w:sz="0" w:space="0" w:color="auto"/>
                <w:left w:val="none" w:sz="0" w:space="0" w:color="auto"/>
                <w:bottom w:val="none" w:sz="0" w:space="0" w:color="auto"/>
                <w:right w:val="none" w:sz="0" w:space="0" w:color="auto"/>
              </w:divBdr>
            </w:div>
            <w:div w:id="26026821">
              <w:marLeft w:val="0"/>
              <w:marRight w:val="0"/>
              <w:marTop w:val="0"/>
              <w:marBottom w:val="0"/>
              <w:divBdr>
                <w:top w:val="none" w:sz="0" w:space="0" w:color="auto"/>
                <w:left w:val="none" w:sz="0" w:space="0" w:color="auto"/>
                <w:bottom w:val="none" w:sz="0" w:space="0" w:color="auto"/>
                <w:right w:val="none" w:sz="0" w:space="0" w:color="auto"/>
              </w:divBdr>
            </w:div>
            <w:div w:id="497379781">
              <w:marLeft w:val="0"/>
              <w:marRight w:val="0"/>
              <w:marTop w:val="0"/>
              <w:marBottom w:val="0"/>
              <w:divBdr>
                <w:top w:val="none" w:sz="0" w:space="0" w:color="auto"/>
                <w:left w:val="none" w:sz="0" w:space="0" w:color="auto"/>
                <w:bottom w:val="none" w:sz="0" w:space="0" w:color="auto"/>
                <w:right w:val="none" w:sz="0" w:space="0" w:color="auto"/>
              </w:divBdr>
            </w:div>
            <w:div w:id="1168711178">
              <w:marLeft w:val="0"/>
              <w:marRight w:val="0"/>
              <w:marTop w:val="0"/>
              <w:marBottom w:val="0"/>
              <w:divBdr>
                <w:top w:val="none" w:sz="0" w:space="0" w:color="auto"/>
                <w:left w:val="none" w:sz="0" w:space="0" w:color="auto"/>
                <w:bottom w:val="none" w:sz="0" w:space="0" w:color="auto"/>
                <w:right w:val="none" w:sz="0" w:space="0" w:color="auto"/>
              </w:divBdr>
            </w:div>
            <w:div w:id="1958020702">
              <w:marLeft w:val="0"/>
              <w:marRight w:val="0"/>
              <w:marTop w:val="0"/>
              <w:marBottom w:val="0"/>
              <w:divBdr>
                <w:top w:val="none" w:sz="0" w:space="0" w:color="auto"/>
                <w:left w:val="none" w:sz="0" w:space="0" w:color="auto"/>
                <w:bottom w:val="none" w:sz="0" w:space="0" w:color="auto"/>
                <w:right w:val="none" w:sz="0" w:space="0" w:color="auto"/>
              </w:divBdr>
            </w:div>
            <w:div w:id="1426339022">
              <w:marLeft w:val="0"/>
              <w:marRight w:val="0"/>
              <w:marTop w:val="0"/>
              <w:marBottom w:val="0"/>
              <w:divBdr>
                <w:top w:val="none" w:sz="0" w:space="0" w:color="auto"/>
                <w:left w:val="none" w:sz="0" w:space="0" w:color="auto"/>
                <w:bottom w:val="none" w:sz="0" w:space="0" w:color="auto"/>
                <w:right w:val="none" w:sz="0" w:space="0" w:color="auto"/>
              </w:divBdr>
            </w:div>
            <w:div w:id="1816027765">
              <w:marLeft w:val="0"/>
              <w:marRight w:val="0"/>
              <w:marTop w:val="0"/>
              <w:marBottom w:val="0"/>
              <w:divBdr>
                <w:top w:val="none" w:sz="0" w:space="0" w:color="auto"/>
                <w:left w:val="none" w:sz="0" w:space="0" w:color="auto"/>
                <w:bottom w:val="none" w:sz="0" w:space="0" w:color="auto"/>
                <w:right w:val="none" w:sz="0" w:space="0" w:color="auto"/>
              </w:divBdr>
            </w:div>
            <w:div w:id="975375548">
              <w:marLeft w:val="0"/>
              <w:marRight w:val="0"/>
              <w:marTop w:val="0"/>
              <w:marBottom w:val="0"/>
              <w:divBdr>
                <w:top w:val="none" w:sz="0" w:space="0" w:color="auto"/>
                <w:left w:val="none" w:sz="0" w:space="0" w:color="auto"/>
                <w:bottom w:val="none" w:sz="0" w:space="0" w:color="auto"/>
                <w:right w:val="none" w:sz="0" w:space="0" w:color="auto"/>
              </w:divBdr>
            </w:div>
            <w:div w:id="191117692">
              <w:marLeft w:val="0"/>
              <w:marRight w:val="0"/>
              <w:marTop w:val="0"/>
              <w:marBottom w:val="0"/>
              <w:divBdr>
                <w:top w:val="none" w:sz="0" w:space="0" w:color="auto"/>
                <w:left w:val="none" w:sz="0" w:space="0" w:color="auto"/>
                <w:bottom w:val="none" w:sz="0" w:space="0" w:color="auto"/>
                <w:right w:val="none" w:sz="0" w:space="0" w:color="auto"/>
              </w:divBdr>
            </w:div>
            <w:div w:id="1897348613">
              <w:marLeft w:val="0"/>
              <w:marRight w:val="0"/>
              <w:marTop w:val="0"/>
              <w:marBottom w:val="0"/>
              <w:divBdr>
                <w:top w:val="none" w:sz="0" w:space="0" w:color="auto"/>
                <w:left w:val="none" w:sz="0" w:space="0" w:color="auto"/>
                <w:bottom w:val="none" w:sz="0" w:space="0" w:color="auto"/>
                <w:right w:val="none" w:sz="0" w:space="0" w:color="auto"/>
              </w:divBdr>
            </w:div>
            <w:div w:id="1435249314">
              <w:marLeft w:val="0"/>
              <w:marRight w:val="0"/>
              <w:marTop w:val="0"/>
              <w:marBottom w:val="0"/>
              <w:divBdr>
                <w:top w:val="none" w:sz="0" w:space="0" w:color="auto"/>
                <w:left w:val="none" w:sz="0" w:space="0" w:color="auto"/>
                <w:bottom w:val="none" w:sz="0" w:space="0" w:color="auto"/>
                <w:right w:val="none" w:sz="0" w:space="0" w:color="auto"/>
              </w:divBdr>
            </w:div>
            <w:div w:id="744034809">
              <w:marLeft w:val="0"/>
              <w:marRight w:val="0"/>
              <w:marTop w:val="0"/>
              <w:marBottom w:val="0"/>
              <w:divBdr>
                <w:top w:val="none" w:sz="0" w:space="0" w:color="auto"/>
                <w:left w:val="none" w:sz="0" w:space="0" w:color="auto"/>
                <w:bottom w:val="none" w:sz="0" w:space="0" w:color="auto"/>
                <w:right w:val="none" w:sz="0" w:space="0" w:color="auto"/>
              </w:divBdr>
            </w:div>
            <w:div w:id="485048504">
              <w:marLeft w:val="0"/>
              <w:marRight w:val="0"/>
              <w:marTop w:val="0"/>
              <w:marBottom w:val="0"/>
              <w:divBdr>
                <w:top w:val="none" w:sz="0" w:space="0" w:color="auto"/>
                <w:left w:val="none" w:sz="0" w:space="0" w:color="auto"/>
                <w:bottom w:val="none" w:sz="0" w:space="0" w:color="auto"/>
                <w:right w:val="none" w:sz="0" w:space="0" w:color="auto"/>
              </w:divBdr>
            </w:div>
            <w:div w:id="1998261708">
              <w:marLeft w:val="0"/>
              <w:marRight w:val="0"/>
              <w:marTop w:val="0"/>
              <w:marBottom w:val="0"/>
              <w:divBdr>
                <w:top w:val="none" w:sz="0" w:space="0" w:color="auto"/>
                <w:left w:val="none" w:sz="0" w:space="0" w:color="auto"/>
                <w:bottom w:val="none" w:sz="0" w:space="0" w:color="auto"/>
                <w:right w:val="none" w:sz="0" w:space="0" w:color="auto"/>
              </w:divBdr>
            </w:div>
            <w:div w:id="1706907824">
              <w:marLeft w:val="0"/>
              <w:marRight w:val="0"/>
              <w:marTop w:val="0"/>
              <w:marBottom w:val="0"/>
              <w:divBdr>
                <w:top w:val="none" w:sz="0" w:space="0" w:color="auto"/>
                <w:left w:val="none" w:sz="0" w:space="0" w:color="auto"/>
                <w:bottom w:val="none" w:sz="0" w:space="0" w:color="auto"/>
                <w:right w:val="none" w:sz="0" w:space="0" w:color="auto"/>
              </w:divBdr>
            </w:div>
            <w:div w:id="46802461">
              <w:marLeft w:val="0"/>
              <w:marRight w:val="0"/>
              <w:marTop w:val="0"/>
              <w:marBottom w:val="0"/>
              <w:divBdr>
                <w:top w:val="none" w:sz="0" w:space="0" w:color="auto"/>
                <w:left w:val="none" w:sz="0" w:space="0" w:color="auto"/>
                <w:bottom w:val="none" w:sz="0" w:space="0" w:color="auto"/>
                <w:right w:val="none" w:sz="0" w:space="0" w:color="auto"/>
              </w:divBdr>
            </w:div>
            <w:div w:id="1220242702">
              <w:marLeft w:val="0"/>
              <w:marRight w:val="0"/>
              <w:marTop w:val="0"/>
              <w:marBottom w:val="0"/>
              <w:divBdr>
                <w:top w:val="none" w:sz="0" w:space="0" w:color="auto"/>
                <w:left w:val="none" w:sz="0" w:space="0" w:color="auto"/>
                <w:bottom w:val="none" w:sz="0" w:space="0" w:color="auto"/>
                <w:right w:val="none" w:sz="0" w:space="0" w:color="auto"/>
              </w:divBdr>
            </w:div>
            <w:div w:id="1766727813">
              <w:marLeft w:val="0"/>
              <w:marRight w:val="0"/>
              <w:marTop w:val="0"/>
              <w:marBottom w:val="0"/>
              <w:divBdr>
                <w:top w:val="none" w:sz="0" w:space="0" w:color="auto"/>
                <w:left w:val="none" w:sz="0" w:space="0" w:color="auto"/>
                <w:bottom w:val="none" w:sz="0" w:space="0" w:color="auto"/>
                <w:right w:val="none" w:sz="0" w:space="0" w:color="auto"/>
              </w:divBdr>
            </w:div>
            <w:div w:id="481702476">
              <w:marLeft w:val="0"/>
              <w:marRight w:val="0"/>
              <w:marTop w:val="0"/>
              <w:marBottom w:val="0"/>
              <w:divBdr>
                <w:top w:val="none" w:sz="0" w:space="0" w:color="auto"/>
                <w:left w:val="none" w:sz="0" w:space="0" w:color="auto"/>
                <w:bottom w:val="none" w:sz="0" w:space="0" w:color="auto"/>
                <w:right w:val="none" w:sz="0" w:space="0" w:color="auto"/>
              </w:divBdr>
            </w:div>
            <w:div w:id="870188124">
              <w:marLeft w:val="0"/>
              <w:marRight w:val="0"/>
              <w:marTop w:val="0"/>
              <w:marBottom w:val="0"/>
              <w:divBdr>
                <w:top w:val="none" w:sz="0" w:space="0" w:color="auto"/>
                <w:left w:val="none" w:sz="0" w:space="0" w:color="auto"/>
                <w:bottom w:val="none" w:sz="0" w:space="0" w:color="auto"/>
                <w:right w:val="none" w:sz="0" w:space="0" w:color="auto"/>
              </w:divBdr>
            </w:div>
            <w:div w:id="1016351221">
              <w:marLeft w:val="0"/>
              <w:marRight w:val="0"/>
              <w:marTop w:val="0"/>
              <w:marBottom w:val="0"/>
              <w:divBdr>
                <w:top w:val="none" w:sz="0" w:space="0" w:color="auto"/>
                <w:left w:val="none" w:sz="0" w:space="0" w:color="auto"/>
                <w:bottom w:val="none" w:sz="0" w:space="0" w:color="auto"/>
                <w:right w:val="none" w:sz="0" w:space="0" w:color="auto"/>
              </w:divBdr>
            </w:div>
            <w:div w:id="1576016155">
              <w:marLeft w:val="0"/>
              <w:marRight w:val="0"/>
              <w:marTop w:val="0"/>
              <w:marBottom w:val="0"/>
              <w:divBdr>
                <w:top w:val="none" w:sz="0" w:space="0" w:color="auto"/>
                <w:left w:val="none" w:sz="0" w:space="0" w:color="auto"/>
                <w:bottom w:val="none" w:sz="0" w:space="0" w:color="auto"/>
                <w:right w:val="none" w:sz="0" w:space="0" w:color="auto"/>
              </w:divBdr>
            </w:div>
            <w:div w:id="1004668611">
              <w:marLeft w:val="0"/>
              <w:marRight w:val="0"/>
              <w:marTop w:val="0"/>
              <w:marBottom w:val="0"/>
              <w:divBdr>
                <w:top w:val="none" w:sz="0" w:space="0" w:color="auto"/>
                <w:left w:val="none" w:sz="0" w:space="0" w:color="auto"/>
                <w:bottom w:val="none" w:sz="0" w:space="0" w:color="auto"/>
                <w:right w:val="none" w:sz="0" w:space="0" w:color="auto"/>
              </w:divBdr>
            </w:div>
            <w:div w:id="34745406">
              <w:marLeft w:val="0"/>
              <w:marRight w:val="0"/>
              <w:marTop w:val="0"/>
              <w:marBottom w:val="0"/>
              <w:divBdr>
                <w:top w:val="none" w:sz="0" w:space="0" w:color="auto"/>
                <w:left w:val="none" w:sz="0" w:space="0" w:color="auto"/>
                <w:bottom w:val="none" w:sz="0" w:space="0" w:color="auto"/>
                <w:right w:val="none" w:sz="0" w:space="0" w:color="auto"/>
              </w:divBdr>
            </w:div>
            <w:div w:id="1278567462">
              <w:marLeft w:val="0"/>
              <w:marRight w:val="0"/>
              <w:marTop w:val="0"/>
              <w:marBottom w:val="0"/>
              <w:divBdr>
                <w:top w:val="none" w:sz="0" w:space="0" w:color="auto"/>
                <w:left w:val="none" w:sz="0" w:space="0" w:color="auto"/>
                <w:bottom w:val="none" w:sz="0" w:space="0" w:color="auto"/>
                <w:right w:val="none" w:sz="0" w:space="0" w:color="auto"/>
              </w:divBdr>
            </w:div>
            <w:div w:id="441613948">
              <w:marLeft w:val="0"/>
              <w:marRight w:val="0"/>
              <w:marTop w:val="0"/>
              <w:marBottom w:val="0"/>
              <w:divBdr>
                <w:top w:val="none" w:sz="0" w:space="0" w:color="auto"/>
                <w:left w:val="none" w:sz="0" w:space="0" w:color="auto"/>
                <w:bottom w:val="none" w:sz="0" w:space="0" w:color="auto"/>
                <w:right w:val="none" w:sz="0" w:space="0" w:color="auto"/>
              </w:divBdr>
            </w:div>
            <w:div w:id="425468106">
              <w:marLeft w:val="0"/>
              <w:marRight w:val="0"/>
              <w:marTop w:val="0"/>
              <w:marBottom w:val="0"/>
              <w:divBdr>
                <w:top w:val="none" w:sz="0" w:space="0" w:color="auto"/>
                <w:left w:val="none" w:sz="0" w:space="0" w:color="auto"/>
                <w:bottom w:val="none" w:sz="0" w:space="0" w:color="auto"/>
                <w:right w:val="none" w:sz="0" w:space="0" w:color="auto"/>
              </w:divBdr>
            </w:div>
            <w:div w:id="1855219217">
              <w:marLeft w:val="0"/>
              <w:marRight w:val="0"/>
              <w:marTop w:val="0"/>
              <w:marBottom w:val="0"/>
              <w:divBdr>
                <w:top w:val="none" w:sz="0" w:space="0" w:color="auto"/>
                <w:left w:val="none" w:sz="0" w:space="0" w:color="auto"/>
                <w:bottom w:val="none" w:sz="0" w:space="0" w:color="auto"/>
                <w:right w:val="none" w:sz="0" w:space="0" w:color="auto"/>
              </w:divBdr>
            </w:div>
            <w:div w:id="1373382464">
              <w:marLeft w:val="0"/>
              <w:marRight w:val="0"/>
              <w:marTop w:val="0"/>
              <w:marBottom w:val="0"/>
              <w:divBdr>
                <w:top w:val="none" w:sz="0" w:space="0" w:color="auto"/>
                <w:left w:val="none" w:sz="0" w:space="0" w:color="auto"/>
                <w:bottom w:val="none" w:sz="0" w:space="0" w:color="auto"/>
                <w:right w:val="none" w:sz="0" w:space="0" w:color="auto"/>
              </w:divBdr>
            </w:div>
            <w:div w:id="1758398558">
              <w:marLeft w:val="0"/>
              <w:marRight w:val="0"/>
              <w:marTop w:val="0"/>
              <w:marBottom w:val="0"/>
              <w:divBdr>
                <w:top w:val="none" w:sz="0" w:space="0" w:color="auto"/>
                <w:left w:val="none" w:sz="0" w:space="0" w:color="auto"/>
                <w:bottom w:val="none" w:sz="0" w:space="0" w:color="auto"/>
                <w:right w:val="none" w:sz="0" w:space="0" w:color="auto"/>
              </w:divBdr>
            </w:div>
            <w:div w:id="2013990062">
              <w:marLeft w:val="0"/>
              <w:marRight w:val="0"/>
              <w:marTop w:val="0"/>
              <w:marBottom w:val="0"/>
              <w:divBdr>
                <w:top w:val="none" w:sz="0" w:space="0" w:color="auto"/>
                <w:left w:val="none" w:sz="0" w:space="0" w:color="auto"/>
                <w:bottom w:val="none" w:sz="0" w:space="0" w:color="auto"/>
                <w:right w:val="none" w:sz="0" w:space="0" w:color="auto"/>
              </w:divBdr>
            </w:div>
            <w:div w:id="196699432">
              <w:marLeft w:val="0"/>
              <w:marRight w:val="0"/>
              <w:marTop w:val="0"/>
              <w:marBottom w:val="0"/>
              <w:divBdr>
                <w:top w:val="none" w:sz="0" w:space="0" w:color="auto"/>
                <w:left w:val="none" w:sz="0" w:space="0" w:color="auto"/>
                <w:bottom w:val="none" w:sz="0" w:space="0" w:color="auto"/>
                <w:right w:val="none" w:sz="0" w:space="0" w:color="auto"/>
              </w:divBdr>
            </w:div>
            <w:div w:id="1434861595">
              <w:marLeft w:val="0"/>
              <w:marRight w:val="0"/>
              <w:marTop w:val="0"/>
              <w:marBottom w:val="0"/>
              <w:divBdr>
                <w:top w:val="none" w:sz="0" w:space="0" w:color="auto"/>
                <w:left w:val="none" w:sz="0" w:space="0" w:color="auto"/>
                <w:bottom w:val="none" w:sz="0" w:space="0" w:color="auto"/>
                <w:right w:val="none" w:sz="0" w:space="0" w:color="auto"/>
              </w:divBdr>
            </w:div>
            <w:div w:id="1544487929">
              <w:marLeft w:val="0"/>
              <w:marRight w:val="0"/>
              <w:marTop w:val="0"/>
              <w:marBottom w:val="0"/>
              <w:divBdr>
                <w:top w:val="none" w:sz="0" w:space="0" w:color="auto"/>
                <w:left w:val="none" w:sz="0" w:space="0" w:color="auto"/>
                <w:bottom w:val="none" w:sz="0" w:space="0" w:color="auto"/>
                <w:right w:val="none" w:sz="0" w:space="0" w:color="auto"/>
              </w:divBdr>
            </w:div>
            <w:div w:id="2012023082">
              <w:marLeft w:val="0"/>
              <w:marRight w:val="0"/>
              <w:marTop w:val="0"/>
              <w:marBottom w:val="0"/>
              <w:divBdr>
                <w:top w:val="none" w:sz="0" w:space="0" w:color="auto"/>
                <w:left w:val="none" w:sz="0" w:space="0" w:color="auto"/>
                <w:bottom w:val="none" w:sz="0" w:space="0" w:color="auto"/>
                <w:right w:val="none" w:sz="0" w:space="0" w:color="auto"/>
              </w:divBdr>
            </w:div>
            <w:div w:id="384834738">
              <w:marLeft w:val="0"/>
              <w:marRight w:val="0"/>
              <w:marTop w:val="0"/>
              <w:marBottom w:val="0"/>
              <w:divBdr>
                <w:top w:val="none" w:sz="0" w:space="0" w:color="auto"/>
                <w:left w:val="none" w:sz="0" w:space="0" w:color="auto"/>
                <w:bottom w:val="none" w:sz="0" w:space="0" w:color="auto"/>
                <w:right w:val="none" w:sz="0" w:space="0" w:color="auto"/>
              </w:divBdr>
            </w:div>
            <w:div w:id="2017228608">
              <w:marLeft w:val="0"/>
              <w:marRight w:val="0"/>
              <w:marTop w:val="0"/>
              <w:marBottom w:val="0"/>
              <w:divBdr>
                <w:top w:val="none" w:sz="0" w:space="0" w:color="auto"/>
                <w:left w:val="none" w:sz="0" w:space="0" w:color="auto"/>
                <w:bottom w:val="none" w:sz="0" w:space="0" w:color="auto"/>
                <w:right w:val="none" w:sz="0" w:space="0" w:color="auto"/>
              </w:divBdr>
            </w:div>
            <w:div w:id="1974552726">
              <w:marLeft w:val="0"/>
              <w:marRight w:val="0"/>
              <w:marTop w:val="0"/>
              <w:marBottom w:val="0"/>
              <w:divBdr>
                <w:top w:val="none" w:sz="0" w:space="0" w:color="auto"/>
                <w:left w:val="none" w:sz="0" w:space="0" w:color="auto"/>
                <w:bottom w:val="none" w:sz="0" w:space="0" w:color="auto"/>
                <w:right w:val="none" w:sz="0" w:space="0" w:color="auto"/>
              </w:divBdr>
            </w:div>
            <w:div w:id="1003582683">
              <w:marLeft w:val="0"/>
              <w:marRight w:val="0"/>
              <w:marTop w:val="0"/>
              <w:marBottom w:val="0"/>
              <w:divBdr>
                <w:top w:val="none" w:sz="0" w:space="0" w:color="auto"/>
                <w:left w:val="none" w:sz="0" w:space="0" w:color="auto"/>
                <w:bottom w:val="none" w:sz="0" w:space="0" w:color="auto"/>
                <w:right w:val="none" w:sz="0" w:space="0" w:color="auto"/>
              </w:divBdr>
            </w:div>
            <w:div w:id="847141524">
              <w:marLeft w:val="0"/>
              <w:marRight w:val="0"/>
              <w:marTop w:val="0"/>
              <w:marBottom w:val="0"/>
              <w:divBdr>
                <w:top w:val="none" w:sz="0" w:space="0" w:color="auto"/>
                <w:left w:val="none" w:sz="0" w:space="0" w:color="auto"/>
                <w:bottom w:val="none" w:sz="0" w:space="0" w:color="auto"/>
                <w:right w:val="none" w:sz="0" w:space="0" w:color="auto"/>
              </w:divBdr>
            </w:div>
            <w:div w:id="74784739">
              <w:marLeft w:val="0"/>
              <w:marRight w:val="0"/>
              <w:marTop w:val="0"/>
              <w:marBottom w:val="0"/>
              <w:divBdr>
                <w:top w:val="none" w:sz="0" w:space="0" w:color="auto"/>
                <w:left w:val="none" w:sz="0" w:space="0" w:color="auto"/>
                <w:bottom w:val="none" w:sz="0" w:space="0" w:color="auto"/>
                <w:right w:val="none" w:sz="0" w:space="0" w:color="auto"/>
              </w:divBdr>
            </w:div>
            <w:div w:id="1560507982">
              <w:marLeft w:val="0"/>
              <w:marRight w:val="0"/>
              <w:marTop w:val="0"/>
              <w:marBottom w:val="0"/>
              <w:divBdr>
                <w:top w:val="none" w:sz="0" w:space="0" w:color="auto"/>
                <w:left w:val="none" w:sz="0" w:space="0" w:color="auto"/>
                <w:bottom w:val="none" w:sz="0" w:space="0" w:color="auto"/>
                <w:right w:val="none" w:sz="0" w:space="0" w:color="auto"/>
              </w:divBdr>
            </w:div>
            <w:div w:id="863707334">
              <w:marLeft w:val="0"/>
              <w:marRight w:val="0"/>
              <w:marTop w:val="0"/>
              <w:marBottom w:val="0"/>
              <w:divBdr>
                <w:top w:val="none" w:sz="0" w:space="0" w:color="auto"/>
                <w:left w:val="none" w:sz="0" w:space="0" w:color="auto"/>
                <w:bottom w:val="none" w:sz="0" w:space="0" w:color="auto"/>
                <w:right w:val="none" w:sz="0" w:space="0" w:color="auto"/>
              </w:divBdr>
            </w:div>
            <w:div w:id="1595357173">
              <w:marLeft w:val="0"/>
              <w:marRight w:val="0"/>
              <w:marTop w:val="0"/>
              <w:marBottom w:val="0"/>
              <w:divBdr>
                <w:top w:val="none" w:sz="0" w:space="0" w:color="auto"/>
                <w:left w:val="none" w:sz="0" w:space="0" w:color="auto"/>
                <w:bottom w:val="none" w:sz="0" w:space="0" w:color="auto"/>
                <w:right w:val="none" w:sz="0" w:space="0" w:color="auto"/>
              </w:divBdr>
            </w:div>
            <w:div w:id="1272779705">
              <w:marLeft w:val="0"/>
              <w:marRight w:val="0"/>
              <w:marTop w:val="0"/>
              <w:marBottom w:val="0"/>
              <w:divBdr>
                <w:top w:val="none" w:sz="0" w:space="0" w:color="auto"/>
                <w:left w:val="none" w:sz="0" w:space="0" w:color="auto"/>
                <w:bottom w:val="none" w:sz="0" w:space="0" w:color="auto"/>
                <w:right w:val="none" w:sz="0" w:space="0" w:color="auto"/>
              </w:divBdr>
            </w:div>
            <w:div w:id="469248489">
              <w:marLeft w:val="0"/>
              <w:marRight w:val="0"/>
              <w:marTop w:val="0"/>
              <w:marBottom w:val="0"/>
              <w:divBdr>
                <w:top w:val="none" w:sz="0" w:space="0" w:color="auto"/>
                <w:left w:val="none" w:sz="0" w:space="0" w:color="auto"/>
                <w:bottom w:val="none" w:sz="0" w:space="0" w:color="auto"/>
                <w:right w:val="none" w:sz="0" w:space="0" w:color="auto"/>
              </w:divBdr>
            </w:div>
            <w:div w:id="1777795857">
              <w:marLeft w:val="0"/>
              <w:marRight w:val="0"/>
              <w:marTop w:val="0"/>
              <w:marBottom w:val="0"/>
              <w:divBdr>
                <w:top w:val="none" w:sz="0" w:space="0" w:color="auto"/>
                <w:left w:val="none" w:sz="0" w:space="0" w:color="auto"/>
                <w:bottom w:val="none" w:sz="0" w:space="0" w:color="auto"/>
                <w:right w:val="none" w:sz="0" w:space="0" w:color="auto"/>
              </w:divBdr>
            </w:div>
            <w:div w:id="658966618">
              <w:marLeft w:val="0"/>
              <w:marRight w:val="0"/>
              <w:marTop w:val="0"/>
              <w:marBottom w:val="0"/>
              <w:divBdr>
                <w:top w:val="none" w:sz="0" w:space="0" w:color="auto"/>
                <w:left w:val="none" w:sz="0" w:space="0" w:color="auto"/>
                <w:bottom w:val="none" w:sz="0" w:space="0" w:color="auto"/>
                <w:right w:val="none" w:sz="0" w:space="0" w:color="auto"/>
              </w:divBdr>
            </w:div>
            <w:div w:id="1556158890">
              <w:marLeft w:val="0"/>
              <w:marRight w:val="0"/>
              <w:marTop w:val="0"/>
              <w:marBottom w:val="0"/>
              <w:divBdr>
                <w:top w:val="none" w:sz="0" w:space="0" w:color="auto"/>
                <w:left w:val="none" w:sz="0" w:space="0" w:color="auto"/>
                <w:bottom w:val="none" w:sz="0" w:space="0" w:color="auto"/>
                <w:right w:val="none" w:sz="0" w:space="0" w:color="auto"/>
              </w:divBdr>
            </w:div>
            <w:div w:id="281040243">
              <w:marLeft w:val="0"/>
              <w:marRight w:val="0"/>
              <w:marTop w:val="0"/>
              <w:marBottom w:val="0"/>
              <w:divBdr>
                <w:top w:val="none" w:sz="0" w:space="0" w:color="auto"/>
                <w:left w:val="none" w:sz="0" w:space="0" w:color="auto"/>
                <w:bottom w:val="none" w:sz="0" w:space="0" w:color="auto"/>
                <w:right w:val="none" w:sz="0" w:space="0" w:color="auto"/>
              </w:divBdr>
            </w:div>
            <w:div w:id="919870115">
              <w:marLeft w:val="0"/>
              <w:marRight w:val="0"/>
              <w:marTop w:val="0"/>
              <w:marBottom w:val="0"/>
              <w:divBdr>
                <w:top w:val="none" w:sz="0" w:space="0" w:color="auto"/>
                <w:left w:val="none" w:sz="0" w:space="0" w:color="auto"/>
                <w:bottom w:val="none" w:sz="0" w:space="0" w:color="auto"/>
                <w:right w:val="none" w:sz="0" w:space="0" w:color="auto"/>
              </w:divBdr>
            </w:div>
            <w:div w:id="1846746622">
              <w:marLeft w:val="0"/>
              <w:marRight w:val="0"/>
              <w:marTop w:val="0"/>
              <w:marBottom w:val="0"/>
              <w:divBdr>
                <w:top w:val="none" w:sz="0" w:space="0" w:color="auto"/>
                <w:left w:val="none" w:sz="0" w:space="0" w:color="auto"/>
                <w:bottom w:val="none" w:sz="0" w:space="0" w:color="auto"/>
                <w:right w:val="none" w:sz="0" w:space="0" w:color="auto"/>
              </w:divBdr>
            </w:div>
            <w:div w:id="461463870">
              <w:marLeft w:val="0"/>
              <w:marRight w:val="0"/>
              <w:marTop w:val="0"/>
              <w:marBottom w:val="0"/>
              <w:divBdr>
                <w:top w:val="none" w:sz="0" w:space="0" w:color="auto"/>
                <w:left w:val="none" w:sz="0" w:space="0" w:color="auto"/>
                <w:bottom w:val="none" w:sz="0" w:space="0" w:color="auto"/>
                <w:right w:val="none" w:sz="0" w:space="0" w:color="auto"/>
              </w:divBdr>
            </w:div>
            <w:div w:id="607472428">
              <w:marLeft w:val="0"/>
              <w:marRight w:val="0"/>
              <w:marTop w:val="0"/>
              <w:marBottom w:val="0"/>
              <w:divBdr>
                <w:top w:val="none" w:sz="0" w:space="0" w:color="auto"/>
                <w:left w:val="none" w:sz="0" w:space="0" w:color="auto"/>
                <w:bottom w:val="none" w:sz="0" w:space="0" w:color="auto"/>
                <w:right w:val="none" w:sz="0" w:space="0" w:color="auto"/>
              </w:divBdr>
            </w:div>
            <w:div w:id="1892686805">
              <w:marLeft w:val="0"/>
              <w:marRight w:val="0"/>
              <w:marTop w:val="0"/>
              <w:marBottom w:val="0"/>
              <w:divBdr>
                <w:top w:val="none" w:sz="0" w:space="0" w:color="auto"/>
                <w:left w:val="none" w:sz="0" w:space="0" w:color="auto"/>
                <w:bottom w:val="none" w:sz="0" w:space="0" w:color="auto"/>
                <w:right w:val="none" w:sz="0" w:space="0" w:color="auto"/>
              </w:divBdr>
            </w:div>
            <w:div w:id="1224024329">
              <w:marLeft w:val="0"/>
              <w:marRight w:val="0"/>
              <w:marTop w:val="0"/>
              <w:marBottom w:val="0"/>
              <w:divBdr>
                <w:top w:val="none" w:sz="0" w:space="0" w:color="auto"/>
                <w:left w:val="none" w:sz="0" w:space="0" w:color="auto"/>
                <w:bottom w:val="none" w:sz="0" w:space="0" w:color="auto"/>
                <w:right w:val="none" w:sz="0" w:space="0" w:color="auto"/>
              </w:divBdr>
            </w:div>
            <w:div w:id="1876773263">
              <w:marLeft w:val="0"/>
              <w:marRight w:val="0"/>
              <w:marTop w:val="0"/>
              <w:marBottom w:val="0"/>
              <w:divBdr>
                <w:top w:val="none" w:sz="0" w:space="0" w:color="auto"/>
                <w:left w:val="none" w:sz="0" w:space="0" w:color="auto"/>
                <w:bottom w:val="none" w:sz="0" w:space="0" w:color="auto"/>
                <w:right w:val="none" w:sz="0" w:space="0" w:color="auto"/>
              </w:divBdr>
            </w:div>
            <w:div w:id="495267767">
              <w:marLeft w:val="0"/>
              <w:marRight w:val="0"/>
              <w:marTop w:val="0"/>
              <w:marBottom w:val="0"/>
              <w:divBdr>
                <w:top w:val="none" w:sz="0" w:space="0" w:color="auto"/>
                <w:left w:val="none" w:sz="0" w:space="0" w:color="auto"/>
                <w:bottom w:val="none" w:sz="0" w:space="0" w:color="auto"/>
                <w:right w:val="none" w:sz="0" w:space="0" w:color="auto"/>
              </w:divBdr>
            </w:div>
            <w:div w:id="67460150">
              <w:marLeft w:val="0"/>
              <w:marRight w:val="0"/>
              <w:marTop w:val="0"/>
              <w:marBottom w:val="0"/>
              <w:divBdr>
                <w:top w:val="none" w:sz="0" w:space="0" w:color="auto"/>
                <w:left w:val="none" w:sz="0" w:space="0" w:color="auto"/>
                <w:bottom w:val="none" w:sz="0" w:space="0" w:color="auto"/>
                <w:right w:val="none" w:sz="0" w:space="0" w:color="auto"/>
              </w:divBdr>
            </w:div>
            <w:div w:id="626131823">
              <w:marLeft w:val="0"/>
              <w:marRight w:val="0"/>
              <w:marTop w:val="0"/>
              <w:marBottom w:val="0"/>
              <w:divBdr>
                <w:top w:val="none" w:sz="0" w:space="0" w:color="auto"/>
                <w:left w:val="none" w:sz="0" w:space="0" w:color="auto"/>
                <w:bottom w:val="none" w:sz="0" w:space="0" w:color="auto"/>
                <w:right w:val="none" w:sz="0" w:space="0" w:color="auto"/>
              </w:divBdr>
            </w:div>
            <w:div w:id="895314720">
              <w:marLeft w:val="0"/>
              <w:marRight w:val="0"/>
              <w:marTop w:val="0"/>
              <w:marBottom w:val="0"/>
              <w:divBdr>
                <w:top w:val="none" w:sz="0" w:space="0" w:color="auto"/>
                <w:left w:val="none" w:sz="0" w:space="0" w:color="auto"/>
                <w:bottom w:val="none" w:sz="0" w:space="0" w:color="auto"/>
                <w:right w:val="none" w:sz="0" w:space="0" w:color="auto"/>
              </w:divBdr>
            </w:div>
            <w:div w:id="1575554803">
              <w:marLeft w:val="0"/>
              <w:marRight w:val="0"/>
              <w:marTop w:val="0"/>
              <w:marBottom w:val="0"/>
              <w:divBdr>
                <w:top w:val="none" w:sz="0" w:space="0" w:color="auto"/>
                <w:left w:val="none" w:sz="0" w:space="0" w:color="auto"/>
                <w:bottom w:val="none" w:sz="0" w:space="0" w:color="auto"/>
                <w:right w:val="none" w:sz="0" w:space="0" w:color="auto"/>
              </w:divBdr>
            </w:div>
            <w:div w:id="2057268828">
              <w:marLeft w:val="0"/>
              <w:marRight w:val="0"/>
              <w:marTop w:val="0"/>
              <w:marBottom w:val="0"/>
              <w:divBdr>
                <w:top w:val="none" w:sz="0" w:space="0" w:color="auto"/>
                <w:left w:val="none" w:sz="0" w:space="0" w:color="auto"/>
                <w:bottom w:val="none" w:sz="0" w:space="0" w:color="auto"/>
                <w:right w:val="none" w:sz="0" w:space="0" w:color="auto"/>
              </w:divBdr>
            </w:div>
            <w:div w:id="1484007660">
              <w:marLeft w:val="0"/>
              <w:marRight w:val="0"/>
              <w:marTop w:val="0"/>
              <w:marBottom w:val="0"/>
              <w:divBdr>
                <w:top w:val="none" w:sz="0" w:space="0" w:color="auto"/>
                <w:left w:val="none" w:sz="0" w:space="0" w:color="auto"/>
                <w:bottom w:val="none" w:sz="0" w:space="0" w:color="auto"/>
                <w:right w:val="none" w:sz="0" w:space="0" w:color="auto"/>
              </w:divBdr>
            </w:div>
            <w:div w:id="2080396782">
              <w:marLeft w:val="0"/>
              <w:marRight w:val="0"/>
              <w:marTop w:val="0"/>
              <w:marBottom w:val="0"/>
              <w:divBdr>
                <w:top w:val="none" w:sz="0" w:space="0" w:color="auto"/>
                <w:left w:val="none" w:sz="0" w:space="0" w:color="auto"/>
                <w:bottom w:val="none" w:sz="0" w:space="0" w:color="auto"/>
                <w:right w:val="none" w:sz="0" w:space="0" w:color="auto"/>
              </w:divBdr>
            </w:div>
            <w:div w:id="789593209">
              <w:marLeft w:val="0"/>
              <w:marRight w:val="0"/>
              <w:marTop w:val="0"/>
              <w:marBottom w:val="0"/>
              <w:divBdr>
                <w:top w:val="none" w:sz="0" w:space="0" w:color="auto"/>
                <w:left w:val="none" w:sz="0" w:space="0" w:color="auto"/>
                <w:bottom w:val="none" w:sz="0" w:space="0" w:color="auto"/>
                <w:right w:val="none" w:sz="0" w:space="0" w:color="auto"/>
              </w:divBdr>
            </w:div>
            <w:div w:id="2029600129">
              <w:marLeft w:val="0"/>
              <w:marRight w:val="0"/>
              <w:marTop w:val="0"/>
              <w:marBottom w:val="0"/>
              <w:divBdr>
                <w:top w:val="none" w:sz="0" w:space="0" w:color="auto"/>
                <w:left w:val="none" w:sz="0" w:space="0" w:color="auto"/>
                <w:bottom w:val="none" w:sz="0" w:space="0" w:color="auto"/>
                <w:right w:val="none" w:sz="0" w:space="0" w:color="auto"/>
              </w:divBdr>
            </w:div>
            <w:div w:id="395081846">
              <w:marLeft w:val="0"/>
              <w:marRight w:val="0"/>
              <w:marTop w:val="0"/>
              <w:marBottom w:val="0"/>
              <w:divBdr>
                <w:top w:val="none" w:sz="0" w:space="0" w:color="auto"/>
                <w:left w:val="none" w:sz="0" w:space="0" w:color="auto"/>
                <w:bottom w:val="none" w:sz="0" w:space="0" w:color="auto"/>
                <w:right w:val="none" w:sz="0" w:space="0" w:color="auto"/>
              </w:divBdr>
            </w:div>
            <w:div w:id="56099832">
              <w:marLeft w:val="0"/>
              <w:marRight w:val="0"/>
              <w:marTop w:val="0"/>
              <w:marBottom w:val="0"/>
              <w:divBdr>
                <w:top w:val="none" w:sz="0" w:space="0" w:color="auto"/>
                <w:left w:val="none" w:sz="0" w:space="0" w:color="auto"/>
                <w:bottom w:val="none" w:sz="0" w:space="0" w:color="auto"/>
                <w:right w:val="none" w:sz="0" w:space="0" w:color="auto"/>
              </w:divBdr>
            </w:div>
            <w:div w:id="1541933833">
              <w:marLeft w:val="0"/>
              <w:marRight w:val="0"/>
              <w:marTop w:val="0"/>
              <w:marBottom w:val="0"/>
              <w:divBdr>
                <w:top w:val="none" w:sz="0" w:space="0" w:color="auto"/>
                <w:left w:val="none" w:sz="0" w:space="0" w:color="auto"/>
                <w:bottom w:val="none" w:sz="0" w:space="0" w:color="auto"/>
                <w:right w:val="none" w:sz="0" w:space="0" w:color="auto"/>
              </w:divBdr>
            </w:div>
            <w:div w:id="1923221145">
              <w:marLeft w:val="0"/>
              <w:marRight w:val="0"/>
              <w:marTop w:val="0"/>
              <w:marBottom w:val="0"/>
              <w:divBdr>
                <w:top w:val="none" w:sz="0" w:space="0" w:color="auto"/>
                <w:left w:val="none" w:sz="0" w:space="0" w:color="auto"/>
                <w:bottom w:val="none" w:sz="0" w:space="0" w:color="auto"/>
                <w:right w:val="none" w:sz="0" w:space="0" w:color="auto"/>
              </w:divBdr>
            </w:div>
            <w:div w:id="834346755">
              <w:marLeft w:val="0"/>
              <w:marRight w:val="0"/>
              <w:marTop w:val="0"/>
              <w:marBottom w:val="0"/>
              <w:divBdr>
                <w:top w:val="none" w:sz="0" w:space="0" w:color="auto"/>
                <w:left w:val="none" w:sz="0" w:space="0" w:color="auto"/>
                <w:bottom w:val="none" w:sz="0" w:space="0" w:color="auto"/>
                <w:right w:val="none" w:sz="0" w:space="0" w:color="auto"/>
              </w:divBdr>
            </w:div>
            <w:div w:id="898713371">
              <w:marLeft w:val="0"/>
              <w:marRight w:val="0"/>
              <w:marTop w:val="0"/>
              <w:marBottom w:val="0"/>
              <w:divBdr>
                <w:top w:val="none" w:sz="0" w:space="0" w:color="auto"/>
                <w:left w:val="none" w:sz="0" w:space="0" w:color="auto"/>
                <w:bottom w:val="none" w:sz="0" w:space="0" w:color="auto"/>
                <w:right w:val="none" w:sz="0" w:space="0" w:color="auto"/>
              </w:divBdr>
            </w:div>
            <w:div w:id="1741059253">
              <w:marLeft w:val="0"/>
              <w:marRight w:val="0"/>
              <w:marTop w:val="0"/>
              <w:marBottom w:val="0"/>
              <w:divBdr>
                <w:top w:val="none" w:sz="0" w:space="0" w:color="auto"/>
                <w:left w:val="none" w:sz="0" w:space="0" w:color="auto"/>
                <w:bottom w:val="none" w:sz="0" w:space="0" w:color="auto"/>
                <w:right w:val="none" w:sz="0" w:space="0" w:color="auto"/>
              </w:divBdr>
            </w:div>
            <w:div w:id="1835489374">
              <w:marLeft w:val="0"/>
              <w:marRight w:val="0"/>
              <w:marTop w:val="0"/>
              <w:marBottom w:val="0"/>
              <w:divBdr>
                <w:top w:val="none" w:sz="0" w:space="0" w:color="auto"/>
                <w:left w:val="none" w:sz="0" w:space="0" w:color="auto"/>
                <w:bottom w:val="none" w:sz="0" w:space="0" w:color="auto"/>
                <w:right w:val="none" w:sz="0" w:space="0" w:color="auto"/>
              </w:divBdr>
            </w:div>
            <w:div w:id="812605825">
              <w:marLeft w:val="0"/>
              <w:marRight w:val="0"/>
              <w:marTop w:val="0"/>
              <w:marBottom w:val="0"/>
              <w:divBdr>
                <w:top w:val="none" w:sz="0" w:space="0" w:color="auto"/>
                <w:left w:val="none" w:sz="0" w:space="0" w:color="auto"/>
                <w:bottom w:val="none" w:sz="0" w:space="0" w:color="auto"/>
                <w:right w:val="none" w:sz="0" w:space="0" w:color="auto"/>
              </w:divBdr>
            </w:div>
            <w:div w:id="1219583904">
              <w:marLeft w:val="0"/>
              <w:marRight w:val="0"/>
              <w:marTop w:val="0"/>
              <w:marBottom w:val="0"/>
              <w:divBdr>
                <w:top w:val="none" w:sz="0" w:space="0" w:color="auto"/>
                <w:left w:val="none" w:sz="0" w:space="0" w:color="auto"/>
                <w:bottom w:val="none" w:sz="0" w:space="0" w:color="auto"/>
                <w:right w:val="none" w:sz="0" w:space="0" w:color="auto"/>
              </w:divBdr>
            </w:div>
            <w:div w:id="282079547">
              <w:marLeft w:val="0"/>
              <w:marRight w:val="0"/>
              <w:marTop w:val="0"/>
              <w:marBottom w:val="0"/>
              <w:divBdr>
                <w:top w:val="none" w:sz="0" w:space="0" w:color="auto"/>
                <w:left w:val="none" w:sz="0" w:space="0" w:color="auto"/>
                <w:bottom w:val="none" w:sz="0" w:space="0" w:color="auto"/>
                <w:right w:val="none" w:sz="0" w:space="0" w:color="auto"/>
              </w:divBdr>
            </w:div>
            <w:div w:id="689570989">
              <w:marLeft w:val="0"/>
              <w:marRight w:val="0"/>
              <w:marTop w:val="0"/>
              <w:marBottom w:val="0"/>
              <w:divBdr>
                <w:top w:val="none" w:sz="0" w:space="0" w:color="auto"/>
                <w:left w:val="none" w:sz="0" w:space="0" w:color="auto"/>
                <w:bottom w:val="none" w:sz="0" w:space="0" w:color="auto"/>
                <w:right w:val="none" w:sz="0" w:space="0" w:color="auto"/>
              </w:divBdr>
            </w:div>
            <w:div w:id="1701011359">
              <w:marLeft w:val="0"/>
              <w:marRight w:val="0"/>
              <w:marTop w:val="0"/>
              <w:marBottom w:val="0"/>
              <w:divBdr>
                <w:top w:val="none" w:sz="0" w:space="0" w:color="auto"/>
                <w:left w:val="none" w:sz="0" w:space="0" w:color="auto"/>
                <w:bottom w:val="none" w:sz="0" w:space="0" w:color="auto"/>
                <w:right w:val="none" w:sz="0" w:space="0" w:color="auto"/>
              </w:divBdr>
            </w:div>
            <w:div w:id="1749956991">
              <w:marLeft w:val="0"/>
              <w:marRight w:val="0"/>
              <w:marTop w:val="0"/>
              <w:marBottom w:val="0"/>
              <w:divBdr>
                <w:top w:val="none" w:sz="0" w:space="0" w:color="auto"/>
                <w:left w:val="none" w:sz="0" w:space="0" w:color="auto"/>
                <w:bottom w:val="none" w:sz="0" w:space="0" w:color="auto"/>
                <w:right w:val="none" w:sz="0" w:space="0" w:color="auto"/>
              </w:divBdr>
            </w:div>
            <w:div w:id="1299913734">
              <w:marLeft w:val="0"/>
              <w:marRight w:val="0"/>
              <w:marTop w:val="0"/>
              <w:marBottom w:val="0"/>
              <w:divBdr>
                <w:top w:val="none" w:sz="0" w:space="0" w:color="auto"/>
                <w:left w:val="none" w:sz="0" w:space="0" w:color="auto"/>
                <w:bottom w:val="none" w:sz="0" w:space="0" w:color="auto"/>
                <w:right w:val="none" w:sz="0" w:space="0" w:color="auto"/>
              </w:divBdr>
            </w:div>
            <w:div w:id="712655573">
              <w:marLeft w:val="0"/>
              <w:marRight w:val="0"/>
              <w:marTop w:val="0"/>
              <w:marBottom w:val="0"/>
              <w:divBdr>
                <w:top w:val="none" w:sz="0" w:space="0" w:color="auto"/>
                <w:left w:val="none" w:sz="0" w:space="0" w:color="auto"/>
                <w:bottom w:val="none" w:sz="0" w:space="0" w:color="auto"/>
                <w:right w:val="none" w:sz="0" w:space="0" w:color="auto"/>
              </w:divBdr>
            </w:div>
            <w:div w:id="241525554">
              <w:marLeft w:val="0"/>
              <w:marRight w:val="0"/>
              <w:marTop w:val="0"/>
              <w:marBottom w:val="0"/>
              <w:divBdr>
                <w:top w:val="none" w:sz="0" w:space="0" w:color="auto"/>
                <w:left w:val="none" w:sz="0" w:space="0" w:color="auto"/>
                <w:bottom w:val="none" w:sz="0" w:space="0" w:color="auto"/>
                <w:right w:val="none" w:sz="0" w:space="0" w:color="auto"/>
              </w:divBdr>
            </w:div>
            <w:div w:id="5837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8679">
      <w:bodyDiv w:val="1"/>
      <w:marLeft w:val="0"/>
      <w:marRight w:val="0"/>
      <w:marTop w:val="0"/>
      <w:marBottom w:val="0"/>
      <w:divBdr>
        <w:top w:val="none" w:sz="0" w:space="0" w:color="auto"/>
        <w:left w:val="none" w:sz="0" w:space="0" w:color="auto"/>
        <w:bottom w:val="none" w:sz="0" w:space="0" w:color="auto"/>
        <w:right w:val="none" w:sz="0" w:space="0" w:color="auto"/>
      </w:divBdr>
    </w:div>
    <w:div w:id="923227754">
      <w:bodyDiv w:val="1"/>
      <w:marLeft w:val="0"/>
      <w:marRight w:val="0"/>
      <w:marTop w:val="0"/>
      <w:marBottom w:val="0"/>
      <w:divBdr>
        <w:top w:val="none" w:sz="0" w:space="0" w:color="auto"/>
        <w:left w:val="none" w:sz="0" w:space="0" w:color="auto"/>
        <w:bottom w:val="none" w:sz="0" w:space="0" w:color="auto"/>
        <w:right w:val="none" w:sz="0" w:space="0" w:color="auto"/>
      </w:divBdr>
      <w:divsChild>
        <w:div w:id="1781029308">
          <w:marLeft w:val="0"/>
          <w:marRight w:val="0"/>
          <w:marTop w:val="0"/>
          <w:marBottom w:val="0"/>
          <w:divBdr>
            <w:top w:val="none" w:sz="0" w:space="0" w:color="auto"/>
            <w:left w:val="none" w:sz="0" w:space="0" w:color="auto"/>
            <w:bottom w:val="none" w:sz="0" w:space="0" w:color="auto"/>
            <w:right w:val="none" w:sz="0" w:space="0" w:color="auto"/>
          </w:divBdr>
          <w:divsChild>
            <w:div w:id="1410880965">
              <w:marLeft w:val="0"/>
              <w:marRight w:val="0"/>
              <w:marTop w:val="0"/>
              <w:marBottom w:val="0"/>
              <w:divBdr>
                <w:top w:val="none" w:sz="0" w:space="0" w:color="auto"/>
                <w:left w:val="none" w:sz="0" w:space="0" w:color="auto"/>
                <w:bottom w:val="none" w:sz="0" w:space="0" w:color="auto"/>
                <w:right w:val="none" w:sz="0" w:space="0" w:color="auto"/>
              </w:divBdr>
            </w:div>
            <w:div w:id="162552836">
              <w:marLeft w:val="0"/>
              <w:marRight w:val="0"/>
              <w:marTop w:val="0"/>
              <w:marBottom w:val="0"/>
              <w:divBdr>
                <w:top w:val="none" w:sz="0" w:space="0" w:color="auto"/>
                <w:left w:val="none" w:sz="0" w:space="0" w:color="auto"/>
                <w:bottom w:val="none" w:sz="0" w:space="0" w:color="auto"/>
                <w:right w:val="none" w:sz="0" w:space="0" w:color="auto"/>
              </w:divBdr>
            </w:div>
            <w:div w:id="992878471">
              <w:marLeft w:val="0"/>
              <w:marRight w:val="0"/>
              <w:marTop w:val="0"/>
              <w:marBottom w:val="0"/>
              <w:divBdr>
                <w:top w:val="none" w:sz="0" w:space="0" w:color="auto"/>
                <w:left w:val="none" w:sz="0" w:space="0" w:color="auto"/>
                <w:bottom w:val="none" w:sz="0" w:space="0" w:color="auto"/>
                <w:right w:val="none" w:sz="0" w:space="0" w:color="auto"/>
              </w:divBdr>
            </w:div>
            <w:div w:id="161552350">
              <w:marLeft w:val="0"/>
              <w:marRight w:val="0"/>
              <w:marTop w:val="0"/>
              <w:marBottom w:val="0"/>
              <w:divBdr>
                <w:top w:val="none" w:sz="0" w:space="0" w:color="auto"/>
                <w:left w:val="none" w:sz="0" w:space="0" w:color="auto"/>
                <w:bottom w:val="none" w:sz="0" w:space="0" w:color="auto"/>
                <w:right w:val="none" w:sz="0" w:space="0" w:color="auto"/>
              </w:divBdr>
            </w:div>
            <w:div w:id="681517875">
              <w:marLeft w:val="0"/>
              <w:marRight w:val="0"/>
              <w:marTop w:val="0"/>
              <w:marBottom w:val="0"/>
              <w:divBdr>
                <w:top w:val="none" w:sz="0" w:space="0" w:color="auto"/>
                <w:left w:val="none" w:sz="0" w:space="0" w:color="auto"/>
                <w:bottom w:val="none" w:sz="0" w:space="0" w:color="auto"/>
                <w:right w:val="none" w:sz="0" w:space="0" w:color="auto"/>
              </w:divBdr>
            </w:div>
            <w:div w:id="2003655232">
              <w:marLeft w:val="0"/>
              <w:marRight w:val="0"/>
              <w:marTop w:val="0"/>
              <w:marBottom w:val="0"/>
              <w:divBdr>
                <w:top w:val="none" w:sz="0" w:space="0" w:color="auto"/>
                <w:left w:val="none" w:sz="0" w:space="0" w:color="auto"/>
                <w:bottom w:val="none" w:sz="0" w:space="0" w:color="auto"/>
                <w:right w:val="none" w:sz="0" w:space="0" w:color="auto"/>
              </w:divBdr>
            </w:div>
            <w:div w:id="1827697572">
              <w:marLeft w:val="0"/>
              <w:marRight w:val="0"/>
              <w:marTop w:val="0"/>
              <w:marBottom w:val="0"/>
              <w:divBdr>
                <w:top w:val="none" w:sz="0" w:space="0" w:color="auto"/>
                <w:left w:val="none" w:sz="0" w:space="0" w:color="auto"/>
                <w:bottom w:val="none" w:sz="0" w:space="0" w:color="auto"/>
                <w:right w:val="none" w:sz="0" w:space="0" w:color="auto"/>
              </w:divBdr>
            </w:div>
            <w:div w:id="311522332">
              <w:marLeft w:val="0"/>
              <w:marRight w:val="0"/>
              <w:marTop w:val="0"/>
              <w:marBottom w:val="0"/>
              <w:divBdr>
                <w:top w:val="none" w:sz="0" w:space="0" w:color="auto"/>
                <w:left w:val="none" w:sz="0" w:space="0" w:color="auto"/>
                <w:bottom w:val="none" w:sz="0" w:space="0" w:color="auto"/>
                <w:right w:val="none" w:sz="0" w:space="0" w:color="auto"/>
              </w:divBdr>
            </w:div>
            <w:div w:id="1914196170">
              <w:marLeft w:val="0"/>
              <w:marRight w:val="0"/>
              <w:marTop w:val="0"/>
              <w:marBottom w:val="0"/>
              <w:divBdr>
                <w:top w:val="none" w:sz="0" w:space="0" w:color="auto"/>
                <w:left w:val="none" w:sz="0" w:space="0" w:color="auto"/>
                <w:bottom w:val="none" w:sz="0" w:space="0" w:color="auto"/>
                <w:right w:val="none" w:sz="0" w:space="0" w:color="auto"/>
              </w:divBdr>
            </w:div>
            <w:div w:id="1915898011">
              <w:marLeft w:val="0"/>
              <w:marRight w:val="0"/>
              <w:marTop w:val="0"/>
              <w:marBottom w:val="0"/>
              <w:divBdr>
                <w:top w:val="none" w:sz="0" w:space="0" w:color="auto"/>
                <w:left w:val="none" w:sz="0" w:space="0" w:color="auto"/>
                <w:bottom w:val="none" w:sz="0" w:space="0" w:color="auto"/>
                <w:right w:val="none" w:sz="0" w:space="0" w:color="auto"/>
              </w:divBdr>
            </w:div>
            <w:div w:id="2146270541">
              <w:marLeft w:val="0"/>
              <w:marRight w:val="0"/>
              <w:marTop w:val="0"/>
              <w:marBottom w:val="0"/>
              <w:divBdr>
                <w:top w:val="none" w:sz="0" w:space="0" w:color="auto"/>
                <w:left w:val="none" w:sz="0" w:space="0" w:color="auto"/>
                <w:bottom w:val="none" w:sz="0" w:space="0" w:color="auto"/>
                <w:right w:val="none" w:sz="0" w:space="0" w:color="auto"/>
              </w:divBdr>
            </w:div>
            <w:div w:id="539367926">
              <w:marLeft w:val="0"/>
              <w:marRight w:val="0"/>
              <w:marTop w:val="0"/>
              <w:marBottom w:val="0"/>
              <w:divBdr>
                <w:top w:val="none" w:sz="0" w:space="0" w:color="auto"/>
                <w:left w:val="none" w:sz="0" w:space="0" w:color="auto"/>
                <w:bottom w:val="none" w:sz="0" w:space="0" w:color="auto"/>
                <w:right w:val="none" w:sz="0" w:space="0" w:color="auto"/>
              </w:divBdr>
            </w:div>
            <w:div w:id="202979875">
              <w:marLeft w:val="0"/>
              <w:marRight w:val="0"/>
              <w:marTop w:val="0"/>
              <w:marBottom w:val="0"/>
              <w:divBdr>
                <w:top w:val="none" w:sz="0" w:space="0" w:color="auto"/>
                <w:left w:val="none" w:sz="0" w:space="0" w:color="auto"/>
                <w:bottom w:val="none" w:sz="0" w:space="0" w:color="auto"/>
                <w:right w:val="none" w:sz="0" w:space="0" w:color="auto"/>
              </w:divBdr>
            </w:div>
            <w:div w:id="1771975435">
              <w:marLeft w:val="0"/>
              <w:marRight w:val="0"/>
              <w:marTop w:val="0"/>
              <w:marBottom w:val="0"/>
              <w:divBdr>
                <w:top w:val="none" w:sz="0" w:space="0" w:color="auto"/>
                <w:left w:val="none" w:sz="0" w:space="0" w:color="auto"/>
                <w:bottom w:val="none" w:sz="0" w:space="0" w:color="auto"/>
                <w:right w:val="none" w:sz="0" w:space="0" w:color="auto"/>
              </w:divBdr>
            </w:div>
            <w:div w:id="986203994">
              <w:marLeft w:val="0"/>
              <w:marRight w:val="0"/>
              <w:marTop w:val="0"/>
              <w:marBottom w:val="0"/>
              <w:divBdr>
                <w:top w:val="none" w:sz="0" w:space="0" w:color="auto"/>
                <w:left w:val="none" w:sz="0" w:space="0" w:color="auto"/>
                <w:bottom w:val="none" w:sz="0" w:space="0" w:color="auto"/>
                <w:right w:val="none" w:sz="0" w:space="0" w:color="auto"/>
              </w:divBdr>
            </w:div>
            <w:div w:id="1788113322">
              <w:marLeft w:val="0"/>
              <w:marRight w:val="0"/>
              <w:marTop w:val="0"/>
              <w:marBottom w:val="0"/>
              <w:divBdr>
                <w:top w:val="none" w:sz="0" w:space="0" w:color="auto"/>
                <w:left w:val="none" w:sz="0" w:space="0" w:color="auto"/>
                <w:bottom w:val="none" w:sz="0" w:space="0" w:color="auto"/>
                <w:right w:val="none" w:sz="0" w:space="0" w:color="auto"/>
              </w:divBdr>
            </w:div>
            <w:div w:id="965816800">
              <w:marLeft w:val="0"/>
              <w:marRight w:val="0"/>
              <w:marTop w:val="0"/>
              <w:marBottom w:val="0"/>
              <w:divBdr>
                <w:top w:val="none" w:sz="0" w:space="0" w:color="auto"/>
                <w:left w:val="none" w:sz="0" w:space="0" w:color="auto"/>
                <w:bottom w:val="none" w:sz="0" w:space="0" w:color="auto"/>
                <w:right w:val="none" w:sz="0" w:space="0" w:color="auto"/>
              </w:divBdr>
            </w:div>
            <w:div w:id="1698390200">
              <w:marLeft w:val="0"/>
              <w:marRight w:val="0"/>
              <w:marTop w:val="0"/>
              <w:marBottom w:val="0"/>
              <w:divBdr>
                <w:top w:val="none" w:sz="0" w:space="0" w:color="auto"/>
                <w:left w:val="none" w:sz="0" w:space="0" w:color="auto"/>
                <w:bottom w:val="none" w:sz="0" w:space="0" w:color="auto"/>
                <w:right w:val="none" w:sz="0" w:space="0" w:color="auto"/>
              </w:divBdr>
            </w:div>
            <w:div w:id="155002259">
              <w:marLeft w:val="0"/>
              <w:marRight w:val="0"/>
              <w:marTop w:val="0"/>
              <w:marBottom w:val="0"/>
              <w:divBdr>
                <w:top w:val="none" w:sz="0" w:space="0" w:color="auto"/>
                <w:left w:val="none" w:sz="0" w:space="0" w:color="auto"/>
                <w:bottom w:val="none" w:sz="0" w:space="0" w:color="auto"/>
                <w:right w:val="none" w:sz="0" w:space="0" w:color="auto"/>
              </w:divBdr>
            </w:div>
            <w:div w:id="244803875">
              <w:marLeft w:val="0"/>
              <w:marRight w:val="0"/>
              <w:marTop w:val="0"/>
              <w:marBottom w:val="0"/>
              <w:divBdr>
                <w:top w:val="none" w:sz="0" w:space="0" w:color="auto"/>
                <w:left w:val="none" w:sz="0" w:space="0" w:color="auto"/>
                <w:bottom w:val="none" w:sz="0" w:space="0" w:color="auto"/>
                <w:right w:val="none" w:sz="0" w:space="0" w:color="auto"/>
              </w:divBdr>
            </w:div>
            <w:div w:id="337656401">
              <w:marLeft w:val="0"/>
              <w:marRight w:val="0"/>
              <w:marTop w:val="0"/>
              <w:marBottom w:val="0"/>
              <w:divBdr>
                <w:top w:val="none" w:sz="0" w:space="0" w:color="auto"/>
                <w:left w:val="none" w:sz="0" w:space="0" w:color="auto"/>
                <w:bottom w:val="none" w:sz="0" w:space="0" w:color="auto"/>
                <w:right w:val="none" w:sz="0" w:space="0" w:color="auto"/>
              </w:divBdr>
            </w:div>
            <w:div w:id="1377074550">
              <w:marLeft w:val="0"/>
              <w:marRight w:val="0"/>
              <w:marTop w:val="0"/>
              <w:marBottom w:val="0"/>
              <w:divBdr>
                <w:top w:val="none" w:sz="0" w:space="0" w:color="auto"/>
                <w:left w:val="none" w:sz="0" w:space="0" w:color="auto"/>
                <w:bottom w:val="none" w:sz="0" w:space="0" w:color="auto"/>
                <w:right w:val="none" w:sz="0" w:space="0" w:color="auto"/>
              </w:divBdr>
            </w:div>
            <w:div w:id="1142817283">
              <w:marLeft w:val="0"/>
              <w:marRight w:val="0"/>
              <w:marTop w:val="0"/>
              <w:marBottom w:val="0"/>
              <w:divBdr>
                <w:top w:val="none" w:sz="0" w:space="0" w:color="auto"/>
                <w:left w:val="none" w:sz="0" w:space="0" w:color="auto"/>
                <w:bottom w:val="none" w:sz="0" w:space="0" w:color="auto"/>
                <w:right w:val="none" w:sz="0" w:space="0" w:color="auto"/>
              </w:divBdr>
            </w:div>
            <w:div w:id="623537952">
              <w:marLeft w:val="0"/>
              <w:marRight w:val="0"/>
              <w:marTop w:val="0"/>
              <w:marBottom w:val="0"/>
              <w:divBdr>
                <w:top w:val="none" w:sz="0" w:space="0" w:color="auto"/>
                <w:left w:val="none" w:sz="0" w:space="0" w:color="auto"/>
                <w:bottom w:val="none" w:sz="0" w:space="0" w:color="auto"/>
                <w:right w:val="none" w:sz="0" w:space="0" w:color="auto"/>
              </w:divBdr>
            </w:div>
            <w:div w:id="1114596370">
              <w:marLeft w:val="0"/>
              <w:marRight w:val="0"/>
              <w:marTop w:val="0"/>
              <w:marBottom w:val="0"/>
              <w:divBdr>
                <w:top w:val="none" w:sz="0" w:space="0" w:color="auto"/>
                <w:left w:val="none" w:sz="0" w:space="0" w:color="auto"/>
                <w:bottom w:val="none" w:sz="0" w:space="0" w:color="auto"/>
                <w:right w:val="none" w:sz="0" w:space="0" w:color="auto"/>
              </w:divBdr>
            </w:div>
            <w:div w:id="834301910">
              <w:marLeft w:val="0"/>
              <w:marRight w:val="0"/>
              <w:marTop w:val="0"/>
              <w:marBottom w:val="0"/>
              <w:divBdr>
                <w:top w:val="none" w:sz="0" w:space="0" w:color="auto"/>
                <w:left w:val="none" w:sz="0" w:space="0" w:color="auto"/>
                <w:bottom w:val="none" w:sz="0" w:space="0" w:color="auto"/>
                <w:right w:val="none" w:sz="0" w:space="0" w:color="auto"/>
              </w:divBdr>
            </w:div>
            <w:div w:id="2165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0032">
      <w:bodyDiv w:val="1"/>
      <w:marLeft w:val="0"/>
      <w:marRight w:val="0"/>
      <w:marTop w:val="0"/>
      <w:marBottom w:val="0"/>
      <w:divBdr>
        <w:top w:val="none" w:sz="0" w:space="0" w:color="auto"/>
        <w:left w:val="none" w:sz="0" w:space="0" w:color="auto"/>
        <w:bottom w:val="none" w:sz="0" w:space="0" w:color="auto"/>
        <w:right w:val="none" w:sz="0" w:space="0" w:color="auto"/>
      </w:divBdr>
    </w:div>
    <w:div w:id="1220242610">
      <w:bodyDiv w:val="1"/>
      <w:marLeft w:val="0"/>
      <w:marRight w:val="0"/>
      <w:marTop w:val="0"/>
      <w:marBottom w:val="0"/>
      <w:divBdr>
        <w:top w:val="none" w:sz="0" w:space="0" w:color="auto"/>
        <w:left w:val="none" w:sz="0" w:space="0" w:color="auto"/>
        <w:bottom w:val="none" w:sz="0" w:space="0" w:color="auto"/>
        <w:right w:val="none" w:sz="0" w:space="0" w:color="auto"/>
      </w:divBdr>
    </w:div>
    <w:div w:id="1235049199">
      <w:bodyDiv w:val="1"/>
      <w:marLeft w:val="0"/>
      <w:marRight w:val="0"/>
      <w:marTop w:val="0"/>
      <w:marBottom w:val="0"/>
      <w:divBdr>
        <w:top w:val="none" w:sz="0" w:space="0" w:color="auto"/>
        <w:left w:val="none" w:sz="0" w:space="0" w:color="auto"/>
        <w:bottom w:val="none" w:sz="0" w:space="0" w:color="auto"/>
        <w:right w:val="none" w:sz="0" w:space="0" w:color="auto"/>
      </w:divBdr>
      <w:divsChild>
        <w:div w:id="2126579911">
          <w:marLeft w:val="0"/>
          <w:marRight w:val="0"/>
          <w:marTop w:val="0"/>
          <w:marBottom w:val="0"/>
          <w:divBdr>
            <w:top w:val="none" w:sz="0" w:space="0" w:color="auto"/>
            <w:left w:val="none" w:sz="0" w:space="0" w:color="auto"/>
            <w:bottom w:val="none" w:sz="0" w:space="0" w:color="auto"/>
            <w:right w:val="none" w:sz="0" w:space="0" w:color="auto"/>
          </w:divBdr>
          <w:divsChild>
            <w:div w:id="1446075077">
              <w:marLeft w:val="0"/>
              <w:marRight w:val="0"/>
              <w:marTop w:val="0"/>
              <w:marBottom w:val="0"/>
              <w:divBdr>
                <w:top w:val="none" w:sz="0" w:space="0" w:color="auto"/>
                <w:left w:val="none" w:sz="0" w:space="0" w:color="auto"/>
                <w:bottom w:val="none" w:sz="0" w:space="0" w:color="auto"/>
                <w:right w:val="none" w:sz="0" w:space="0" w:color="auto"/>
              </w:divBdr>
            </w:div>
            <w:div w:id="1391539492">
              <w:marLeft w:val="0"/>
              <w:marRight w:val="0"/>
              <w:marTop w:val="0"/>
              <w:marBottom w:val="0"/>
              <w:divBdr>
                <w:top w:val="none" w:sz="0" w:space="0" w:color="auto"/>
                <w:left w:val="none" w:sz="0" w:space="0" w:color="auto"/>
                <w:bottom w:val="none" w:sz="0" w:space="0" w:color="auto"/>
                <w:right w:val="none" w:sz="0" w:space="0" w:color="auto"/>
              </w:divBdr>
            </w:div>
            <w:div w:id="823350628">
              <w:marLeft w:val="0"/>
              <w:marRight w:val="0"/>
              <w:marTop w:val="0"/>
              <w:marBottom w:val="0"/>
              <w:divBdr>
                <w:top w:val="none" w:sz="0" w:space="0" w:color="auto"/>
                <w:left w:val="none" w:sz="0" w:space="0" w:color="auto"/>
                <w:bottom w:val="none" w:sz="0" w:space="0" w:color="auto"/>
                <w:right w:val="none" w:sz="0" w:space="0" w:color="auto"/>
              </w:divBdr>
            </w:div>
            <w:div w:id="1880628098">
              <w:marLeft w:val="0"/>
              <w:marRight w:val="0"/>
              <w:marTop w:val="0"/>
              <w:marBottom w:val="0"/>
              <w:divBdr>
                <w:top w:val="none" w:sz="0" w:space="0" w:color="auto"/>
                <w:left w:val="none" w:sz="0" w:space="0" w:color="auto"/>
                <w:bottom w:val="none" w:sz="0" w:space="0" w:color="auto"/>
                <w:right w:val="none" w:sz="0" w:space="0" w:color="auto"/>
              </w:divBdr>
            </w:div>
            <w:div w:id="1661303949">
              <w:marLeft w:val="0"/>
              <w:marRight w:val="0"/>
              <w:marTop w:val="0"/>
              <w:marBottom w:val="0"/>
              <w:divBdr>
                <w:top w:val="none" w:sz="0" w:space="0" w:color="auto"/>
                <w:left w:val="none" w:sz="0" w:space="0" w:color="auto"/>
                <w:bottom w:val="none" w:sz="0" w:space="0" w:color="auto"/>
                <w:right w:val="none" w:sz="0" w:space="0" w:color="auto"/>
              </w:divBdr>
            </w:div>
            <w:div w:id="1738745868">
              <w:marLeft w:val="0"/>
              <w:marRight w:val="0"/>
              <w:marTop w:val="0"/>
              <w:marBottom w:val="0"/>
              <w:divBdr>
                <w:top w:val="none" w:sz="0" w:space="0" w:color="auto"/>
                <w:left w:val="none" w:sz="0" w:space="0" w:color="auto"/>
                <w:bottom w:val="none" w:sz="0" w:space="0" w:color="auto"/>
                <w:right w:val="none" w:sz="0" w:space="0" w:color="auto"/>
              </w:divBdr>
            </w:div>
            <w:div w:id="1529374445">
              <w:marLeft w:val="0"/>
              <w:marRight w:val="0"/>
              <w:marTop w:val="0"/>
              <w:marBottom w:val="0"/>
              <w:divBdr>
                <w:top w:val="none" w:sz="0" w:space="0" w:color="auto"/>
                <w:left w:val="none" w:sz="0" w:space="0" w:color="auto"/>
                <w:bottom w:val="none" w:sz="0" w:space="0" w:color="auto"/>
                <w:right w:val="none" w:sz="0" w:space="0" w:color="auto"/>
              </w:divBdr>
            </w:div>
            <w:div w:id="1059019198">
              <w:marLeft w:val="0"/>
              <w:marRight w:val="0"/>
              <w:marTop w:val="0"/>
              <w:marBottom w:val="0"/>
              <w:divBdr>
                <w:top w:val="none" w:sz="0" w:space="0" w:color="auto"/>
                <w:left w:val="none" w:sz="0" w:space="0" w:color="auto"/>
                <w:bottom w:val="none" w:sz="0" w:space="0" w:color="auto"/>
                <w:right w:val="none" w:sz="0" w:space="0" w:color="auto"/>
              </w:divBdr>
            </w:div>
            <w:div w:id="1752920867">
              <w:marLeft w:val="0"/>
              <w:marRight w:val="0"/>
              <w:marTop w:val="0"/>
              <w:marBottom w:val="0"/>
              <w:divBdr>
                <w:top w:val="none" w:sz="0" w:space="0" w:color="auto"/>
                <w:left w:val="none" w:sz="0" w:space="0" w:color="auto"/>
                <w:bottom w:val="none" w:sz="0" w:space="0" w:color="auto"/>
                <w:right w:val="none" w:sz="0" w:space="0" w:color="auto"/>
              </w:divBdr>
            </w:div>
            <w:div w:id="766121461">
              <w:marLeft w:val="0"/>
              <w:marRight w:val="0"/>
              <w:marTop w:val="0"/>
              <w:marBottom w:val="0"/>
              <w:divBdr>
                <w:top w:val="none" w:sz="0" w:space="0" w:color="auto"/>
                <w:left w:val="none" w:sz="0" w:space="0" w:color="auto"/>
                <w:bottom w:val="none" w:sz="0" w:space="0" w:color="auto"/>
                <w:right w:val="none" w:sz="0" w:space="0" w:color="auto"/>
              </w:divBdr>
            </w:div>
            <w:div w:id="1412652862">
              <w:marLeft w:val="0"/>
              <w:marRight w:val="0"/>
              <w:marTop w:val="0"/>
              <w:marBottom w:val="0"/>
              <w:divBdr>
                <w:top w:val="none" w:sz="0" w:space="0" w:color="auto"/>
                <w:left w:val="none" w:sz="0" w:space="0" w:color="auto"/>
                <w:bottom w:val="none" w:sz="0" w:space="0" w:color="auto"/>
                <w:right w:val="none" w:sz="0" w:space="0" w:color="auto"/>
              </w:divBdr>
            </w:div>
            <w:div w:id="1838226031">
              <w:marLeft w:val="0"/>
              <w:marRight w:val="0"/>
              <w:marTop w:val="0"/>
              <w:marBottom w:val="0"/>
              <w:divBdr>
                <w:top w:val="none" w:sz="0" w:space="0" w:color="auto"/>
                <w:left w:val="none" w:sz="0" w:space="0" w:color="auto"/>
                <w:bottom w:val="none" w:sz="0" w:space="0" w:color="auto"/>
                <w:right w:val="none" w:sz="0" w:space="0" w:color="auto"/>
              </w:divBdr>
            </w:div>
            <w:div w:id="601380285">
              <w:marLeft w:val="0"/>
              <w:marRight w:val="0"/>
              <w:marTop w:val="0"/>
              <w:marBottom w:val="0"/>
              <w:divBdr>
                <w:top w:val="none" w:sz="0" w:space="0" w:color="auto"/>
                <w:left w:val="none" w:sz="0" w:space="0" w:color="auto"/>
                <w:bottom w:val="none" w:sz="0" w:space="0" w:color="auto"/>
                <w:right w:val="none" w:sz="0" w:space="0" w:color="auto"/>
              </w:divBdr>
            </w:div>
            <w:div w:id="1691492181">
              <w:marLeft w:val="0"/>
              <w:marRight w:val="0"/>
              <w:marTop w:val="0"/>
              <w:marBottom w:val="0"/>
              <w:divBdr>
                <w:top w:val="none" w:sz="0" w:space="0" w:color="auto"/>
                <w:left w:val="none" w:sz="0" w:space="0" w:color="auto"/>
                <w:bottom w:val="none" w:sz="0" w:space="0" w:color="auto"/>
                <w:right w:val="none" w:sz="0" w:space="0" w:color="auto"/>
              </w:divBdr>
            </w:div>
            <w:div w:id="587079806">
              <w:marLeft w:val="0"/>
              <w:marRight w:val="0"/>
              <w:marTop w:val="0"/>
              <w:marBottom w:val="0"/>
              <w:divBdr>
                <w:top w:val="none" w:sz="0" w:space="0" w:color="auto"/>
                <w:left w:val="none" w:sz="0" w:space="0" w:color="auto"/>
                <w:bottom w:val="none" w:sz="0" w:space="0" w:color="auto"/>
                <w:right w:val="none" w:sz="0" w:space="0" w:color="auto"/>
              </w:divBdr>
            </w:div>
            <w:div w:id="442505274">
              <w:marLeft w:val="0"/>
              <w:marRight w:val="0"/>
              <w:marTop w:val="0"/>
              <w:marBottom w:val="0"/>
              <w:divBdr>
                <w:top w:val="none" w:sz="0" w:space="0" w:color="auto"/>
                <w:left w:val="none" w:sz="0" w:space="0" w:color="auto"/>
                <w:bottom w:val="none" w:sz="0" w:space="0" w:color="auto"/>
                <w:right w:val="none" w:sz="0" w:space="0" w:color="auto"/>
              </w:divBdr>
            </w:div>
            <w:div w:id="2054885036">
              <w:marLeft w:val="0"/>
              <w:marRight w:val="0"/>
              <w:marTop w:val="0"/>
              <w:marBottom w:val="0"/>
              <w:divBdr>
                <w:top w:val="none" w:sz="0" w:space="0" w:color="auto"/>
                <w:left w:val="none" w:sz="0" w:space="0" w:color="auto"/>
                <w:bottom w:val="none" w:sz="0" w:space="0" w:color="auto"/>
                <w:right w:val="none" w:sz="0" w:space="0" w:color="auto"/>
              </w:divBdr>
            </w:div>
            <w:div w:id="1733580203">
              <w:marLeft w:val="0"/>
              <w:marRight w:val="0"/>
              <w:marTop w:val="0"/>
              <w:marBottom w:val="0"/>
              <w:divBdr>
                <w:top w:val="none" w:sz="0" w:space="0" w:color="auto"/>
                <w:left w:val="none" w:sz="0" w:space="0" w:color="auto"/>
                <w:bottom w:val="none" w:sz="0" w:space="0" w:color="auto"/>
                <w:right w:val="none" w:sz="0" w:space="0" w:color="auto"/>
              </w:divBdr>
            </w:div>
            <w:div w:id="600331791">
              <w:marLeft w:val="0"/>
              <w:marRight w:val="0"/>
              <w:marTop w:val="0"/>
              <w:marBottom w:val="0"/>
              <w:divBdr>
                <w:top w:val="none" w:sz="0" w:space="0" w:color="auto"/>
                <w:left w:val="none" w:sz="0" w:space="0" w:color="auto"/>
                <w:bottom w:val="none" w:sz="0" w:space="0" w:color="auto"/>
                <w:right w:val="none" w:sz="0" w:space="0" w:color="auto"/>
              </w:divBdr>
            </w:div>
            <w:div w:id="805664872">
              <w:marLeft w:val="0"/>
              <w:marRight w:val="0"/>
              <w:marTop w:val="0"/>
              <w:marBottom w:val="0"/>
              <w:divBdr>
                <w:top w:val="none" w:sz="0" w:space="0" w:color="auto"/>
                <w:left w:val="none" w:sz="0" w:space="0" w:color="auto"/>
                <w:bottom w:val="none" w:sz="0" w:space="0" w:color="auto"/>
                <w:right w:val="none" w:sz="0" w:space="0" w:color="auto"/>
              </w:divBdr>
            </w:div>
            <w:div w:id="1766420192">
              <w:marLeft w:val="0"/>
              <w:marRight w:val="0"/>
              <w:marTop w:val="0"/>
              <w:marBottom w:val="0"/>
              <w:divBdr>
                <w:top w:val="none" w:sz="0" w:space="0" w:color="auto"/>
                <w:left w:val="none" w:sz="0" w:space="0" w:color="auto"/>
                <w:bottom w:val="none" w:sz="0" w:space="0" w:color="auto"/>
                <w:right w:val="none" w:sz="0" w:space="0" w:color="auto"/>
              </w:divBdr>
            </w:div>
            <w:div w:id="893467602">
              <w:marLeft w:val="0"/>
              <w:marRight w:val="0"/>
              <w:marTop w:val="0"/>
              <w:marBottom w:val="0"/>
              <w:divBdr>
                <w:top w:val="none" w:sz="0" w:space="0" w:color="auto"/>
                <w:left w:val="none" w:sz="0" w:space="0" w:color="auto"/>
                <w:bottom w:val="none" w:sz="0" w:space="0" w:color="auto"/>
                <w:right w:val="none" w:sz="0" w:space="0" w:color="auto"/>
              </w:divBdr>
            </w:div>
            <w:div w:id="138157417">
              <w:marLeft w:val="0"/>
              <w:marRight w:val="0"/>
              <w:marTop w:val="0"/>
              <w:marBottom w:val="0"/>
              <w:divBdr>
                <w:top w:val="none" w:sz="0" w:space="0" w:color="auto"/>
                <w:left w:val="none" w:sz="0" w:space="0" w:color="auto"/>
                <w:bottom w:val="none" w:sz="0" w:space="0" w:color="auto"/>
                <w:right w:val="none" w:sz="0" w:space="0" w:color="auto"/>
              </w:divBdr>
            </w:div>
            <w:div w:id="1566143597">
              <w:marLeft w:val="0"/>
              <w:marRight w:val="0"/>
              <w:marTop w:val="0"/>
              <w:marBottom w:val="0"/>
              <w:divBdr>
                <w:top w:val="none" w:sz="0" w:space="0" w:color="auto"/>
                <w:left w:val="none" w:sz="0" w:space="0" w:color="auto"/>
                <w:bottom w:val="none" w:sz="0" w:space="0" w:color="auto"/>
                <w:right w:val="none" w:sz="0" w:space="0" w:color="auto"/>
              </w:divBdr>
            </w:div>
            <w:div w:id="428162606">
              <w:marLeft w:val="0"/>
              <w:marRight w:val="0"/>
              <w:marTop w:val="0"/>
              <w:marBottom w:val="0"/>
              <w:divBdr>
                <w:top w:val="none" w:sz="0" w:space="0" w:color="auto"/>
                <w:left w:val="none" w:sz="0" w:space="0" w:color="auto"/>
                <w:bottom w:val="none" w:sz="0" w:space="0" w:color="auto"/>
                <w:right w:val="none" w:sz="0" w:space="0" w:color="auto"/>
              </w:divBdr>
            </w:div>
            <w:div w:id="1916550100">
              <w:marLeft w:val="0"/>
              <w:marRight w:val="0"/>
              <w:marTop w:val="0"/>
              <w:marBottom w:val="0"/>
              <w:divBdr>
                <w:top w:val="none" w:sz="0" w:space="0" w:color="auto"/>
                <w:left w:val="none" w:sz="0" w:space="0" w:color="auto"/>
                <w:bottom w:val="none" w:sz="0" w:space="0" w:color="auto"/>
                <w:right w:val="none" w:sz="0" w:space="0" w:color="auto"/>
              </w:divBdr>
            </w:div>
            <w:div w:id="1599868731">
              <w:marLeft w:val="0"/>
              <w:marRight w:val="0"/>
              <w:marTop w:val="0"/>
              <w:marBottom w:val="0"/>
              <w:divBdr>
                <w:top w:val="none" w:sz="0" w:space="0" w:color="auto"/>
                <w:left w:val="none" w:sz="0" w:space="0" w:color="auto"/>
                <w:bottom w:val="none" w:sz="0" w:space="0" w:color="auto"/>
                <w:right w:val="none" w:sz="0" w:space="0" w:color="auto"/>
              </w:divBdr>
            </w:div>
            <w:div w:id="1347169240">
              <w:marLeft w:val="0"/>
              <w:marRight w:val="0"/>
              <w:marTop w:val="0"/>
              <w:marBottom w:val="0"/>
              <w:divBdr>
                <w:top w:val="none" w:sz="0" w:space="0" w:color="auto"/>
                <w:left w:val="none" w:sz="0" w:space="0" w:color="auto"/>
                <w:bottom w:val="none" w:sz="0" w:space="0" w:color="auto"/>
                <w:right w:val="none" w:sz="0" w:space="0" w:color="auto"/>
              </w:divBdr>
            </w:div>
            <w:div w:id="152990435">
              <w:marLeft w:val="0"/>
              <w:marRight w:val="0"/>
              <w:marTop w:val="0"/>
              <w:marBottom w:val="0"/>
              <w:divBdr>
                <w:top w:val="none" w:sz="0" w:space="0" w:color="auto"/>
                <w:left w:val="none" w:sz="0" w:space="0" w:color="auto"/>
                <w:bottom w:val="none" w:sz="0" w:space="0" w:color="auto"/>
                <w:right w:val="none" w:sz="0" w:space="0" w:color="auto"/>
              </w:divBdr>
            </w:div>
            <w:div w:id="523446828">
              <w:marLeft w:val="0"/>
              <w:marRight w:val="0"/>
              <w:marTop w:val="0"/>
              <w:marBottom w:val="0"/>
              <w:divBdr>
                <w:top w:val="none" w:sz="0" w:space="0" w:color="auto"/>
                <w:left w:val="none" w:sz="0" w:space="0" w:color="auto"/>
                <w:bottom w:val="none" w:sz="0" w:space="0" w:color="auto"/>
                <w:right w:val="none" w:sz="0" w:space="0" w:color="auto"/>
              </w:divBdr>
            </w:div>
            <w:div w:id="1855193240">
              <w:marLeft w:val="0"/>
              <w:marRight w:val="0"/>
              <w:marTop w:val="0"/>
              <w:marBottom w:val="0"/>
              <w:divBdr>
                <w:top w:val="none" w:sz="0" w:space="0" w:color="auto"/>
                <w:left w:val="none" w:sz="0" w:space="0" w:color="auto"/>
                <w:bottom w:val="none" w:sz="0" w:space="0" w:color="auto"/>
                <w:right w:val="none" w:sz="0" w:space="0" w:color="auto"/>
              </w:divBdr>
            </w:div>
            <w:div w:id="1551304208">
              <w:marLeft w:val="0"/>
              <w:marRight w:val="0"/>
              <w:marTop w:val="0"/>
              <w:marBottom w:val="0"/>
              <w:divBdr>
                <w:top w:val="none" w:sz="0" w:space="0" w:color="auto"/>
                <w:left w:val="none" w:sz="0" w:space="0" w:color="auto"/>
                <w:bottom w:val="none" w:sz="0" w:space="0" w:color="auto"/>
                <w:right w:val="none" w:sz="0" w:space="0" w:color="auto"/>
              </w:divBdr>
            </w:div>
            <w:div w:id="343559354">
              <w:marLeft w:val="0"/>
              <w:marRight w:val="0"/>
              <w:marTop w:val="0"/>
              <w:marBottom w:val="0"/>
              <w:divBdr>
                <w:top w:val="none" w:sz="0" w:space="0" w:color="auto"/>
                <w:left w:val="none" w:sz="0" w:space="0" w:color="auto"/>
                <w:bottom w:val="none" w:sz="0" w:space="0" w:color="auto"/>
                <w:right w:val="none" w:sz="0" w:space="0" w:color="auto"/>
              </w:divBdr>
            </w:div>
            <w:div w:id="640500483">
              <w:marLeft w:val="0"/>
              <w:marRight w:val="0"/>
              <w:marTop w:val="0"/>
              <w:marBottom w:val="0"/>
              <w:divBdr>
                <w:top w:val="none" w:sz="0" w:space="0" w:color="auto"/>
                <w:left w:val="none" w:sz="0" w:space="0" w:color="auto"/>
                <w:bottom w:val="none" w:sz="0" w:space="0" w:color="auto"/>
                <w:right w:val="none" w:sz="0" w:space="0" w:color="auto"/>
              </w:divBdr>
            </w:div>
            <w:div w:id="1427925158">
              <w:marLeft w:val="0"/>
              <w:marRight w:val="0"/>
              <w:marTop w:val="0"/>
              <w:marBottom w:val="0"/>
              <w:divBdr>
                <w:top w:val="none" w:sz="0" w:space="0" w:color="auto"/>
                <w:left w:val="none" w:sz="0" w:space="0" w:color="auto"/>
                <w:bottom w:val="none" w:sz="0" w:space="0" w:color="auto"/>
                <w:right w:val="none" w:sz="0" w:space="0" w:color="auto"/>
              </w:divBdr>
            </w:div>
            <w:div w:id="1351374863">
              <w:marLeft w:val="0"/>
              <w:marRight w:val="0"/>
              <w:marTop w:val="0"/>
              <w:marBottom w:val="0"/>
              <w:divBdr>
                <w:top w:val="none" w:sz="0" w:space="0" w:color="auto"/>
                <w:left w:val="none" w:sz="0" w:space="0" w:color="auto"/>
                <w:bottom w:val="none" w:sz="0" w:space="0" w:color="auto"/>
                <w:right w:val="none" w:sz="0" w:space="0" w:color="auto"/>
              </w:divBdr>
            </w:div>
            <w:div w:id="1574200211">
              <w:marLeft w:val="0"/>
              <w:marRight w:val="0"/>
              <w:marTop w:val="0"/>
              <w:marBottom w:val="0"/>
              <w:divBdr>
                <w:top w:val="none" w:sz="0" w:space="0" w:color="auto"/>
                <w:left w:val="none" w:sz="0" w:space="0" w:color="auto"/>
                <w:bottom w:val="none" w:sz="0" w:space="0" w:color="auto"/>
                <w:right w:val="none" w:sz="0" w:space="0" w:color="auto"/>
              </w:divBdr>
            </w:div>
            <w:div w:id="407187995">
              <w:marLeft w:val="0"/>
              <w:marRight w:val="0"/>
              <w:marTop w:val="0"/>
              <w:marBottom w:val="0"/>
              <w:divBdr>
                <w:top w:val="none" w:sz="0" w:space="0" w:color="auto"/>
                <w:left w:val="none" w:sz="0" w:space="0" w:color="auto"/>
                <w:bottom w:val="none" w:sz="0" w:space="0" w:color="auto"/>
                <w:right w:val="none" w:sz="0" w:space="0" w:color="auto"/>
              </w:divBdr>
            </w:div>
            <w:div w:id="1584996351">
              <w:marLeft w:val="0"/>
              <w:marRight w:val="0"/>
              <w:marTop w:val="0"/>
              <w:marBottom w:val="0"/>
              <w:divBdr>
                <w:top w:val="none" w:sz="0" w:space="0" w:color="auto"/>
                <w:left w:val="none" w:sz="0" w:space="0" w:color="auto"/>
                <w:bottom w:val="none" w:sz="0" w:space="0" w:color="auto"/>
                <w:right w:val="none" w:sz="0" w:space="0" w:color="auto"/>
              </w:divBdr>
            </w:div>
            <w:div w:id="122039585">
              <w:marLeft w:val="0"/>
              <w:marRight w:val="0"/>
              <w:marTop w:val="0"/>
              <w:marBottom w:val="0"/>
              <w:divBdr>
                <w:top w:val="none" w:sz="0" w:space="0" w:color="auto"/>
                <w:left w:val="none" w:sz="0" w:space="0" w:color="auto"/>
                <w:bottom w:val="none" w:sz="0" w:space="0" w:color="auto"/>
                <w:right w:val="none" w:sz="0" w:space="0" w:color="auto"/>
              </w:divBdr>
            </w:div>
            <w:div w:id="1629316446">
              <w:marLeft w:val="0"/>
              <w:marRight w:val="0"/>
              <w:marTop w:val="0"/>
              <w:marBottom w:val="0"/>
              <w:divBdr>
                <w:top w:val="none" w:sz="0" w:space="0" w:color="auto"/>
                <w:left w:val="none" w:sz="0" w:space="0" w:color="auto"/>
                <w:bottom w:val="none" w:sz="0" w:space="0" w:color="auto"/>
                <w:right w:val="none" w:sz="0" w:space="0" w:color="auto"/>
              </w:divBdr>
            </w:div>
            <w:div w:id="1707485689">
              <w:marLeft w:val="0"/>
              <w:marRight w:val="0"/>
              <w:marTop w:val="0"/>
              <w:marBottom w:val="0"/>
              <w:divBdr>
                <w:top w:val="none" w:sz="0" w:space="0" w:color="auto"/>
                <w:left w:val="none" w:sz="0" w:space="0" w:color="auto"/>
                <w:bottom w:val="none" w:sz="0" w:space="0" w:color="auto"/>
                <w:right w:val="none" w:sz="0" w:space="0" w:color="auto"/>
              </w:divBdr>
            </w:div>
            <w:div w:id="1481267433">
              <w:marLeft w:val="0"/>
              <w:marRight w:val="0"/>
              <w:marTop w:val="0"/>
              <w:marBottom w:val="0"/>
              <w:divBdr>
                <w:top w:val="none" w:sz="0" w:space="0" w:color="auto"/>
                <w:left w:val="none" w:sz="0" w:space="0" w:color="auto"/>
                <w:bottom w:val="none" w:sz="0" w:space="0" w:color="auto"/>
                <w:right w:val="none" w:sz="0" w:space="0" w:color="auto"/>
              </w:divBdr>
            </w:div>
            <w:div w:id="84691494">
              <w:marLeft w:val="0"/>
              <w:marRight w:val="0"/>
              <w:marTop w:val="0"/>
              <w:marBottom w:val="0"/>
              <w:divBdr>
                <w:top w:val="none" w:sz="0" w:space="0" w:color="auto"/>
                <w:left w:val="none" w:sz="0" w:space="0" w:color="auto"/>
                <w:bottom w:val="none" w:sz="0" w:space="0" w:color="auto"/>
                <w:right w:val="none" w:sz="0" w:space="0" w:color="auto"/>
              </w:divBdr>
            </w:div>
            <w:div w:id="861161615">
              <w:marLeft w:val="0"/>
              <w:marRight w:val="0"/>
              <w:marTop w:val="0"/>
              <w:marBottom w:val="0"/>
              <w:divBdr>
                <w:top w:val="none" w:sz="0" w:space="0" w:color="auto"/>
                <w:left w:val="none" w:sz="0" w:space="0" w:color="auto"/>
                <w:bottom w:val="none" w:sz="0" w:space="0" w:color="auto"/>
                <w:right w:val="none" w:sz="0" w:space="0" w:color="auto"/>
              </w:divBdr>
            </w:div>
            <w:div w:id="824471283">
              <w:marLeft w:val="0"/>
              <w:marRight w:val="0"/>
              <w:marTop w:val="0"/>
              <w:marBottom w:val="0"/>
              <w:divBdr>
                <w:top w:val="none" w:sz="0" w:space="0" w:color="auto"/>
                <w:left w:val="none" w:sz="0" w:space="0" w:color="auto"/>
                <w:bottom w:val="none" w:sz="0" w:space="0" w:color="auto"/>
                <w:right w:val="none" w:sz="0" w:space="0" w:color="auto"/>
              </w:divBdr>
            </w:div>
            <w:div w:id="2120828347">
              <w:marLeft w:val="0"/>
              <w:marRight w:val="0"/>
              <w:marTop w:val="0"/>
              <w:marBottom w:val="0"/>
              <w:divBdr>
                <w:top w:val="none" w:sz="0" w:space="0" w:color="auto"/>
                <w:left w:val="none" w:sz="0" w:space="0" w:color="auto"/>
                <w:bottom w:val="none" w:sz="0" w:space="0" w:color="auto"/>
                <w:right w:val="none" w:sz="0" w:space="0" w:color="auto"/>
              </w:divBdr>
            </w:div>
            <w:div w:id="744499308">
              <w:marLeft w:val="0"/>
              <w:marRight w:val="0"/>
              <w:marTop w:val="0"/>
              <w:marBottom w:val="0"/>
              <w:divBdr>
                <w:top w:val="none" w:sz="0" w:space="0" w:color="auto"/>
                <w:left w:val="none" w:sz="0" w:space="0" w:color="auto"/>
                <w:bottom w:val="none" w:sz="0" w:space="0" w:color="auto"/>
                <w:right w:val="none" w:sz="0" w:space="0" w:color="auto"/>
              </w:divBdr>
            </w:div>
            <w:div w:id="1091047681">
              <w:marLeft w:val="0"/>
              <w:marRight w:val="0"/>
              <w:marTop w:val="0"/>
              <w:marBottom w:val="0"/>
              <w:divBdr>
                <w:top w:val="none" w:sz="0" w:space="0" w:color="auto"/>
                <w:left w:val="none" w:sz="0" w:space="0" w:color="auto"/>
                <w:bottom w:val="none" w:sz="0" w:space="0" w:color="auto"/>
                <w:right w:val="none" w:sz="0" w:space="0" w:color="auto"/>
              </w:divBdr>
            </w:div>
            <w:div w:id="1770275346">
              <w:marLeft w:val="0"/>
              <w:marRight w:val="0"/>
              <w:marTop w:val="0"/>
              <w:marBottom w:val="0"/>
              <w:divBdr>
                <w:top w:val="none" w:sz="0" w:space="0" w:color="auto"/>
                <w:left w:val="none" w:sz="0" w:space="0" w:color="auto"/>
                <w:bottom w:val="none" w:sz="0" w:space="0" w:color="auto"/>
                <w:right w:val="none" w:sz="0" w:space="0" w:color="auto"/>
              </w:divBdr>
            </w:div>
            <w:div w:id="1457455766">
              <w:marLeft w:val="0"/>
              <w:marRight w:val="0"/>
              <w:marTop w:val="0"/>
              <w:marBottom w:val="0"/>
              <w:divBdr>
                <w:top w:val="none" w:sz="0" w:space="0" w:color="auto"/>
                <w:left w:val="none" w:sz="0" w:space="0" w:color="auto"/>
                <w:bottom w:val="none" w:sz="0" w:space="0" w:color="auto"/>
                <w:right w:val="none" w:sz="0" w:space="0" w:color="auto"/>
              </w:divBdr>
            </w:div>
            <w:div w:id="984579936">
              <w:marLeft w:val="0"/>
              <w:marRight w:val="0"/>
              <w:marTop w:val="0"/>
              <w:marBottom w:val="0"/>
              <w:divBdr>
                <w:top w:val="none" w:sz="0" w:space="0" w:color="auto"/>
                <w:left w:val="none" w:sz="0" w:space="0" w:color="auto"/>
                <w:bottom w:val="none" w:sz="0" w:space="0" w:color="auto"/>
                <w:right w:val="none" w:sz="0" w:space="0" w:color="auto"/>
              </w:divBdr>
            </w:div>
            <w:div w:id="1076433855">
              <w:marLeft w:val="0"/>
              <w:marRight w:val="0"/>
              <w:marTop w:val="0"/>
              <w:marBottom w:val="0"/>
              <w:divBdr>
                <w:top w:val="none" w:sz="0" w:space="0" w:color="auto"/>
                <w:left w:val="none" w:sz="0" w:space="0" w:color="auto"/>
                <w:bottom w:val="none" w:sz="0" w:space="0" w:color="auto"/>
                <w:right w:val="none" w:sz="0" w:space="0" w:color="auto"/>
              </w:divBdr>
            </w:div>
            <w:div w:id="263997275">
              <w:marLeft w:val="0"/>
              <w:marRight w:val="0"/>
              <w:marTop w:val="0"/>
              <w:marBottom w:val="0"/>
              <w:divBdr>
                <w:top w:val="none" w:sz="0" w:space="0" w:color="auto"/>
                <w:left w:val="none" w:sz="0" w:space="0" w:color="auto"/>
                <w:bottom w:val="none" w:sz="0" w:space="0" w:color="auto"/>
                <w:right w:val="none" w:sz="0" w:space="0" w:color="auto"/>
              </w:divBdr>
            </w:div>
            <w:div w:id="64953952">
              <w:marLeft w:val="0"/>
              <w:marRight w:val="0"/>
              <w:marTop w:val="0"/>
              <w:marBottom w:val="0"/>
              <w:divBdr>
                <w:top w:val="none" w:sz="0" w:space="0" w:color="auto"/>
                <w:left w:val="none" w:sz="0" w:space="0" w:color="auto"/>
                <w:bottom w:val="none" w:sz="0" w:space="0" w:color="auto"/>
                <w:right w:val="none" w:sz="0" w:space="0" w:color="auto"/>
              </w:divBdr>
            </w:div>
            <w:div w:id="1347290136">
              <w:marLeft w:val="0"/>
              <w:marRight w:val="0"/>
              <w:marTop w:val="0"/>
              <w:marBottom w:val="0"/>
              <w:divBdr>
                <w:top w:val="none" w:sz="0" w:space="0" w:color="auto"/>
                <w:left w:val="none" w:sz="0" w:space="0" w:color="auto"/>
                <w:bottom w:val="none" w:sz="0" w:space="0" w:color="auto"/>
                <w:right w:val="none" w:sz="0" w:space="0" w:color="auto"/>
              </w:divBdr>
            </w:div>
            <w:div w:id="397484618">
              <w:marLeft w:val="0"/>
              <w:marRight w:val="0"/>
              <w:marTop w:val="0"/>
              <w:marBottom w:val="0"/>
              <w:divBdr>
                <w:top w:val="none" w:sz="0" w:space="0" w:color="auto"/>
                <w:left w:val="none" w:sz="0" w:space="0" w:color="auto"/>
                <w:bottom w:val="none" w:sz="0" w:space="0" w:color="auto"/>
                <w:right w:val="none" w:sz="0" w:space="0" w:color="auto"/>
              </w:divBdr>
            </w:div>
            <w:div w:id="185874284">
              <w:marLeft w:val="0"/>
              <w:marRight w:val="0"/>
              <w:marTop w:val="0"/>
              <w:marBottom w:val="0"/>
              <w:divBdr>
                <w:top w:val="none" w:sz="0" w:space="0" w:color="auto"/>
                <w:left w:val="none" w:sz="0" w:space="0" w:color="auto"/>
                <w:bottom w:val="none" w:sz="0" w:space="0" w:color="auto"/>
                <w:right w:val="none" w:sz="0" w:space="0" w:color="auto"/>
              </w:divBdr>
            </w:div>
            <w:div w:id="1082801208">
              <w:marLeft w:val="0"/>
              <w:marRight w:val="0"/>
              <w:marTop w:val="0"/>
              <w:marBottom w:val="0"/>
              <w:divBdr>
                <w:top w:val="none" w:sz="0" w:space="0" w:color="auto"/>
                <w:left w:val="none" w:sz="0" w:space="0" w:color="auto"/>
                <w:bottom w:val="none" w:sz="0" w:space="0" w:color="auto"/>
                <w:right w:val="none" w:sz="0" w:space="0" w:color="auto"/>
              </w:divBdr>
            </w:div>
            <w:div w:id="1120731674">
              <w:marLeft w:val="0"/>
              <w:marRight w:val="0"/>
              <w:marTop w:val="0"/>
              <w:marBottom w:val="0"/>
              <w:divBdr>
                <w:top w:val="none" w:sz="0" w:space="0" w:color="auto"/>
                <w:left w:val="none" w:sz="0" w:space="0" w:color="auto"/>
                <w:bottom w:val="none" w:sz="0" w:space="0" w:color="auto"/>
                <w:right w:val="none" w:sz="0" w:space="0" w:color="auto"/>
              </w:divBdr>
            </w:div>
            <w:div w:id="699549799">
              <w:marLeft w:val="0"/>
              <w:marRight w:val="0"/>
              <w:marTop w:val="0"/>
              <w:marBottom w:val="0"/>
              <w:divBdr>
                <w:top w:val="none" w:sz="0" w:space="0" w:color="auto"/>
                <w:left w:val="none" w:sz="0" w:space="0" w:color="auto"/>
                <w:bottom w:val="none" w:sz="0" w:space="0" w:color="auto"/>
                <w:right w:val="none" w:sz="0" w:space="0" w:color="auto"/>
              </w:divBdr>
            </w:div>
            <w:div w:id="684526780">
              <w:marLeft w:val="0"/>
              <w:marRight w:val="0"/>
              <w:marTop w:val="0"/>
              <w:marBottom w:val="0"/>
              <w:divBdr>
                <w:top w:val="none" w:sz="0" w:space="0" w:color="auto"/>
                <w:left w:val="none" w:sz="0" w:space="0" w:color="auto"/>
                <w:bottom w:val="none" w:sz="0" w:space="0" w:color="auto"/>
                <w:right w:val="none" w:sz="0" w:space="0" w:color="auto"/>
              </w:divBdr>
            </w:div>
            <w:div w:id="263072806">
              <w:marLeft w:val="0"/>
              <w:marRight w:val="0"/>
              <w:marTop w:val="0"/>
              <w:marBottom w:val="0"/>
              <w:divBdr>
                <w:top w:val="none" w:sz="0" w:space="0" w:color="auto"/>
                <w:left w:val="none" w:sz="0" w:space="0" w:color="auto"/>
                <w:bottom w:val="none" w:sz="0" w:space="0" w:color="auto"/>
                <w:right w:val="none" w:sz="0" w:space="0" w:color="auto"/>
              </w:divBdr>
            </w:div>
            <w:div w:id="906646757">
              <w:marLeft w:val="0"/>
              <w:marRight w:val="0"/>
              <w:marTop w:val="0"/>
              <w:marBottom w:val="0"/>
              <w:divBdr>
                <w:top w:val="none" w:sz="0" w:space="0" w:color="auto"/>
                <w:left w:val="none" w:sz="0" w:space="0" w:color="auto"/>
                <w:bottom w:val="none" w:sz="0" w:space="0" w:color="auto"/>
                <w:right w:val="none" w:sz="0" w:space="0" w:color="auto"/>
              </w:divBdr>
            </w:div>
            <w:div w:id="2020157453">
              <w:marLeft w:val="0"/>
              <w:marRight w:val="0"/>
              <w:marTop w:val="0"/>
              <w:marBottom w:val="0"/>
              <w:divBdr>
                <w:top w:val="none" w:sz="0" w:space="0" w:color="auto"/>
                <w:left w:val="none" w:sz="0" w:space="0" w:color="auto"/>
                <w:bottom w:val="none" w:sz="0" w:space="0" w:color="auto"/>
                <w:right w:val="none" w:sz="0" w:space="0" w:color="auto"/>
              </w:divBdr>
            </w:div>
            <w:div w:id="42681856">
              <w:marLeft w:val="0"/>
              <w:marRight w:val="0"/>
              <w:marTop w:val="0"/>
              <w:marBottom w:val="0"/>
              <w:divBdr>
                <w:top w:val="none" w:sz="0" w:space="0" w:color="auto"/>
                <w:left w:val="none" w:sz="0" w:space="0" w:color="auto"/>
                <w:bottom w:val="none" w:sz="0" w:space="0" w:color="auto"/>
                <w:right w:val="none" w:sz="0" w:space="0" w:color="auto"/>
              </w:divBdr>
            </w:div>
            <w:div w:id="414204349">
              <w:marLeft w:val="0"/>
              <w:marRight w:val="0"/>
              <w:marTop w:val="0"/>
              <w:marBottom w:val="0"/>
              <w:divBdr>
                <w:top w:val="none" w:sz="0" w:space="0" w:color="auto"/>
                <w:left w:val="none" w:sz="0" w:space="0" w:color="auto"/>
                <w:bottom w:val="none" w:sz="0" w:space="0" w:color="auto"/>
                <w:right w:val="none" w:sz="0" w:space="0" w:color="auto"/>
              </w:divBdr>
            </w:div>
            <w:div w:id="2088921832">
              <w:marLeft w:val="0"/>
              <w:marRight w:val="0"/>
              <w:marTop w:val="0"/>
              <w:marBottom w:val="0"/>
              <w:divBdr>
                <w:top w:val="none" w:sz="0" w:space="0" w:color="auto"/>
                <w:left w:val="none" w:sz="0" w:space="0" w:color="auto"/>
                <w:bottom w:val="none" w:sz="0" w:space="0" w:color="auto"/>
                <w:right w:val="none" w:sz="0" w:space="0" w:color="auto"/>
              </w:divBdr>
            </w:div>
            <w:div w:id="2076394945">
              <w:marLeft w:val="0"/>
              <w:marRight w:val="0"/>
              <w:marTop w:val="0"/>
              <w:marBottom w:val="0"/>
              <w:divBdr>
                <w:top w:val="none" w:sz="0" w:space="0" w:color="auto"/>
                <w:left w:val="none" w:sz="0" w:space="0" w:color="auto"/>
                <w:bottom w:val="none" w:sz="0" w:space="0" w:color="auto"/>
                <w:right w:val="none" w:sz="0" w:space="0" w:color="auto"/>
              </w:divBdr>
            </w:div>
            <w:div w:id="257761345">
              <w:marLeft w:val="0"/>
              <w:marRight w:val="0"/>
              <w:marTop w:val="0"/>
              <w:marBottom w:val="0"/>
              <w:divBdr>
                <w:top w:val="none" w:sz="0" w:space="0" w:color="auto"/>
                <w:left w:val="none" w:sz="0" w:space="0" w:color="auto"/>
                <w:bottom w:val="none" w:sz="0" w:space="0" w:color="auto"/>
                <w:right w:val="none" w:sz="0" w:space="0" w:color="auto"/>
              </w:divBdr>
            </w:div>
            <w:div w:id="2012641150">
              <w:marLeft w:val="0"/>
              <w:marRight w:val="0"/>
              <w:marTop w:val="0"/>
              <w:marBottom w:val="0"/>
              <w:divBdr>
                <w:top w:val="none" w:sz="0" w:space="0" w:color="auto"/>
                <w:left w:val="none" w:sz="0" w:space="0" w:color="auto"/>
                <w:bottom w:val="none" w:sz="0" w:space="0" w:color="auto"/>
                <w:right w:val="none" w:sz="0" w:space="0" w:color="auto"/>
              </w:divBdr>
            </w:div>
            <w:div w:id="1084107733">
              <w:marLeft w:val="0"/>
              <w:marRight w:val="0"/>
              <w:marTop w:val="0"/>
              <w:marBottom w:val="0"/>
              <w:divBdr>
                <w:top w:val="none" w:sz="0" w:space="0" w:color="auto"/>
                <w:left w:val="none" w:sz="0" w:space="0" w:color="auto"/>
                <w:bottom w:val="none" w:sz="0" w:space="0" w:color="auto"/>
                <w:right w:val="none" w:sz="0" w:space="0" w:color="auto"/>
              </w:divBdr>
            </w:div>
            <w:div w:id="824708530">
              <w:marLeft w:val="0"/>
              <w:marRight w:val="0"/>
              <w:marTop w:val="0"/>
              <w:marBottom w:val="0"/>
              <w:divBdr>
                <w:top w:val="none" w:sz="0" w:space="0" w:color="auto"/>
                <w:left w:val="none" w:sz="0" w:space="0" w:color="auto"/>
                <w:bottom w:val="none" w:sz="0" w:space="0" w:color="auto"/>
                <w:right w:val="none" w:sz="0" w:space="0" w:color="auto"/>
              </w:divBdr>
            </w:div>
            <w:div w:id="37827912">
              <w:marLeft w:val="0"/>
              <w:marRight w:val="0"/>
              <w:marTop w:val="0"/>
              <w:marBottom w:val="0"/>
              <w:divBdr>
                <w:top w:val="none" w:sz="0" w:space="0" w:color="auto"/>
                <w:left w:val="none" w:sz="0" w:space="0" w:color="auto"/>
                <w:bottom w:val="none" w:sz="0" w:space="0" w:color="auto"/>
                <w:right w:val="none" w:sz="0" w:space="0" w:color="auto"/>
              </w:divBdr>
            </w:div>
            <w:div w:id="890844397">
              <w:marLeft w:val="0"/>
              <w:marRight w:val="0"/>
              <w:marTop w:val="0"/>
              <w:marBottom w:val="0"/>
              <w:divBdr>
                <w:top w:val="none" w:sz="0" w:space="0" w:color="auto"/>
                <w:left w:val="none" w:sz="0" w:space="0" w:color="auto"/>
                <w:bottom w:val="none" w:sz="0" w:space="0" w:color="auto"/>
                <w:right w:val="none" w:sz="0" w:space="0" w:color="auto"/>
              </w:divBdr>
            </w:div>
            <w:div w:id="164247140">
              <w:marLeft w:val="0"/>
              <w:marRight w:val="0"/>
              <w:marTop w:val="0"/>
              <w:marBottom w:val="0"/>
              <w:divBdr>
                <w:top w:val="none" w:sz="0" w:space="0" w:color="auto"/>
                <w:left w:val="none" w:sz="0" w:space="0" w:color="auto"/>
                <w:bottom w:val="none" w:sz="0" w:space="0" w:color="auto"/>
                <w:right w:val="none" w:sz="0" w:space="0" w:color="auto"/>
              </w:divBdr>
            </w:div>
            <w:div w:id="675353054">
              <w:marLeft w:val="0"/>
              <w:marRight w:val="0"/>
              <w:marTop w:val="0"/>
              <w:marBottom w:val="0"/>
              <w:divBdr>
                <w:top w:val="none" w:sz="0" w:space="0" w:color="auto"/>
                <w:left w:val="none" w:sz="0" w:space="0" w:color="auto"/>
                <w:bottom w:val="none" w:sz="0" w:space="0" w:color="auto"/>
                <w:right w:val="none" w:sz="0" w:space="0" w:color="auto"/>
              </w:divBdr>
            </w:div>
            <w:div w:id="2034528191">
              <w:marLeft w:val="0"/>
              <w:marRight w:val="0"/>
              <w:marTop w:val="0"/>
              <w:marBottom w:val="0"/>
              <w:divBdr>
                <w:top w:val="none" w:sz="0" w:space="0" w:color="auto"/>
                <w:left w:val="none" w:sz="0" w:space="0" w:color="auto"/>
                <w:bottom w:val="none" w:sz="0" w:space="0" w:color="auto"/>
                <w:right w:val="none" w:sz="0" w:space="0" w:color="auto"/>
              </w:divBdr>
            </w:div>
            <w:div w:id="756556652">
              <w:marLeft w:val="0"/>
              <w:marRight w:val="0"/>
              <w:marTop w:val="0"/>
              <w:marBottom w:val="0"/>
              <w:divBdr>
                <w:top w:val="none" w:sz="0" w:space="0" w:color="auto"/>
                <w:left w:val="none" w:sz="0" w:space="0" w:color="auto"/>
                <w:bottom w:val="none" w:sz="0" w:space="0" w:color="auto"/>
                <w:right w:val="none" w:sz="0" w:space="0" w:color="auto"/>
              </w:divBdr>
            </w:div>
            <w:div w:id="103891270">
              <w:marLeft w:val="0"/>
              <w:marRight w:val="0"/>
              <w:marTop w:val="0"/>
              <w:marBottom w:val="0"/>
              <w:divBdr>
                <w:top w:val="none" w:sz="0" w:space="0" w:color="auto"/>
                <w:left w:val="none" w:sz="0" w:space="0" w:color="auto"/>
                <w:bottom w:val="none" w:sz="0" w:space="0" w:color="auto"/>
                <w:right w:val="none" w:sz="0" w:space="0" w:color="auto"/>
              </w:divBdr>
            </w:div>
            <w:div w:id="1173303577">
              <w:marLeft w:val="0"/>
              <w:marRight w:val="0"/>
              <w:marTop w:val="0"/>
              <w:marBottom w:val="0"/>
              <w:divBdr>
                <w:top w:val="none" w:sz="0" w:space="0" w:color="auto"/>
                <w:left w:val="none" w:sz="0" w:space="0" w:color="auto"/>
                <w:bottom w:val="none" w:sz="0" w:space="0" w:color="auto"/>
                <w:right w:val="none" w:sz="0" w:space="0" w:color="auto"/>
              </w:divBdr>
            </w:div>
            <w:div w:id="814840263">
              <w:marLeft w:val="0"/>
              <w:marRight w:val="0"/>
              <w:marTop w:val="0"/>
              <w:marBottom w:val="0"/>
              <w:divBdr>
                <w:top w:val="none" w:sz="0" w:space="0" w:color="auto"/>
                <w:left w:val="none" w:sz="0" w:space="0" w:color="auto"/>
                <w:bottom w:val="none" w:sz="0" w:space="0" w:color="auto"/>
                <w:right w:val="none" w:sz="0" w:space="0" w:color="auto"/>
              </w:divBdr>
            </w:div>
            <w:div w:id="2047173364">
              <w:marLeft w:val="0"/>
              <w:marRight w:val="0"/>
              <w:marTop w:val="0"/>
              <w:marBottom w:val="0"/>
              <w:divBdr>
                <w:top w:val="none" w:sz="0" w:space="0" w:color="auto"/>
                <w:left w:val="none" w:sz="0" w:space="0" w:color="auto"/>
                <w:bottom w:val="none" w:sz="0" w:space="0" w:color="auto"/>
                <w:right w:val="none" w:sz="0" w:space="0" w:color="auto"/>
              </w:divBdr>
            </w:div>
            <w:div w:id="1360206166">
              <w:marLeft w:val="0"/>
              <w:marRight w:val="0"/>
              <w:marTop w:val="0"/>
              <w:marBottom w:val="0"/>
              <w:divBdr>
                <w:top w:val="none" w:sz="0" w:space="0" w:color="auto"/>
                <w:left w:val="none" w:sz="0" w:space="0" w:color="auto"/>
                <w:bottom w:val="none" w:sz="0" w:space="0" w:color="auto"/>
                <w:right w:val="none" w:sz="0" w:space="0" w:color="auto"/>
              </w:divBdr>
            </w:div>
            <w:div w:id="18548067">
              <w:marLeft w:val="0"/>
              <w:marRight w:val="0"/>
              <w:marTop w:val="0"/>
              <w:marBottom w:val="0"/>
              <w:divBdr>
                <w:top w:val="none" w:sz="0" w:space="0" w:color="auto"/>
                <w:left w:val="none" w:sz="0" w:space="0" w:color="auto"/>
                <w:bottom w:val="none" w:sz="0" w:space="0" w:color="auto"/>
                <w:right w:val="none" w:sz="0" w:space="0" w:color="auto"/>
              </w:divBdr>
            </w:div>
            <w:div w:id="804007873">
              <w:marLeft w:val="0"/>
              <w:marRight w:val="0"/>
              <w:marTop w:val="0"/>
              <w:marBottom w:val="0"/>
              <w:divBdr>
                <w:top w:val="none" w:sz="0" w:space="0" w:color="auto"/>
                <w:left w:val="none" w:sz="0" w:space="0" w:color="auto"/>
                <w:bottom w:val="none" w:sz="0" w:space="0" w:color="auto"/>
                <w:right w:val="none" w:sz="0" w:space="0" w:color="auto"/>
              </w:divBdr>
            </w:div>
            <w:div w:id="664020421">
              <w:marLeft w:val="0"/>
              <w:marRight w:val="0"/>
              <w:marTop w:val="0"/>
              <w:marBottom w:val="0"/>
              <w:divBdr>
                <w:top w:val="none" w:sz="0" w:space="0" w:color="auto"/>
                <w:left w:val="none" w:sz="0" w:space="0" w:color="auto"/>
                <w:bottom w:val="none" w:sz="0" w:space="0" w:color="auto"/>
                <w:right w:val="none" w:sz="0" w:space="0" w:color="auto"/>
              </w:divBdr>
            </w:div>
            <w:div w:id="2031175539">
              <w:marLeft w:val="0"/>
              <w:marRight w:val="0"/>
              <w:marTop w:val="0"/>
              <w:marBottom w:val="0"/>
              <w:divBdr>
                <w:top w:val="none" w:sz="0" w:space="0" w:color="auto"/>
                <w:left w:val="none" w:sz="0" w:space="0" w:color="auto"/>
                <w:bottom w:val="none" w:sz="0" w:space="0" w:color="auto"/>
                <w:right w:val="none" w:sz="0" w:space="0" w:color="auto"/>
              </w:divBdr>
            </w:div>
            <w:div w:id="478302640">
              <w:marLeft w:val="0"/>
              <w:marRight w:val="0"/>
              <w:marTop w:val="0"/>
              <w:marBottom w:val="0"/>
              <w:divBdr>
                <w:top w:val="none" w:sz="0" w:space="0" w:color="auto"/>
                <w:left w:val="none" w:sz="0" w:space="0" w:color="auto"/>
                <w:bottom w:val="none" w:sz="0" w:space="0" w:color="auto"/>
                <w:right w:val="none" w:sz="0" w:space="0" w:color="auto"/>
              </w:divBdr>
            </w:div>
            <w:div w:id="1567691471">
              <w:marLeft w:val="0"/>
              <w:marRight w:val="0"/>
              <w:marTop w:val="0"/>
              <w:marBottom w:val="0"/>
              <w:divBdr>
                <w:top w:val="none" w:sz="0" w:space="0" w:color="auto"/>
                <w:left w:val="none" w:sz="0" w:space="0" w:color="auto"/>
                <w:bottom w:val="none" w:sz="0" w:space="0" w:color="auto"/>
                <w:right w:val="none" w:sz="0" w:space="0" w:color="auto"/>
              </w:divBdr>
            </w:div>
            <w:div w:id="505511324">
              <w:marLeft w:val="0"/>
              <w:marRight w:val="0"/>
              <w:marTop w:val="0"/>
              <w:marBottom w:val="0"/>
              <w:divBdr>
                <w:top w:val="none" w:sz="0" w:space="0" w:color="auto"/>
                <w:left w:val="none" w:sz="0" w:space="0" w:color="auto"/>
                <w:bottom w:val="none" w:sz="0" w:space="0" w:color="auto"/>
                <w:right w:val="none" w:sz="0" w:space="0" w:color="auto"/>
              </w:divBdr>
            </w:div>
            <w:div w:id="1947691792">
              <w:marLeft w:val="0"/>
              <w:marRight w:val="0"/>
              <w:marTop w:val="0"/>
              <w:marBottom w:val="0"/>
              <w:divBdr>
                <w:top w:val="none" w:sz="0" w:space="0" w:color="auto"/>
                <w:left w:val="none" w:sz="0" w:space="0" w:color="auto"/>
                <w:bottom w:val="none" w:sz="0" w:space="0" w:color="auto"/>
                <w:right w:val="none" w:sz="0" w:space="0" w:color="auto"/>
              </w:divBdr>
            </w:div>
            <w:div w:id="1739282649">
              <w:marLeft w:val="0"/>
              <w:marRight w:val="0"/>
              <w:marTop w:val="0"/>
              <w:marBottom w:val="0"/>
              <w:divBdr>
                <w:top w:val="none" w:sz="0" w:space="0" w:color="auto"/>
                <w:left w:val="none" w:sz="0" w:space="0" w:color="auto"/>
                <w:bottom w:val="none" w:sz="0" w:space="0" w:color="auto"/>
                <w:right w:val="none" w:sz="0" w:space="0" w:color="auto"/>
              </w:divBdr>
            </w:div>
            <w:div w:id="429356365">
              <w:marLeft w:val="0"/>
              <w:marRight w:val="0"/>
              <w:marTop w:val="0"/>
              <w:marBottom w:val="0"/>
              <w:divBdr>
                <w:top w:val="none" w:sz="0" w:space="0" w:color="auto"/>
                <w:left w:val="none" w:sz="0" w:space="0" w:color="auto"/>
                <w:bottom w:val="none" w:sz="0" w:space="0" w:color="auto"/>
                <w:right w:val="none" w:sz="0" w:space="0" w:color="auto"/>
              </w:divBdr>
            </w:div>
            <w:div w:id="696124097">
              <w:marLeft w:val="0"/>
              <w:marRight w:val="0"/>
              <w:marTop w:val="0"/>
              <w:marBottom w:val="0"/>
              <w:divBdr>
                <w:top w:val="none" w:sz="0" w:space="0" w:color="auto"/>
                <w:left w:val="none" w:sz="0" w:space="0" w:color="auto"/>
                <w:bottom w:val="none" w:sz="0" w:space="0" w:color="auto"/>
                <w:right w:val="none" w:sz="0" w:space="0" w:color="auto"/>
              </w:divBdr>
            </w:div>
            <w:div w:id="8185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5397">
      <w:bodyDiv w:val="1"/>
      <w:marLeft w:val="0"/>
      <w:marRight w:val="0"/>
      <w:marTop w:val="0"/>
      <w:marBottom w:val="0"/>
      <w:divBdr>
        <w:top w:val="none" w:sz="0" w:space="0" w:color="auto"/>
        <w:left w:val="none" w:sz="0" w:space="0" w:color="auto"/>
        <w:bottom w:val="none" w:sz="0" w:space="0" w:color="auto"/>
        <w:right w:val="none" w:sz="0" w:space="0" w:color="auto"/>
      </w:divBdr>
    </w:div>
    <w:div w:id="1268350611">
      <w:bodyDiv w:val="1"/>
      <w:marLeft w:val="0"/>
      <w:marRight w:val="0"/>
      <w:marTop w:val="0"/>
      <w:marBottom w:val="0"/>
      <w:divBdr>
        <w:top w:val="none" w:sz="0" w:space="0" w:color="auto"/>
        <w:left w:val="none" w:sz="0" w:space="0" w:color="auto"/>
        <w:bottom w:val="none" w:sz="0" w:space="0" w:color="auto"/>
        <w:right w:val="none" w:sz="0" w:space="0" w:color="auto"/>
      </w:divBdr>
      <w:divsChild>
        <w:div w:id="1386103651">
          <w:marLeft w:val="0"/>
          <w:marRight w:val="0"/>
          <w:marTop w:val="0"/>
          <w:marBottom w:val="0"/>
          <w:divBdr>
            <w:top w:val="none" w:sz="0" w:space="0" w:color="auto"/>
            <w:left w:val="none" w:sz="0" w:space="0" w:color="auto"/>
            <w:bottom w:val="none" w:sz="0" w:space="0" w:color="auto"/>
            <w:right w:val="none" w:sz="0" w:space="0" w:color="auto"/>
          </w:divBdr>
          <w:divsChild>
            <w:div w:id="2072537755">
              <w:marLeft w:val="0"/>
              <w:marRight w:val="0"/>
              <w:marTop w:val="0"/>
              <w:marBottom w:val="0"/>
              <w:divBdr>
                <w:top w:val="none" w:sz="0" w:space="0" w:color="auto"/>
                <w:left w:val="none" w:sz="0" w:space="0" w:color="auto"/>
                <w:bottom w:val="none" w:sz="0" w:space="0" w:color="auto"/>
                <w:right w:val="none" w:sz="0" w:space="0" w:color="auto"/>
              </w:divBdr>
            </w:div>
            <w:div w:id="1486970454">
              <w:marLeft w:val="0"/>
              <w:marRight w:val="0"/>
              <w:marTop w:val="0"/>
              <w:marBottom w:val="0"/>
              <w:divBdr>
                <w:top w:val="none" w:sz="0" w:space="0" w:color="auto"/>
                <w:left w:val="none" w:sz="0" w:space="0" w:color="auto"/>
                <w:bottom w:val="none" w:sz="0" w:space="0" w:color="auto"/>
                <w:right w:val="none" w:sz="0" w:space="0" w:color="auto"/>
              </w:divBdr>
            </w:div>
            <w:div w:id="762579166">
              <w:marLeft w:val="0"/>
              <w:marRight w:val="0"/>
              <w:marTop w:val="0"/>
              <w:marBottom w:val="0"/>
              <w:divBdr>
                <w:top w:val="none" w:sz="0" w:space="0" w:color="auto"/>
                <w:left w:val="none" w:sz="0" w:space="0" w:color="auto"/>
                <w:bottom w:val="none" w:sz="0" w:space="0" w:color="auto"/>
                <w:right w:val="none" w:sz="0" w:space="0" w:color="auto"/>
              </w:divBdr>
            </w:div>
            <w:div w:id="639114031">
              <w:marLeft w:val="0"/>
              <w:marRight w:val="0"/>
              <w:marTop w:val="0"/>
              <w:marBottom w:val="0"/>
              <w:divBdr>
                <w:top w:val="none" w:sz="0" w:space="0" w:color="auto"/>
                <w:left w:val="none" w:sz="0" w:space="0" w:color="auto"/>
                <w:bottom w:val="none" w:sz="0" w:space="0" w:color="auto"/>
                <w:right w:val="none" w:sz="0" w:space="0" w:color="auto"/>
              </w:divBdr>
            </w:div>
            <w:div w:id="2098285536">
              <w:marLeft w:val="0"/>
              <w:marRight w:val="0"/>
              <w:marTop w:val="0"/>
              <w:marBottom w:val="0"/>
              <w:divBdr>
                <w:top w:val="none" w:sz="0" w:space="0" w:color="auto"/>
                <w:left w:val="none" w:sz="0" w:space="0" w:color="auto"/>
                <w:bottom w:val="none" w:sz="0" w:space="0" w:color="auto"/>
                <w:right w:val="none" w:sz="0" w:space="0" w:color="auto"/>
              </w:divBdr>
            </w:div>
            <w:div w:id="1628973688">
              <w:marLeft w:val="0"/>
              <w:marRight w:val="0"/>
              <w:marTop w:val="0"/>
              <w:marBottom w:val="0"/>
              <w:divBdr>
                <w:top w:val="none" w:sz="0" w:space="0" w:color="auto"/>
                <w:left w:val="none" w:sz="0" w:space="0" w:color="auto"/>
                <w:bottom w:val="none" w:sz="0" w:space="0" w:color="auto"/>
                <w:right w:val="none" w:sz="0" w:space="0" w:color="auto"/>
              </w:divBdr>
            </w:div>
            <w:div w:id="1342051829">
              <w:marLeft w:val="0"/>
              <w:marRight w:val="0"/>
              <w:marTop w:val="0"/>
              <w:marBottom w:val="0"/>
              <w:divBdr>
                <w:top w:val="none" w:sz="0" w:space="0" w:color="auto"/>
                <w:left w:val="none" w:sz="0" w:space="0" w:color="auto"/>
                <w:bottom w:val="none" w:sz="0" w:space="0" w:color="auto"/>
                <w:right w:val="none" w:sz="0" w:space="0" w:color="auto"/>
              </w:divBdr>
            </w:div>
            <w:div w:id="1569606520">
              <w:marLeft w:val="0"/>
              <w:marRight w:val="0"/>
              <w:marTop w:val="0"/>
              <w:marBottom w:val="0"/>
              <w:divBdr>
                <w:top w:val="none" w:sz="0" w:space="0" w:color="auto"/>
                <w:left w:val="none" w:sz="0" w:space="0" w:color="auto"/>
                <w:bottom w:val="none" w:sz="0" w:space="0" w:color="auto"/>
                <w:right w:val="none" w:sz="0" w:space="0" w:color="auto"/>
              </w:divBdr>
            </w:div>
            <w:div w:id="1474787928">
              <w:marLeft w:val="0"/>
              <w:marRight w:val="0"/>
              <w:marTop w:val="0"/>
              <w:marBottom w:val="0"/>
              <w:divBdr>
                <w:top w:val="none" w:sz="0" w:space="0" w:color="auto"/>
                <w:left w:val="none" w:sz="0" w:space="0" w:color="auto"/>
                <w:bottom w:val="none" w:sz="0" w:space="0" w:color="auto"/>
                <w:right w:val="none" w:sz="0" w:space="0" w:color="auto"/>
              </w:divBdr>
            </w:div>
            <w:div w:id="493957488">
              <w:marLeft w:val="0"/>
              <w:marRight w:val="0"/>
              <w:marTop w:val="0"/>
              <w:marBottom w:val="0"/>
              <w:divBdr>
                <w:top w:val="none" w:sz="0" w:space="0" w:color="auto"/>
                <w:left w:val="none" w:sz="0" w:space="0" w:color="auto"/>
                <w:bottom w:val="none" w:sz="0" w:space="0" w:color="auto"/>
                <w:right w:val="none" w:sz="0" w:space="0" w:color="auto"/>
              </w:divBdr>
            </w:div>
            <w:div w:id="1037004161">
              <w:marLeft w:val="0"/>
              <w:marRight w:val="0"/>
              <w:marTop w:val="0"/>
              <w:marBottom w:val="0"/>
              <w:divBdr>
                <w:top w:val="none" w:sz="0" w:space="0" w:color="auto"/>
                <w:left w:val="none" w:sz="0" w:space="0" w:color="auto"/>
                <w:bottom w:val="none" w:sz="0" w:space="0" w:color="auto"/>
                <w:right w:val="none" w:sz="0" w:space="0" w:color="auto"/>
              </w:divBdr>
            </w:div>
            <w:div w:id="423960731">
              <w:marLeft w:val="0"/>
              <w:marRight w:val="0"/>
              <w:marTop w:val="0"/>
              <w:marBottom w:val="0"/>
              <w:divBdr>
                <w:top w:val="none" w:sz="0" w:space="0" w:color="auto"/>
                <w:left w:val="none" w:sz="0" w:space="0" w:color="auto"/>
                <w:bottom w:val="none" w:sz="0" w:space="0" w:color="auto"/>
                <w:right w:val="none" w:sz="0" w:space="0" w:color="auto"/>
              </w:divBdr>
            </w:div>
            <w:div w:id="2032417553">
              <w:marLeft w:val="0"/>
              <w:marRight w:val="0"/>
              <w:marTop w:val="0"/>
              <w:marBottom w:val="0"/>
              <w:divBdr>
                <w:top w:val="none" w:sz="0" w:space="0" w:color="auto"/>
                <w:left w:val="none" w:sz="0" w:space="0" w:color="auto"/>
                <w:bottom w:val="none" w:sz="0" w:space="0" w:color="auto"/>
                <w:right w:val="none" w:sz="0" w:space="0" w:color="auto"/>
              </w:divBdr>
            </w:div>
            <w:div w:id="262079969">
              <w:marLeft w:val="0"/>
              <w:marRight w:val="0"/>
              <w:marTop w:val="0"/>
              <w:marBottom w:val="0"/>
              <w:divBdr>
                <w:top w:val="none" w:sz="0" w:space="0" w:color="auto"/>
                <w:left w:val="none" w:sz="0" w:space="0" w:color="auto"/>
                <w:bottom w:val="none" w:sz="0" w:space="0" w:color="auto"/>
                <w:right w:val="none" w:sz="0" w:space="0" w:color="auto"/>
              </w:divBdr>
            </w:div>
            <w:div w:id="213203397">
              <w:marLeft w:val="0"/>
              <w:marRight w:val="0"/>
              <w:marTop w:val="0"/>
              <w:marBottom w:val="0"/>
              <w:divBdr>
                <w:top w:val="none" w:sz="0" w:space="0" w:color="auto"/>
                <w:left w:val="none" w:sz="0" w:space="0" w:color="auto"/>
                <w:bottom w:val="none" w:sz="0" w:space="0" w:color="auto"/>
                <w:right w:val="none" w:sz="0" w:space="0" w:color="auto"/>
              </w:divBdr>
            </w:div>
            <w:div w:id="1723408134">
              <w:marLeft w:val="0"/>
              <w:marRight w:val="0"/>
              <w:marTop w:val="0"/>
              <w:marBottom w:val="0"/>
              <w:divBdr>
                <w:top w:val="none" w:sz="0" w:space="0" w:color="auto"/>
                <w:left w:val="none" w:sz="0" w:space="0" w:color="auto"/>
                <w:bottom w:val="none" w:sz="0" w:space="0" w:color="auto"/>
                <w:right w:val="none" w:sz="0" w:space="0" w:color="auto"/>
              </w:divBdr>
            </w:div>
            <w:div w:id="1141771045">
              <w:marLeft w:val="0"/>
              <w:marRight w:val="0"/>
              <w:marTop w:val="0"/>
              <w:marBottom w:val="0"/>
              <w:divBdr>
                <w:top w:val="none" w:sz="0" w:space="0" w:color="auto"/>
                <w:left w:val="none" w:sz="0" w:space="0" w:color="auto"/>
                <w:bottom w:val="none" w:sz="0" w:space="0" w:color="auto"/>
                <w:right w:val="none" w:sz="0" w:space="0" w:color="auto"/>
              </w:divBdr>
            </w:div>
            <w:div w:id="440876833">
              <w:marLeft w:val="0"/>
              <w:marRight w:val="0"/>
              <w:marTop w:val="0"/>
              <w:marBottom w:val="0"/>
              <w:divBdr>
                <w:top w:val="none" w:sz="0" w:space="0" w:color="auto"/>
                <w:left w:val="none" w:sz="0" w:space="0" w:color="auto"/>
                <w:bottom w:val="none" w:sz="0" w:space="0" w:color="auto"/>
                <w:right w:val="none" w:sz="0" w:space="0" w:color="auto"/>
              </w:divBdr>
            </w:div>
            <w:div w:id="1913612353">
              <w:marLeft w:val="0"/>
              <w:marRight w:val="0"/>
              <w:marTop w:val="0"/>
              <w:marBottom w:val="0"/>
              <w:divBdr>
                <w:top w:val="none" w:sz="0" w:space="0" w:color="auto"/>
                <w:left w:val="none" w:sz="0" w:space="0" w:color="auto"/>
                <w:bottom w:val="none" w:sz="0" w:space="0" w:color="auto"/>
                <w:right w:val="none" w:sz="0" w:space="0" w:color="auto"/>
              </w:divBdr>
            </w:div>
            <w:div w:id="653989456">
              <w:marLeft w:val="0"/>
              <w:marRight w:val="0"/>
              <w:marTop w:val="0"/>
              <w:marBottom w:val="0"/>
              <w:divBdr>
                <w:top w:val="none" w:sz="0" w:space="0" w:color="auto"/>
                <w:left w:val="none" w:sz="0" w:space="0" w:color="auto"/>
                <w:bottom w:val="none" w:sz="0" w:space="0" w:color="auto"/>
                <w:right w:val="none" w:sz="0" w:space="0" w:color="auto"/>
              </w:divBdr>
            </w:div>
            <w:div w:id="342056942">
              <w:marLeft w:val="0"/>
              <w:marRight w:val="0"/>
              <w:marTop w:val="0"/>
              <w:marBottom w:val="0"/>
              <w:divBdr>
                <w:top w:val="none" w:sz="0" w:space="0" w:color="auto"/>
                <w:left w:val="none" w:sz="0" w:space="0" w:color="auto"/>
                <w:bottom w:val="none" w:sz="0" w:space="0" w:color="auto"/>
                <w:right w:val="none" w:sz="0" w:space="0" w:color="auto"/>
              </w:divBdr>
            </w:div>
            <w:div w:id="1423726125">
              <w:marLeft w:val="0"/>
              <w:marRight w:val="0"/>
              <w:marTop w:val="0"/>
              <w:marBottom w:val="0"/>
              <w:divBdr>
                <w:top w:val="none" w:sz="0" w:space="0" w:color="auto"/>
                <w:left w:val="none" w:sz="0" w:space="0" w:color="auto"/>
                <w:bottom w:val="none" w:sz="0" w:space="0" w:color="auto"/>
                <w:right w:val="none" w:sz="0" w:space="0" w:color="auto"/>
              </w:divBdr>
            </w:div>
            <w:div w:id="648747598">
              <w:marLeft w:val="0"/>
              <w:marRight w:val="0"/>
              <w:marTop w:val="0"/>
              <w:marBottom w:val="0"/>
              <w:divBdr>
                <w:top w:val="none" w:sz="0" w:space="0" w:color="auto"/>
                <w:left w:val="none" w:sz="0" w:space="0" w:color="auto"/>
                <w:bottom w:val="none" w:sz="0" w:space="0" w:color="auto"/>
                <w:right w:val="none" w:sz="0" w:space="0" w:color="auto"/>
              </w:divBdr>
            </w:div>
            <w:div w:id="1143350782">
              <w:marLeft w:val="0"/>
              <w:marRight w:val="0"/>
              <w:marTop w:val="0"/>
              <w:marBottom w:val="0"/>
              <w:divBdr>
                <w:top w:val="none" w:sz="0" w:space="0" w:color="auto"/>
                <w:left w:val="none" w:sz="0" w:space="0" w:color="auto"/>
                <w:bottom w:val="none" w:sz="0" w:space="0" w:color="auto"/>
                <w:right w:val="none" w:sz="0" w:space="0" w:color="auto"/>
              </w:divBdr>
            </w:div>
            <w:div w:id="632293856">
              <w:marLeft w:val="0"/>
              <w:marRight w:val="0"/>
              <w:marTop w:val="0"/>
              <w:marBottom w:val="0"/>
              <w:divBdr>
                <w:top w:val="none" w:sz="0" w:space="0" w:color="auto"/>
                <w:left w:val="none" w:sz="0" w:space="0" w:color="auto"/>
                <w:bottom w:val="none" w:sz="0" w:space="0" w:color="auto"/>
                <w:right w:val="none" w:sz="0" w:space="0" w:color="auto"/>
              </w:divBdr>
            </w:div>
            <w:div w:id="1778989232">
              <w:marLeft w:val="0"/>
              <w:marRight w:val="0"/>
              <w:marTop w:val="0"/>
              <w:marBottom w:val="0"/>
              <w:divBdr>
                <w:top w:val="none" w:sz="0" w:space="0" w:color="auto"/>
                <w:left w:val="none" w:sz="0" w:space="0" w:color="auto"/>
                <w:bottom w:val="none" w:sz="0" w:space="0" w:color="auto"/>
                <w:right w:val="none" w:sz="0" w:space="0" w:color="auto"/>
              </w:divBdr>
            </w:div>
            <w:div w:id="1205747933">
              <w:marLeft w:val="0"/>
              <w:marRight w:val="0"/>
              <w:marTop w:val="0"/>
              <w:marBottom w:val="0"/>
              <w:divBdr>
                <w:top w:val="none" w:sz="0" w:space="0" w:color="auto"/>
                <w:left w:val="none" w:sz="0" w:space="0" w:color="auto"/>
                <w:bottom w:val="none" w:sz="0" w:space="0" w:color="auto"/>
                <w:right w:val="none" w:sz="0" w:space="0" w:color="auto"/>
              </w:divBdr>
            </w:div>
            <w:div w:id="1890415745">
              <w:marLeft w:val="0"/>
              <w:marRight w:val="0"/>
              <w:marTop w:val="0"/>
              <w:marBottom w:val="0"/>
              <w:divBdr>
                <w:top w:val="none" w:sz="0" w:space="0" w:color="auto"/>
                <w:left w:val="none" w:sz="0" w:space="0" w:color="auto"/>
                <w:bottom w:val="none" w:sz="0" w:space="0" w:color="auto"/>
                <w:right w:val="none" w:sz="0" w:space="0" w:color="auto"/>
              </w:divBdr>
            </w:div>
            <w:div w:id="602956825">
              <w:marLeft w:val="0"/>
              <w:marRight w:val="0"/>
              <w:marTop w:val="0"/>
              <w:marBottom w:val="0"/>
              <w:divBdr>
                <w:top w:val="none" w:sz="0" w:space="0" w:color="auto"/>
                <w:left w:val="none" w:sz="0" w:space="0" w:color="auto"/>
                <w:bottom w:val="none" w:sz="0" w:space="0" w:color="auto"/>
                <w:right w:val="none" w:sz="0" w:space="0" w:color="auto"/>
              </w:divBdr>
            </w:div>
            <w:div w:id="691537546">
              <w:marLeft w:val="0"/>
              <w:marRight w:val="0"/>
              <w:marTop w:val="0"/>
              <w:marBottom w:val="0"/>
              <w:divBdr>
                <w:top w:val="none" w:sz="0" w:space="0" w:color="auto"/>
                <w:left w:val="none" w:sz="0" w:space="0" w:color="auto"/>
                <w:bottom w:val="none" w:sz="0" w:space="0" w:color="auto"/>
                <w:right w:val="none" w:sz="0" w:space="0" w:color="auto"/>
              </w:divBdr>
            </w:div>
            <w:div w:id="2001960220">
              <w:marLeft w:val="0"/>
              <w:marRight w:val="0"/>
              <w:marTop w:val="0"/>
              <w:marBottom w:val="0"/>
              <w:divBdr>
                <w:top w:val="none" w:sz="0" w:space="0" w:color="auto"/>
                <w:left w:val="none" w:sz="0" w:space="0" w:color="auto"/>
                <w:bottom w:val="none" w:sz="0" w:space="0" w:color="auto"/>
                <w:right w:val="none" w:sz="0" w:space="0" w:color="auto"/>
              </w:divBdr>
            </w:div>
            <w:div w:id="1155337853">
              <w:marLeft w:val="0"/>
              <w:marRight w:val="0"/>
              <w:marTop w:val="0"/>
              <w:marBottom w:val="0"/>
              <w:divBdr>
                <w:top w:val="none" w:sz="0" w:space="0" w:color="auto"/>
                <w:left w:val="none" w:sz="0" w:space="0" w:color="auto"/>
                <w:bottom w:val="none" w:sz="0" w:space="0" w:color="auto"/>
                <w:right w:val="none" w:sz="0" w:space="0" w:color="auto"/>
              </w:divBdr>
            </w:div>
            <w:div w:id="1878275501">
              <w:marLeft w:val="0"/>
              <w:marRight w:val="0"/>
              <w:marTop w:val="0"/>
              <w:marBottom w:val="0"/>
              <w:divBdr>
                <w:top w:val="none" w:sz="0" w:space="0" w:color="auto"/>
                <w:left w:val="none" w:sz="0" w:space="0" w:color="auto"/>
                <w:bottom w:val="none" w:sz="0" w:space="0" w:color="auto"/>
                <w:right w:val="none" w:sz="0" w:space="0" w:color="auto"/>
              </w:divBdr>
            </w:div>
            <w:div w:id="1367295128">
              <w:marLeft w:val="0"/>
              <w:marRight w:val="0"/>
              <w:marTop w:val="0"/>
              <w:marBottom w:val="0"/>
              <w:divBdr>
                <w:top w:val="none" w:sz="0" w:space="0" w:color="auto"/>
                <w:left w:val="none" w:sz="0" w:space="0" w:color="auto"/>
                <w:bottom w:val="none" w:sz="0" w:space="0" w:color="auto"/>
                <w:right w:val="none" w:sz="0" w:space="0" w:color="auto"/>
              </w:divBdr>
            </w:div>
            <w:div w:id="431128189">
              <w:marLeft w:val="0"/>
              <w:marRight w:val="0"/>
              <w:marTop w:val="0"/>
              <w:marBottom w:val="0"/>
              <w:divBdr>
                <w:top w:val="none" w:sz="0" w:space="0" w:color="auto"/>
                <w:left w:val="none" w:sz="0" w:space="0" w:color="auto"/>
                <w:bottom w:val="none" w:sz="0" w:space="0" w:color="auto"/>
                <w:right w:val="none" w:sz="0" w:space="0" w:color="auto"/>
              </w:divBdr>
            </w:div>
            <w:div w:id="1053699928">
              <w:marLeft w:val="0"/>
              <w:marRight w:val="0"/>
              <w:marTop w:val="0"/>
              <w:marBottom w:val="0"/>
              <w:divBdr>
                <w:top w:val="none" w:sz="0" w:space="0" w:color="auto"/>
                <w:left w:val="none" w:sz="0" w:space="0" w:color="auto"/>
                <w:bottom w:val="none" w:sz="0" w:space="0" w:color="auto"/>
                <w:right w:val="none" w:sz="0" w:space="0" w:color="auto"/>
              </w:divBdr>
            </w:div>
            <w:div w:id="14339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8076">
      <w:bodyDiv w:val="1"/>
      <w:marLeft w:val="0"/>
      <w:marRight w:val="0"/>
      <w:marTop w:val="0"/>
      <w:marBottom w:val="0"/>
      <w:divBdr>
        <w:top w:val="none" w:sz="0" w:space="0" w:color="auto"/>
        <w:left w:val="none" w:sz="0" w:space="0" w:color="auto"/>
        <w:bottom w:val="none" w:sz="0" w:space="0" w:color="auto"/>
        <w:right w:val="none" w:sz="0" w:space="0" w:color="auto"/>
      </w:divBdr>
      <w:divsChild>
        <w:div w:id="1825732402">
          <w:marLeft w:val="0"/>
          <w:marRight w:val="0"/>
          <w:marTop w:val="0"/>
          <w:marBottom w:val="0"/>
          <w:divBdr>
            <w:top w:val="none" w:sz="0" w:space="0" w:color="auto"/>
            <w:left w:val="none" w:sz="0" w:space="0" w:color="auto"/>
            <w:bottom w:val="none" w:sz="0" w:space="0" w:color="auto"/>
            <w:right w:val="none" w:sz="0" w:space="0" w:color="auto"/>
          </w:divBdr>
          <w:divsChild>
            <w:div w:id="921253981">
              <w:marLeft w:val="0"/>
              <w:marRight w:val="0"/>
              <w:marTop w:val="0"/>
              <w:marBottom w:val="0"/>
              <w:divBdr>
                <w:top w:val="none" w:sz="0" w:space="0" w:color="auto"/>
                <w:left w:val="none" w:sz="0" w:space="0" w:color="auto"/>
                <w:bottom w:val="none" w:sz="0" w:space="0" w:color="auto"/>
                <w:right w:val="none" w:sz="0" w:space="0" w:color="auto"/>
              </w:divBdr>
            </w:div>
            <w:div w:id="1402749355">
              <w:marLeft w:val="0"/>
              <w:marRight w:val="0"/>
              <w:marTop w:val="0"/>
              <w:marBottom w:val="0"/>
              <w:divBdr>
                <w:top w:val="none" w:sz="0" w:space="0" w:color="auto"/>
                <w:left w:val="none" w:sz="0" w:space="0" w:color="auto"/>
                <w:bottom w:val="none" w:sz="0" w:space="0" w:color="auto"/>
                <w:right w:val="none" w:sz="0" w:space="0" w:color="auto"/>
              </w:divBdr>
            </w:div>
            <w:div w:id="1173833392">
              <w:marLeft w:val="0"/>
              <w:marRight w:val="0"/>
              <w:marTop w:val="0"/>
              <w:marBottom w:val="0"/>
              <w:divBdr>
                <w:top w:val="none" w:sz="0" w:space="0" w:color="auto"/>
                <w:left w:val="none" w:sz="0" w:space="0" w:color="auto"/>
                <w:bottom w:val="none" w:sz="0" w:space="0" w:color="auto"/>
                <w:right w:val="none" w:sz="0" w:space="0" w:color="auto"/>
              </w:divBdr>
            </w:div>
            <w:div w:id="1485587023">
              <w:marLeft w:val="0"/>
              <w:marRight w:val="0"/>
              <w:marTop w:val="0"/>
              <w:marBottom w:val="0"/>
              <w:divBdr>
                <w:top w:val="none" w:sz="0" w:space="0" w:color="auto"/>
                <w:left w:val="none" w:sz="0" w:space="0" w:color="auto"/>
                <w:bottom w:val="none" w:sz="0" w:space="0" w:color="auto"/>
                <w:right w:val="none" w:sz="0" w:space="0" w:color="auto"/>
              </w:divBdr>
            </w:div>
            <w:div w:id="1707755101">
              <w:marLeft w:val="0"/>
              <w:marRight w:val="0"/>
              <w:marTop w:val="0"/>
              <w:marBottom w:val="0"/>
              <w:divBdr>
                <w:top w:val="none" w:sz="0" w:space="0" w:color="auto"/>
                <w:left w:val="none" w:sz="0" w:space="0" w:color="auto"/>
                <w:bottom w:val="none" w:sz="0" w:space="0" w:color="auto"/>
                <w:right w:val="none" w:sz="0" w:space="0" w:color="auto"/>
              </w:divBdr>
            </w:div>
            <w:div w:id="1850487309">
              <w:marLeft w:val="0"/>
              <w:marRight w:val="0"/>
              <w:marTop w:val="0"/>
              <w:marBottom w:val="0"/>
              <w:divBdr>
                <w:top w:val="none" w:sz="0" w:space="0" w:color="auto"/>
                <w:left w:val="none" w:sz="0" w:space="0" w:color="auto"/>
                <w:bottom w:val="none" w:sz="0" w:space="0" w:color="auto"/>
                <w:right w:val="none" w:sz="0" w:space="0" w:color="auto"/>
              </w:divBdr>
            </w:div>
            <w:div w:id="910768733">
              <w:marLeft w:val="0"/>
              <w:marRight w:val="0"/>
              <w:marTop w:val="0"/>
              <w:marBottom w:val="0"/>
              <w:divBdr>
                <w:top w:val="none" w:sz="0" w:space="0" w:color="auto"/>
                <w:left w:val="none" w:sz="0" w:space="0" w:color="auto"/>
                <w:bottom w:val="none" w:sz="0" w:space="0" w:color="auto"/>
                <w:right w:val="none" w:sz="0" w:space="0" w:color="auto"/>
              </w:divBdr>
            </w:div>
            <w:div w:id="137302648">
              <w:marLeft w:val="0"/>
              <w:marRight w:val="0"/>
              <w:marTop w:val="0"/>
              <w:marBottom w:val="0"/>
              <w:divBdr>
                <w:top w:val="none" w:sz="0" w:space="0" w:color="auto"/>
                <w:left w:val="none" w:sz="0" w:space="0" w:color="auto"/>
                <w:bottom w:val="none" w:sz="0" w:space="0" w:color="auto"/>
                <w:right w:val="none" w:sz="0" w:space="0" w:color="auto"/>
              </w:divBdr>
            </w:div>
            <w:div w:id="228926093">
              <w:marLeft w:val="0"/>
              <w:marRight w:val="0"/>
              <w:marTop w:val="0"/>
              <w:marBottom w:val="0"/>
              <w:divBdr>
                <w:top w:val="none" w:sz="0" w:space="0" w:color="auto"/>
                <w:left w:val="none" w:sz="0" w:space="0" w:color="auto"/>
                <w:bottom w:val="none" w:sz="0" w:space="0" w:color="auto"/>
                <w:right w:val="none" w:sz="0" w:space="0" w:color="auto"/>
              </w:divBdr>
            </w:div>
            <w:div w:id="6298877">
              <w:marLeft w:val="0"/>
              <w:marRight w:val="0"/>
              <w:marTop w:val="0"/>
              <w:marBottom w:val="0"/>
              <w:divBdr>
                <w:top w:val="none" w:sz="0" w:space="0" w:color="auto"/>
                <w:left w:val="none" w:sz="0" w:space="0" w:color="auto"/>
                <w:bottom w:val="none" w:sz="0" w:space="0" w:color="auto"/>
                <w:right w:val="none" w:sz="0" w:space="0" w:color="auto"/>
              </w:divBdr>
            </w:div>
            <w:div w:id="432165510">
              <w:marLeft w:val="0"/>
              <w:marRight w:val="0"/>
              <w:marTop w:val="0"/>
              <w:marBottom w:val="0"/>
              <w:divBdr>
                <w:top w:val="none" w:sz="0" w:space="0" w:color="auto"/>
                <w:left w:val="none" w:sz="0" w:space="0" w:color="auto"/>
                <w:bottom w:val="none" w:sz="0" w:space="0" w:color="auto"/>
                <w:right w:val="none" w:sz="0" w:space="0" w:color="auto"/>
              </w:divBdr>
            </w:div>
            <w:div w:id="127479058">
              <w:marLeft w:val="0"/>
              <w:marRight w:val="0"/>
              <w:marTop w:val="0"/>
              <w:marBottom w:val="0"/>
              <w:divBdr>
                <w:top w:val="none" w:sz="0" w:space="0" w:color="auto"/>
                <w:left w:val="none" w:sz="0" w:space="0" w:color="auto"/>
                <w:bottom w:val="none" w:sz="0" w:space="0" w:color="auto"/>
                <w:right w:val="none" w:sz="0" w:space="0" w:color="auto"/>
              </w:divBdr>
            </w:div>
            <w:div w:id="605650479">
              <w:marLeft w:val="0"/>
              <w:marRight w:val="0"/>
              <w:marTop w:val="0"/>
              <w:marBottom w:val="0"/>
              <w:divBdr>
                <w:top w:val="none" w:sz="0" w:space="0" w:color="auto"/>
                <w:left w:val="none" w:sz="0" w:space="0" w:color="auto"/>
                <w:bottom w:val="none" w:sz="0" w:space="0" w:color="auto"/>
                <w:right w:val="none" w:sz="0" w:space="0" w:color="auto"/>
              </w:divBdr>
            </w:div>
            <w:div w:id="37052020">
              <w:marLeft w:val="0"/>
              <w:marRight w:val="0"/>
              <w:marTop w:val="0"/>
              <w:marBottom w:val="0"/>
              <w:divBdr>
                <w:top w:val="none" w:sz="0" w:space="0" w:color="auto"/>
                <w:left w:val="none" w:sz="0" w:space="0" w:color="auto"/>
                <w:bottom w:val="none" w:sz="0" w:space="0" w:color="auto"/>
                <w:right w:val="none" w:sz="0" w:space="0" w:color="auto"/>
              </w:divBdr>
            </w:div>
            <w:div w:id="1057049369">
              <w:marLeft w:val="0"/>
              <w:marRight w:val="0"/>
              <w:marTop w:val="0"/>
              <w:marBottom w:val="0"/>
              <w:divBdr>
                <w:top w:val="none" w:sz="0" w:space="0" w:color="auto"/>
                <w:left w:val="none" w:sz="0" w:space="0" w:color="auto"/>
                <w:bottom w:val="none" w:sz="0" w:space="0" w:color="auto"/>
                <w:right w:val="none" w:sz="0" w:space="0" w:color="auto"/>
              </w:divBdr>
            </w:div>
            <w:div w:id="582955550">
              <w:marLeft w:val="0"/>
              <w:marRight w:val="0"/>
              <w:marTop w:val="0"/>
              <w:marBottom w:val="0"/>
              <w:divBdr>
                <w:top w:val="none" w:sz="0" w:space="0" w:color="auto"/>
                <w:left w:val="none" w:sz="0" w:space="0" w:color="auto"/>
                <w:bottom w:val="none" w:sz="0" w:space="0" w:color="auto"/>
                <w:right w:val="none" w:sz="0" w:space="0" w:color="auto"/>
              </w:divBdr>
            </w:div>
            <w:div w:id="1045444158">
              <w:marLeft w:val="0"/>
              <w:marRight w:val="0"/>
              <w:marTop w:val="0"/>
              <w:marBottom w:val="0"/>
              <w:divBdr>
                <w:top w:val="none" w:sz="0" w:space="0" w:color="auto"/>
                <w:left w:val="none" w:sz="0" w:space="0" w:color="auto"/>
                <w:bottom w:val="none" w:sz="0" w:space="0" w:color="auto"/>
                <w:right w:val="none" w:sz="0" w:space="0" w:color="auto"/>
              </w:divBdr>
            </w:div>
            <w:div w:id="149101487">
              <w:marLeft w:val="0"/>
              <w:marRight w:val="0"/>
              <w:marTop w:val="0"/>
              <w:marBottom w:val="0"/>
              <w:divBdr>
                <w:top w:val="none" w:sz="0" w:space="0" w:color="auto"/>
                <w:left w:val="none" w:sz="0" w:space="0" w:color="auto"/>
                <w:bottom w:val="none" w:sz="0" w:space="0" w:color="auto"/>
                <w:right w:val="none" w:sz="0" w:space="0" w:color="auto"/>
              </w:divBdr>
            </w:div>
            <w:div w:id="663239314">
              <w:marLeft w:val="0"/>
              <w:marRight w:val="0"/>
              <w:marTop w:val="0"/>
              <w:marBottom w:val="0"/>
              <w:divBdr>
                <w:top w:val="none" w:sz="0" w:space="0" w:color="auto"/>
                <w:left w:val="none" w:sz="0" w:space="0" w:color="auto"/>
                <w:bottom w:val="none" w:sz="0" w:space="0" w:color="auto"/>
                <w:right w:val="none" w:sz="0" w:space="0" w:color="auto"/>
              </w:divBdr>
            </w:div>
            <w:div w:id="402146928">
              <w:marLeft w:val="0"/>
              <w:marRight w:val="0"/>
              <w:marTop w:val="0"/>
              <w:marBottom w:val="0"/>
              <w:divBdr>
                <w:top w:val="none" w:sz="0" w:space="0" w:color="auto"/>
                <w:left w:val="none" w:sz="0" w:space="0" w:color="auto"/>
                <w:bottom w:val="none" w:sz="0" w:space="0" w:color="auto"/>
                <w:right w:val="none" w:sz="0" w:space="0" w:color="auto"/>
              </w:divBdr>
            </w:div>
            <w:div w:id="1434283178">
              <w:marLeft w:val="0"/>
              <w:marRight w:val="0"/>
              <w:marTop w:val="0"/>
              <w:marBottom w:val="0"/>
              <w:divBdr>
                <w:top w:val="none" w:sz="0" w:space="0" w:color="auto"/>
                <w:left w:val="none" w:sz="0" w:space="0" w:color="auto"/>
                <w:bottom w:val="none" w:sz="0" w:space="0" w:color="auto"/>
                <w:right w:val="none" w:sz="0" w:space="0" w:color="auto"/>
              </w:divBdr>
            </w:div>
            <w:div w:id="1525434024">
              <w:marLeft w:val="0"/>
              <w:marRight w:val="0"/>
              <w:marTop w:val="0"/>
              <w:marBottom w:val="0"/>
              <w:divBdr>
                <w:top w:val="none" w:sz="0" w:space="0" w:color="auto"/>
                <w:left w:val="none" w:sz="0" w:space="0" w:color="auto"/>
                <w:bottom w:val="none" w:sz="0" w:space="0" w:color="auto"/>
                <w:right w:val="none" w:sz="0" w:space="0" w:color="auto"/>
              </w:divBdr>
            </w:div>
            <w:div w:id="1233810677">
              <w:marLeft w:val="0"/>
              <w:marRight w:val="0"/>
              <w:marTop w:val="0"/>
              <w:marBottom w:val="0"/>
              <w:divBdr>
                <w:top w:val="none" w:sz="0" w:space="0" w:color="auto"/>
                <w:left w:val="none" w:sz="0" w:space="0" w:color="auto"/>
                <w:bottom w:val="none" w:sz="0" w:space="0" w:color="auto"/>
                <w:right w:val="none" w:sz="0" w:space="0" w:color="auto"/>
              </w:divBdr>
            </w:div>
            <w:div w:id="194002511">
              <w:marLeft w:val="0"/>
              <w:marRight w:val="0"/>
              <w:marTop w:val="0"/>
              <w:marBottom w:val="0"/>
              <w:divBdr>
                <w:top w:val="none" w:sz="0" w:space="0" w:color="auto"/>
                <w:left w:val="none" w:sz="0" w:space="0" w:color="auto"/>
                <w:bottom w:val="none" w:sz="0" w:space="0" w:color="auto"/>
                <w:right w:val="none" w:sz="0" w:space="0" w:color="auto"/>
              </w:divBdr>
            </w:div>
            <w:div w:id="2131852024">
              <w:marLeft w:val="0"/>
              <w:marRight w:val="0"/>
              <w:marTop w:val="0"/>
              <w:marBottom w:val="0"/>
              <w:divBdr>
                <w:top w:val="none" w:sz="0" w:space="0" w:color="auto"/>
                <w:left w:val="none" w:sz="0" w:space="0" w:color="auto"/>
                <w:bottom w:val="none" w:sz="0" w:space="0" w:color="auto"/>
                <w:right w:val="none" w:sz="0" w:space="0" w:color="auto"/>
              </w:divBdr>
            </w:div>
            <w:div w:id="874579880">
              <w:marLeft w:val="0"/>
              <w:marRight w:val="0"/>
              <w:marTop w:val="0"/>
              <w:marBottom w:val="0"/>
              <w:divBdr>
                <w:top w:val="none" w:sz="0" w:space="0" w:color="auto"/>
                <w:left w:val="none" w:sz="0" w:space="0" w:color="auto"/>
                <w:bottom w:val="none" w:sz="0" w:space="0" w:color="auto"/>
                <w:right w:val="none" w:sz="0" w:space="0" w:color="auto"/>
              </w:divBdr>
            </w:div>
            <w:div w:id="1046567793">
              <w:marLeft w:val="0"/>
              <w:marRight w:val="0"/>
              <w:marTop w:val="0"/>
              <w:marBottom w:val="0"/>
              <w:divBdr>
                <w:top w:val="none" w:sz="0" w:space="0" w:color="auto"/>
                <w:left w:val="none" w:sz="0" w:space="0" w:color="auto"/>
                <w:bottom w:val="none" w:sz="0" w:space="0" w:color="auto"/>
                <w:right w:val="none" w:sz="0" w:space="0" w:color="auto"/>
              </w:divBdr>
            </w:div>
            <w:div w:id="454368291">
              <w:marLeft w:val="0"/>
              <w:marRight w:val="0"/>
              <w:marTop w:val="0"/>
              <w:marBottom w:val="0"/>
              <w:divBdr>
                <w:top w:val="none" w:sz="0" w:space="0" w:color="auto"/>
                <w:left w:val="none" w:sz="0" w:space="0" w:color="auto"/>
                <w:bottom w:val="none" w:sz="0" w:space="0" w:color="auto"/>
                <w:right w:val="none" w:sz="0" w:space="0" w:color="auto"/>
              </w:divBdr>
            </w:div>
            <w:div w:id="1985314100">
              <w:marLeft w:val="0"/>
              <w:marRight w:val="0"/>
              <w:marTop w:val="0"/>
              <w:marBottom w:val="0"/>
              <w:divBdr>
                <w:top w:val="none" w:sz="0" w:space="0" w:color="auto"/>
                <w:left w:val="none" w:sz="0" w:space="0" w:color="auto"/>
                <w:bottom w:val="none" w:sz="0" w:space="0" w:color="auto"/>
                <w:right w:val="none" w:sz="0" w:space="0" w:color="auto"/>
              </w:divBdr>
            </w:div>
            <w:div w:id="1445808227">
              <w:marLeft w:val="0"/>
              <w:marRight w:val="0"/>
              <w:marTop w:val="0"/>
              <w:marBottom w:val="0"/>
              <w:divBdr>
                <w:top w:val="none" w:sz="0" w:space="0" w:color="auto"/>
                <w:left w:val="none" w:sz="0" w:space="0" w:color="auto"/>
                <w:bottom w:val="none" w:sz="0" w:space="0" w:color="auto"/>
                <w:right w:val="none" w:sz="0" w:space="0" w:color="auto"/>
              </w:divBdr>
            </w:div>
            <w:div w:id="333340452">
              <w:marLeft w:val="0"/>
              <w:marRight w:val="0"/>
              <w:marTop w:val="0"/>
              <w:marBottom w:val="0"/>
              <w:divBdr>
                <w:top w:val="none" w:sz="0" w:space="0" w:color="auto"/>
                <w:left w:val="none" w:sz="0" w:space="0" w:color="auto"/>
                <w:bottom w:val="none" w:sz="0" w:space="0" w:color="auto"/>
                <w:right w:val="none" w:sz="0" w:space="0" w:color="auto"/>
              </w:divBdr>
            </w:div>
            <w:div w:id="374276329">
              <w:marLeft w:val="0"/>
              <w:marRight w:val="0"/>
              <w:marTop w:val="0"/>
              <w:marBottom w:val="0"/>
              <w:divBdr>
                <w:top w:val="none" w:sz="0" w:space="0" w:color="auto"/>
                <w:left w:val="none" w:sz="0" w:space="0" w:color="auto"/>
                <w:bottom w:val="none" w:sz="0" w:space="0" w:color="auto"/>
                <w:right w:val="none" w:sz="0" w:space="0" w:color="auto"/>
              </w:divBdr>
            </w:div>
            <w:div w:id="1650204978">
              <w:marLeft w:val="0"/>
              <w:marRight w:val="0"/>
              <w:marTop w:val="0"/>
              <w:marBottom w:val="0"/>
              <w:divBdr>
                <w:top w:val="none" w:sz="0" w:space="0" w:color="auto"/>
                <w:left w:val="none" w:sz="0" w:space="0" w:color="auto"/>
                <w:bottom w:val="none" w:sz="0" w:space="0" w:color="auto"/>
                <w:right w:val="none" w:sz="0" w:space="0" w:color="auto"/>
              </w:divBdr>
            </w:div>
            <w:div w:id="391544593">
              <w:marLeft w:val="0"/>
              <w:marRight w:val="0"/>
              <w:marTop w:val="0"/>
              <w:marBottom w:val="0"/>
              <w:divBdr>
                <w:top w:val="none" w:sz="0" w:space="0" w:color="auto"/>
                <w:left w:val="none" w:sz="0" w:space="0" w:color="auto"/>
                <w:bottom w:val="none" w:sz="0" w:space="0" w:color="auto"/>
                <w:right w:val="none" w:sz="0" w:space="0" w:color="auto"/>
              </w:divBdr>
            </w:div>
            <w:div w:id="1761834349">
              <w:marLeft w:val="0"/>
              <w:marRight w:val="0"/>
              <w:marTop w:val="0"/>
              <w:marBottom w:val="0"/>
              <w:divBdr>
                <w:top w:val="none" w:sz="0" w:space="0" w:color="auto"/>
                <w:left w:val="none" w:sz="0" w:space="0" w:color="auto"/>
                <w:bottom w:val="none" w:sz="0" w:space="0" w:color="auto"/>
                <w:right w:val="none" w:sz="0" w:space="0" w:color="auto"/>
              </w:divBdr>
            </w:div>
            <w:div w:id="1946424720">
              <w:marLeft w:val="0"/>
              <w:marRight w:val="0"/>
              <w:marTop w:val="0"/>
              <w:marBottom w:val="0"/>
              <w:divBdr>
                <w:top w:val="none" w:sz="0" w:space="0" w:color="auto"/>
                <w:left w:val="none" w:sz="0" w:space="0" w:color="auto"/>
                <w:bottom w:val="none" w:sz="0" w:space="0" w:color="auto"/>
                <w:right w:val="none" w:sz="0" w:space="0" w:color="auto"/>
              </w:divBdr>
            </w:div>
            <w:div w:id="1372807373">
              <w:marLeft w:val="0"/>
              <w:marRight w:val="0"/>
              <w:marTop w:val="0"/>
              <w:marBottom w:val="0"/>
              <w:divBdr>
                <w:top w:val="none" w:sz="0" w:space="0" w:color="auto"/>
                <w:left w:val="none" w:sz="0" w:space="0" w:color="auto"/>
                <w:bottom w:val="none" w:sz="0" w:space="0" w:color="auto"/>
                <w:right w:val="none" w:sz="0" w:space="0" w:color="auto"/>
              </w:divBdr>
            </w:div>
            <w:div w:id="849415631">
              <w:marLeft w:val="0"/>
              <w:marRight w:val="0"/>
              <w:marTop w:val="0"/>
              <w:marBottom w:val="0"/>
              <w:divBdr>
                <w:top w:val="none" w:sz="0" w:space="0" w:color="auto"/>
                <w:left w:val="none" w:sz="0" w:space="0" w:color="auto"/>
                <w:bottom w:val="none" w:sz="0" w:space="0" w:color="auto"/>
                <w:right w:val="none" w:sz="0" w:space="0" w:color="auto"/>
              </w:divBdr>
            </w:div>
            <w:div w:id="1049458714">
              <w:marLeft w:val="0"/>
              <w:marRight w:val="0"/>
              <w:marTop w:val="0"/>
              <w:marBottom w:val="0"/>
              <w:divBdr>
                <w:top w:val="none" w:sz="0" w:space="0" w:color="auto"/>
                <w:left w:val="none" w:sz="0" w:space="0" w:color="auto"/>
                <w:bottom w:val="none" w:sz="0" w:space="0" w:color="auto"/>
                <w:right w:val="none" w:sz="0" w:space="0" w:color="auto"/>
              </w:divBdr>
            </w:div>
            <w:div w:id="648511105">
              <w:marLeft w:val="0"/>
              <w:marRight w:val="0"/>
              <w:marTop w:val="0"/>
              <w:marBottom w:val="0"/>
              <w:divBdr>
                <w:top w:val="none" w:sz="0" w:space="0" w:color="auto"/>
                <w:left w:val="none" w:sz="0" w:space="0" w:color="auto"/>
                <w:bottom w:val="none" w:sz="0" w:space="0" w:color="auto"/>
                <w:right w:val="none" w:sz="0" w:space="0" w:color="auto"/>
              </w:divBdr>
            </w:div>
            <w:div w:id="1349135210">
              <w:marLeft w:val="0"/>
              <w:marRight w:val="0"/>
              <w:marTop w:val="0"/>
              <w:marBottom w:val="0"/>
              <w:divBdr>
                <w:top w:val="none" w:sz="0" w:space="0" w:color="auto"/>
                <w:left w:val="none" w:sz="0" w:space="0" w:color="auto"/>
                <w:bottom w:val="none" w:sz="0" w:space="0" w:color="auto"/>
                <w:right w:val="none" w:sz="0" w:space="0" w:color="auto"/>
              </w:divBdr>
            </w:div>
            <w:div w:id="474224672">
              <w:marLeft w:val="0"/>
              <w:marRight w:val="0"/>
              <w:marTop w:val="0"/>
              <w:marBottom w:val="0"/>
              <w:divBdr>
                <w:top w:val="none" w:sz="0" w:space="0" w:color="auto"/>
                <w:left w:val="none" w:sz="0" w:space="0" w:color="auto"/>
                <w:bottom w:val="none" w:sz="0" w:space="0" w:color="auto"/>
                <w:right w:val="none" w:sz="0" w:space="0" w:color="auto"/>
              </w:divBdr>
            </w:div>
            <w:div w:id="19861808">
              <w:marLeft w:val="0"/>
              <w:marRight w:val="0"/>
              <w:marTop w:val="0"/>
              <w:marBottom w:val="0"/>
              <w:divBdr>
                <w:top w:val="none" w:sz="0" w:space="0" w:color="auto"/>
                <w:left w:val="none" w:sz="0" w:space="0" w:color="auto"/>
                <w:bottom w:val="none" w:sz="0" w:space="0" w:color="auto"/>
                <w:right w:val="none" w:sz="0" w:space="0" w:color="auto"/>
              </w:divBdr>
            </w:div>
            <w:div w:id="1793550453">
              <w:marLeft w:val="0"/>
              <w:marRight w:val="0"/>
              <w:marTop w:val="0"/>
              <w:marBottom w:val="0"/>
              <w:divBdr>
                <w:top w:val="none" w:sz="0" w:space="0" w:color="auto"/>
                <w:left w:val="none" w:sz="0" w:space="0" w:color="auto"/>
                <w:bottom w:val="none" w:sz="0" w:space="0" w:color="auto"/>
                <w:right w:val="none" w:sz="0" w:space="0" w:color="auto"/>
              </w:divBdr>
            </w:div>
            <w:div w:id="44842710">
              <w:marLeft w:val="0"/>
              <w:marRight w:val="0"/>
              <w:marTop w:val="0"/>
              <w:marBottom w:val="0"/>
              <w:divBdr>
                <w:top w:val="none" w:sz="0" w:space="0" w:color="auto"/>
                <w:left w:val="none" w:sz="0" w:space="0" w:color="auto"/>
                <w:bottom w:val="none" w:sz="0" w:space="0" w:color="auto"/>
                <w:right w:val="none" w:sz="0" w:space="0" w:color="auto"/>
              </w:divBdr>
            </w:div>
            <w:div w:id="745538647">
              <w:marLeft w:val="0"/>
              <w:marRight w:val="0"/>
              <w:marTop w:val="0"/>
              <w:marBottom w:val="0"/>
              <w:divBdr>
                <w:top w:val="none" w:sz="0" w:space="0" w:color="auto"/>
                <w:left w:val="none" w:sz="0" w:space="0" w:color="auto"/>
                <w:bottom w:val="none" w:sz="0" w:space="0" w:color="auto"/>
                <w:right w:val="none" w:sz="0" w:space="0" w:color="auto"/>
              </w:divBdr>
            </w:div>
            <w:div w:id="2078703163">
              <w:marLeft w:val="0"/>
              <w:marRight w:val="0"/>
              <w:marTop w:val="0"/>
              <w:marBottom w:val="0"/>
              <w:divBdr>
                <w:top w:val="none" w:sz="0" w:space="0" w:color="auto"/>
                <w:left w:val="none" w:sz="0" w:space="0" w:color="auto"/>
                <w:bottom w:val="none" w:sz="0" w:space="0" w:color="auto"/>
                <w:right w:val="none" w:sz="0" w:space="0" w:color="auto"/>
              </w:divBdr>
            </w:div>
            <w:div w:id="1293710772">
              <w:marLeft w:val="0"/>
              <w:marRight w:val="0"/>
              <w:marTop w:val="0"/>
              <w:marBottom w:val="0"/>
              <w:divBdr>
                <w:top w:val="none" w:sz="0" w:space="0" w:color="auto"/>
                <w:left w:val="none" w:sz="0" w:space="0" w:color="auto"/>
                <w:bottom w:val="none" w:sz="0" w:space="0" w:color="auto"/>
                <w:right w:val="none" w:sz="0" w:space="0" w:color="auto"/>
              </w:divBdr>
            </w:div>
            <w:div w:id="824127391">
              <w:marLeft w:val="0"/>
              <w:marRight w:val="0"/>
              <w:marTop w:val="0"/>
              <w:marBottom w:val="0"/>
              <w:divBdr>
                <w:top w:val="none" w:sz="0" w:space="0" w:color="auto"/>
                <w:left w:val="none" w:sz="0" w:space="0" w:color="auto"/>
                <w:bottom w:val="none" w:sz="0" w:space="0" w:color="auto"/>
                <w:right w:val="none" w:sz="0" w:space="0" w:color="auto"/>
              </w:divBdr>
            </w:div>
            <w:div w:id="218395870">
              <w:marLeft w:val="0"/>
              <w:marRight w:val="0"/>
              <w:marTop w:val="0"/>
              <w:marBottom w:val="0"/>
              <w:divBdr>
                <w:top w:val="none" w:sz="0" w:space="0" w:color="auto"/>
                <w:left w:val="none" w:sz="0" w:space="0" w:color="auto"/>
                <w:bottom w:val="none" w:sz="0" w:space="0" w:color="auto"/>
                <w:right w:val="none" w:sz="0" w:space="0" w:color="auto"/>
              </w:divBdr>
            </w:div>
            <w:div w:id="224225123">
              <w:marLeft w:val="0"/>
              <w:marRight w:val="0"/>
              <w:marTop w:val="0"/>
              <w:marBottom w:val="0"/>
              <w:divBdr>
                <w:top w:val="none" w:sz="0" w:space="0" w:color="auto"/>
                <w:left w:val="none" w:sz="0" w:space="0" w:color="auto"/>
                <w:bottom w:val="none" w:sz="0" w:space="0" w:color="auto"/>
                <w:right w:val="none" w:sz="0" w:space="0" w:color="auto"/>
              </w:divBdr>
            </w:div>
            <w:div w:id="20430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3799">
      <w:bodyDiv w:val="1"/>
      <w:marLeft w:val="0"/>
      <w:marRight w:val="0"/>
      <w:marTop w:val="0"/>
      <w:marBottom w:val="0"/>
      <w:divBdr>
        <w:top w:val="none" w:sz="0" w:space="0" w:color="auto"/>
        <w:left w:val="none" w:sz="0" w:space="0" w:color="auto"/>
        <w:bottom w:val="none" w:sz="0" w:space="0" w:color="auto"/>
        <w:right w:val="none" w:sz="0" w:space="0" w:color="auto"/>
      </w:divBdr>
    </w:div>
    <w:div w:id="1412432176">
      <w:bodyDiv w:val="1"/>
      <w:marLeft w:val="0"/>
      <w:marRight w:val="0"/>
      <w:marTop w:val="0"/>
      <w:marBottom w:val="0"/>
      <w:divBdr>
        <w:top w:val="none" w:sz="0" w:space="0" w:color="auto"/>
        <w:left w:val="none" w:sz="0" w:space="0" w:color="auto"/>
        <w:bottom w:val="none" w:sz="0" w:space="0" w:color="auto"/>
        <w:right w:val="none" w:sz="0" w:space="0" w:color="auto"/>
      </w:divBdr>
    </w:div>
    <w:div w:id="1450467617">
      <w:bodyDiv w:val="1"/>
      <w:marLeft w:val="0"/>
      <w:marRight w:val="0"/>
      <w:marTop w:val="0"/>
      <w:marBottom w:val="0"/>
      <w:divBdr>
        <w:top w:val="none" w:sz="0" w:space="0" w:color="auto"/>
        <w:left w:val="none" w:sz="0" w:space="0" w:color="auto"/>
        <w:bottom w:val="none" w:sz="0" w:space="0" w:color="auto"/>
        <w:right w:val="none" w:sz="0" w:space="0" w:color="auto"/>
      </w:divBdr>
    </w:div>
    <w:div w:id="1512066388">
      <w:bodyDiv w:val="1"/>
      <w:marLeft w:val="0"/>
      <w:marRight w:val="0"/>
      <w:marTop w:val="0"/>
      <w:marBottom w:val="0"/>
      <w:divBdr>
        <w:top w:val="none" w:sz="0" w:space="0" w:color="auto"/>
        <w:left w:val="none" w:sz="0" w:space="0" w:color="auto"/>
        <w:bottom w:val="none" w:sz="0" w:space="0" w:color="auto"/>
        <w:right w:val="none" w:sz="0" w:space="0" w:color="auto"/>
      </w:divBdr>
    </w:div>
    <w:div w:id="1629583796">
      <w:bodyDiv w:val="1"/>
      <w:marLeft w:val="0"/>
      <w:marRight w:val="0"/>
      <w:marTop w:val="0"/>
      <w:marBottom w:val="0"/>
      <w:divBdr>
        <w:top w:val="none" w:sz="0" w:space="0" w:color="auto"/>
        <w:left w:val="none" w:sz="0" w:space="0" w:color="auto"/>
        <w:bottom w:val="none" w:sz="0" w:space="0" w:color="auto"/>
        <w:right w:val="none" w:sz="0" w:space="0" w:color="auto"/>
      </w:divBdr>
    </w:div>
    <w:div w:id="1649632812">
      <w:bodyDiv w:val="1"/>
      <w:marLeft w:val="0"/>
      <w:marRight w:val="0"/>
      <w:marTop w:val="0"/>
      <w:marBottom w:val="0"/>
      <w:divBdr>
        <w:top w:val="none" w:sz="0" w:space="0" w:color="auto"/>
        <w:left w:val="none" w:sz="0" w:space="0" w:color="auto"/>
        <w:bottom w:val="none" w:sz="0" w:space="0" w:color="auto"/>
        <w:right w:val="none" w:sz="0" w:space="0" w:color="auto"/>
      </w:divBdr>
      <w:divsChild>
        <w:div w:id="856768205">
          <w:marLeft w:val="0"/>
          <w:marRight w:val="0"/>
          <w:marTop w:val="0"/>
          <w:marBottom w:val="0"/>
          <w:divBdr>
            <w:top w:val="none" w:sz="0" w:space="0" w:color="auto"/>
            <w:left w:val="none" w:sz="0" w:space="0" w:color="auto"/>
            <w:bottom w:val="none" w:sz="0" w:space="0" w:color="auto"/>
            <w:right w:val="none" w:sz="0" w:space="0" w:color="auto"/>
          </w:divBdr>
          <w:divsChild>
            <w:div w:id="1439910057">
              <w:marLeft w:val="0"/>
              <w:marRight w:val="0"/>
              <w:marTop w:val="0"/>
              <w:marBottom w:val="0"/>
              <w:divBdr>
                <w:top w:val="none" w:sz="0" w:space="0" w:color="auto"/>
                <w:left w:val="none" w:sz="0" w:space="0" w:color="auto"/>
                <w:bottom w:val="none" w:sz="0" w:space="0" w:color="auto"/>
                <w:right w:val="none" w:sz="0" w:space="0" w:color="auto"/>
              </w:divBdr>
            </w:div>
            <w:div w:id="356856573">
              <w:marLeft w:val="0"/>
              <w:marRight w:val="0"/>
              <w:marTop w:val="0"/>
              <w:marBottom w:val="0"/>
              <w:divBdr>
                <w:top w:val="none" w:sz="0" w:space="0" w:color="auto"/>
                <w:left w:val="none" w:sz="0" w:space="0" w:color="auto"/>
                <w:bottom w:val="none" w:sz="0" w:space="0" w:color="auto"/>
                <w:right w:val="none" w:sz="0" w:space="0" w:color="auto"/>
              </w:divBdr>
            </w:div>
            <w:div w:id="677539819">
              <w:marLeft w:val="0"/>
              <w:marRight w:val="0"/>
              <w:marTop w:val="0"/>
              <w:marBottom w:val="0"/>
              <w:divBdr>
                <w:top w:val="none" w:sz="0" w:space="0" w:color="auto"/>
                <w:left w:val="none" w:sz="0" w:space="0" w:color="auto"/>
                <w:bottom w:val="none" w:sz="0" w:space="0" w:color="auto"/>
                <w:right w:val="none" w:sz="0" w:space="0" w:color="auto"/>
              </w:divBdr>
            </w:div>
            <w:div w:id="1108698988">
              <w:marLeft w:val="0"/>
              <w:marRight w:val="0"/>
              <w:marTop w:val="0"/>
              <w:marBottom w:val="0"/>
              <w:divBdr>
                <w:top w:val="none" w:sz="0" w:space="0" w:color="auto"/>
                <w:left w:val="none" w:sz="0" w:space="0" w:color="auto"/>
                <w:bottom w:val="none" w:sz="0" w:space="0" w:color="auto"/>
                <w:right w:val="none" w:sz="0" w:space="0" w:color="auto"/>
              </w:divBdr>
            </w:div>
            <w:div w:id="1278609766">
              <w:marLeft w:val="0"/>
              <w:marRight w:val="0"/>
              <w:marTop w:val="0"/>
              <w:marBottom w:val="0"/>
              <w:divBdr>
                <w:top w:val="none" w:sz="0" w:space="0" w:color="auto"/>
                <w:left w:val="none" w:sz="0" w:space="0" w:color="auto"/>
                <w:bottom w:val="none" w:sz="0" w:space="0" w:color="auto"/>
                <w:right w:val="none" w:sz="0" w:space="0" w:color="auto"/>
              </w:divBdr>
            </w:div>
            <w:div w:id="193469494">
              <w:marLeft w:val="0"/>
              <w:marRight w:val="0"/>
              <w:marTop w:val="0"/>
              <w:marBottom w:val="0"/>
              <w:divBdr>
                <w:top w:val="none" w:sz="0" w:space="0" w:color="auto"/>
                <w:left w:val="none" w:sz="0" w:space="0" w:color="auto"/>
                <w:bottom w:val="none" w:sz="0" w:space="0" w:color="auto"/>
                <w:right w:val="none" w:sz="0" w:space="0" w:color="auto"/>
              </w:divBdr>
            </w:div>
            <w:div w:id="1282417831">
              <w:marLeft w:val="0"/>
              <w:marRight w:val="0"/>
              <w:marTop w:val="0"/>
              <w:marBottom w:val="0"/>
              <w:divBdr>
                <w:top w:val="none" w:sz="0" w:space="0" w:color="auto"/>
                <w:left w:val="none" w:sz="0" w:space="0" w:color="auto"/>
                <w:bottom w:val="none" w:sz="0" w:space="0" w:color="auto"/>
                <w:right w:val="none" w:sz="0" w:space="0" w:color="auto"/>
              </w:divBdr>
            </w:div>
            <w:div w:id="770708427">
              <w:marLeft w:val="0"/>
              <w:marRight w:val="0"/>
              <w:marTop w:val="0"/>
              <w:marBottom w:val="0"/>
              <w:divBdr>
                <w:top w:val="none" w:sz="0" w:space="0" w:color="auto"/>
                <w:left w:val="none" w:sz="0" w:space="0" w:color="auto"/>
                <w:bottom w:val="none" w:sz="0" w:space="0" w:color="auto"/>
                <w:right w:val="none" w:sz="0" w:space="0" w:color="auto"/>
              </w:divBdr>
            </w:div>
            <w:div w:id="1421173648">
              <w:marLeft w:val="0"/>
              <w:marRight w:val="0"/>
              <w:marTop w:val="0"/>
              <w:marBottom w:val="0"/>
              <w:divBdr>
                <w:top w:val="none" w:sz="0" w:space="0" w:color="auto"/>
                <w:left w:val="none" w:sz="0" w:space="0" w:color="auto"/>
                <w:bottom w:val="none" w:sz="0" w:space="0" w:color="auto"/>
                <w:right w:val="none" w:sz="0" w:space="0" w:color="auto"/>
              </w:divBdr>
            </w:div>
            <w:div w:id="741414048">
              <w:marLeft w:val="0"/>
              <w:marRight w:val="0"/>
              <w:marTop w:val="0"/>
              <w:marBottom w:val="0"/>
              <w:divBdr>
                <w:top w:val="none" w:sz="0" w:space="0" w:color="auto"/>
                <w:left w:val="none" w:sz="0" w:space="0" w:color="auto"/>
                <w:bottom w:val="none" w:sz="0" w:space="0" w:color="auto"/>
                <w:right w:val="none" w:sz="0" w:space="0" w:color="auto"/>
              </w:divBdr>
            </w:div>
            <w:div w:id="1240867024">
              <w:marLeft w:val="0"/>
              <w:marRight w:val="0"/>
              <w:marTop w:val="0"/>
              <w:marBottom w:val="0"/>
              <w:divBdr>
                <w:top w:val="none" w:sz="0" w:space="0" w:color="auto"/>
                <w:left w:val="none" w:sz="0" w:space="0" w:color="auto"/>
                <w:bottom w:val="none" w:sz="0" w:space="0" w:color="auto"/>
                <w:right w:val="none" w:sz="0" w:space="0" w:color="auto"/>
              </w:divBdr>
            </w:div>
            <w:div w:id="1333605874">
              <w:marLeft w:val="0"/>
              <w:marRight w:val="0"/>
              <w:marTop w:val="0"/>
              <w:marBottom w:val="0"/>
              <w:divBdr>
                <w:top w:val="none" w:sz="0" w:space="0" w:color="auto"/>
                <w:left w:val="none" w:sz="0" w:space="0" w:color="auto"/>
                <w:bottom w:val="none" w:sz="0" w:space="0" w:color="auto"/>
                <w:right w:val="none" w:sz="0" w:space="0" w:color="auto"/>
              </w:divBdr>
            </w:div>
            <w:div w:id="458228093">
              <w:marLeft w:val="0"/>
              <w:marRight w:val="0"/>
              <w:marTop w:val="0"/>
              <w:marBottom w:val="0"/>
              <w:divBdr>
                <w:top w:val="none" w:sz="0" w:space="0" w:color="auto"/>
                <w:left w:val="none" w:sz="0" w:space="0" w:color="auto"/>
                <w:bottom w:val="none" w:sz="0" w:space="0" w:color="auto"/>
                <w:right w:val="none" w:sz="0" w:space="0" w:color="auto"/>
              </w:divBdr>
            </w:div>
            <w:div w:id="356078177">
              <w:marLeft w:val="0"/>
              <w:marRight w:val="0"/>
              <w:marTop w:val="0"/>
              <w:marBottom w:val="0"/>
              <w:divBdr>
                <w:top w:val="none" w:sz="0" w:space="0" w:color="auto"/>
                <w:left w:val="none" w:sz="0" w:space="0" w:color="auto"/>
                <w:bottom w:val="none" w:sz="0" w:space="0" w:color="auto"/>
                <w:right w:val="none" w:sz="0" w:space="0" w:color="auto"/>
              </w:divBdr>
            </w:div>
            <w:div w:id="1782602442">
              <w:marLeft w:val="0"/>
              <w:marRight w:val="0"/>
              <w:marTop w:val="0"/>
              <w:marBottom w:val="0"/>
              <w:divBdr>
                <w:top w:val="none" w:sz="0" w:space="0" w:color="auto"/>
                <w:left w:val="none" w:sz="0" w:space="0" w:color="auto"/>
                <w:bottom w:val="none" w:sz="0" w:space="0" w:color="auto"/>
                <w:right w:val="none" w:sz="0" w:space="0" w:color="auto"/>
              </w:divBdr>
            </w:div>
            <w:div w:id="629556005">
              <w:marLeft w:val="0"/>
              <w:marRight w:val="0"/>
              <w:marTop w:val="0"/>
              <w:marBottom w:val="0"/>
              <w:divBdr>
                <w:top w:val="none" w:sz="0" w:space="0" w:color="auto"/>
                <w:left w:val="none" w:sz="0" w:space="0" w:color="auto"/>
                <w:bottom w:val="none" w:sz="0" w:space="0" w:color="auto"/>
                <w:right w:val="none" w:sz="0" w:space="0" w:color="auto"/>
              </w:divBdr>
            </w:div>
            <w:div w:id="1864320946">
              <w:marLeft w:val="0"/>
              <w:marRight w:val="0"/>
              <w:marTop w:val="0"/>
              <w:marBottom w:val="0"/>
              <w:divBdr>
                <w:top w:val="none" w:sz="0" w:space="0" w:color="auto"/>
                <w:left w:val="none" w:sz="0" w:space="0" w:color="auto"/>
                <w:bottom w:val="none" w:sz="0" w:space="0" w:color="auto"/>
                <w:right w:val="none" w:sz="0" w:space="0" w:color="auto"/>
              </w:divBdr>
            </w:div>
            <w:div w:id="598954058">
              <w:marLeft w:val="0"/>
              <w:marRight w:val="0"/>
              <w:marTop w:val="0"/>
              <w:marBottom w:val="0"/>
              <w:divBdr>
                <w:top w:val="none" w:sz="0" w:space="0" w:color="auto"/>
                <w:left w:val="none" w:sz="0" w:space="0" w:color="auto"/>
                <w:bottom w:val="none" w:sz="0" w:space="0" w:color="auto"/>
                <w:right w:val="none" w:sz="0" w:space="0" w:color="auto"/>
              </w:divBdr>
            </w:div>
            <w:div w:id="1132600210">
              <w:marLeft w:val="0"/>
              <w:marRight w:val="0"/>
              <w:marTop w:val="0"/>
              <w:marBottom w:val="0"/>
              <w:divBdr>
                <w:top w:val="none" w:sz="0" w:space="0" w:color="auto"/>
                <w:left w:val="none" w:sz="0" w:space="0" w:color="auto"/>
                <w:bottom w:val="none" w:sz="0" w:space="0" w:color="auto"/>
                <w:right w:val="none" w:sz="0" w:space="0" w:color="auto"/>
              </w:divBdr>
            </w:div>
            <w:div w:id="1069303368">
              <w:marLeft w:val="0"/>
              <w:marRight w:val="0"/>
              <w:marTop w:val="0"/>
              <w:marBottom w:val="0"/>
              <w:divBdr>
                <w:top w:val="none" w:sz="0" w:space="0" w:color="auto"/>
                <w:left w:val="none" w:sz="0" w:space="0" w:color="auto"/>
                <w:bottom w:val="none" w:sz="0" w:space="0" w:color="auto"/>
                <w:right w:val="none" w:sz="0" w:space="0" w:color="auto"/>
              </w:divBdr>
            </w:div>
            <w:div w:id="1604729645">
              <w:marLeft w:val="0"/>
              <w:marRight w:val="0"/>
              <w:marTop w:val="0"/>
              <w:marBottom w:val="0"/>
              <w:divBdr>
                <w:top w:val="none" w:sz="0" w:space="0" w:color="auto"/>
                <w:left w:val="none" w:sz="0" w:space="0" w:color="auto"/>
                <w:bottom w:val="none" w:sz="0" w:space="0" w:color="auto"/>
                <w:right w:val="none" w:sz="0" w:space="0" w:color="auto"/>
              </w:divBdr>
            </w:div>
            <w:div w:id="1106119192">
              <w:marLeft w:val="0"/>
              <w:marRight w:val="0"/>
              <w:marTop w:val="0"/>
              <w:marBottom w:val="0"/>
              <w:divBdr>
                <w:top w:val="none" w:sz="0" w:space="0" w:color="auto"/>
                <w:left w:val="none" w:sz="0" w:space="0" w:color="auto"/>
                <w:bottom w:val="none" w:sz="0" w:space="0" w:color="auto"/>
                <w:right w:val="none" w:sz="0" w:space="0" w:color="auto"/>
              </w:divBdr>
            </w:div>
            <w:div w:id="847065827">
              <w:marLeft w:val="0"/>
              <w:marRight w:val="0"/>
              <w:marTop w:val="0"/>
              <w:marBottom w:val="0"/>
              <w:divBdr>
                <w:top w:val="none" w:sz="0" w:space="0" w:color="auto"/>
                <w:left w:val="none" w:sz="0" w:space="0" w:color="auto"/>
                <w:bottom w:val="none" w:sz="0" w:space="0" w:color="auto"/>
                <w:right w:val="none" w:sz="0" w:space="0" w:color="auto"/>
              </w:divBdr>
            </w:div>
            <w:div w:id="1415980653">
              <w:marLeft w:val="0"/>
              <w:marRight w:val="0"/>
              <w:marTop w:val="0"/>
              <w:marBottom w:val="0"/>
              <w:divBdr>
                <w:top w:val="none" w:sz="0" w:space="0" w:color="auto"/>
                <w:left w:val="none" w:sz="0" w:space="0" w:color="auto"/>
                <w:bottom w:val="none" w:sz="0" w:space="0" w:color="auto"/>
                <w:right w:val="none" w:sz="0" w:space="0" w:color="auto"/>
              </w:divBdr>
            </w:div>
            <w:div w:id="849026085">
              <w:marLeft w:val="0"/>
              <w:marRight w:val="0"/>
              <w:marTop w:val="0"/>
              <w:marBottom w:val="0"/>
              <w:divBdr>
                <w:top w:val="none" w:sz="0" w:space="0" w:color="auto"/>
                <w:left w:val="none" w:sz="0" w:space="0" w:color="auto"/>
                <w:bottom w:val="none" w:sz="0" w:space="0" w:color="auto"/>
                <w:right w:val="none" w:sz="0" w:space="0" w:color="auto"/>
              </w:divBdr>
            </w:div>
            <w:div w:id="1262566466">
              <w:marLeft w:val="0"/>
              <w:marRight w:val="0"/>
              <w:marTop w:val="0"/>
              <w:marBottom w:val="0"/>
              <w:divBdr>
                <w:top w:val="none" w:sz="0" w:space="0" w:color="auto"/>
                <w:left w:val="none" w:sz="0" w:space="0" w:color="auto"/>
                <w:bottom w:val="none" w:sz="0" w:space="0" w:color="auto"/>
                <w:right w:val="none" w:sz="0" w:space="0" w:color="auto"/>
              </w:divBdr>
            </w:div>
            <w:div w:id="1410493620">
              <w:marLeft w:val="0"/>
              <w:marRight w:val="0"/>
              <w:marTop w:val="0"/>
              <w:marBottom w:val="0"/>
              <w:divBdr>
                <w:top w:val="none" w:sz="0" w:space="0" w:color="auto"/>
                <w:left w:val="none" w:sz="0" w:space="0" w:color="auto"/>
                <w:bottom w:val="none" w:sz="0" w:space="0" w:color="auto"/>
                <w:right w:val="none" w:sz="0" w:space="0" w:color="auto"/>
              </w:divBdr>
            </w:div>
            <w:div w:id="1648047338">
              <w:marLeft w:val="0"/>
              <w:marRight w:val="0"/>
              <w:marTop w:val="0"/>
              <w:marBottom w:val="0"/>
              <w:divBdr>
                <w:top w:val="none" w:sz="0" w:space="0" w:color="auto"/>
                <w:left w:val="none" w:sz="0" w:space="0" w:color="auto"/>
                <w:bottom w:val="none" w:sz="0" w:space="0" w:color="auto"/>
                <w:right w:val="none" w:sz="0" w:space="0" w:color="auto"/>
              </w:divBdr>
            </w:div>
            <w:div w:id="341201010">
              <w:marLeft w:val="0"/>
              <w:marRight w:val="0"/>
              <w:marTop w:val="0"/>
              <w:marBottom w:val="0"/>
              <w:divBdr>
                <w:top w:val="none" w:sz="0" w:space="0" w:color="auto"/>
                <w:left w:val="none" w:sz="0" w:space="0" w:color="auto"/>
                <w:bottom w:val="none" w:sz="0" w:space="0" w:color="auto"/>
                <w:right w:val="none" w:sz="0" w:space="0" w:color="auto"/>
              </w:divBdr>
            </w:div>
            <w:div w:id="847446493">
              <w:marLeft w:val="0"/>
              <w:marRight w:val="0"/>
              <w:marTop w:val="0"/>
              <w:marBottom w:val="0"/>
              <w:divBdr>
                <w:top w:val="none" w:sz="0" w:space="0" w:color="auto"/>
                <w:left w:val="none" w:sz="0" w:space="0" w:color="auto"/>
                <w:bottom w:val="none" w:sz="0" w:space="0" w:color="auto"/>
                <w:right w:val="none" w:sz="0" w:space="0" w:color="auto"/>
              </w:divBdr>
            </w:div>
            <w:div w:id="1890456033">
              <w:marLeft w:val="0"/>
              <w:marRight w:val="0"/>
              <w:marTop w:val="0"/>
              <w:marBottom w:val="0"/>
              <w:divBdr>
                <w:top w:val="none" w:sz="0" w:space="0" w:color="auto"/>
                <w:left w:val="none" w:sz="0" w:space="0" w:color="auto"/>
                <w:bottom w:val="none" w:sz="0" w:space="0" w:color="auto"/>
                <w:right w:val="none" w:sz="0" w:space="0" w:color="auto"/>
              </w:divBdr>
            </w:div>
            <w:div w:id="3171522">
              <w:marLeft w:val="0"/>
              <w:marRight w:val="0"/>
              <w:marTop w:val="0"/>
              <w:marBottom w:val="0"/>
              <w:divBdr>
                <w:top w:val="none" w:sz="0" w:space="0" w:color="auto"/>
                <w:left w:val="none" w:sz="0" w:space="0" w:color="auto"/>
                <w:bottom w:val="none" w:sz="0" w:space="0" w:color="auto"/>
                <w:right w:val="none" w:sz="0" w:space="0" w:color="auto"/>
              </w:divBdr>
            </w:div>
            <w:div w:id="5981460">
              <w:marLeft w:val="0"/>
              <w:marRight w:val="0"/>
              <w:marTop w:val="0"/>
              <w:marBottom w:val="0"/>
              <w:divBdr>
                <w:top w:val="none" w:sz="0" w:space="0" w:color="auto"/>
                <w:left w:val="none" w:sz="0" w:space="0" w:color="auto"/>
                <w:bottom w:val="none" w:sz="0" w:space="0" w:color="auto"/>
                <w:right w:val="none" w:sz="0" w:space="0" w:color="auto"/>
              </w:divBdr>
            </w:div>
            <w:div w:id="986781328">
              <w:marLeft w:val="0"/>
              <w:marRight w:val="0"/>
              <w:marTop w:val="0"/>
              <w:marBottom w:val="0"/>
              <w:divBdr>
                <w:top w:val="none" w:sz="0" w:space="0" w:color="auto"/>
                <w:left w:val="none" w:sz="0" w:space="0" w:color="auto"/>
                <w:bottom w:val="none" w:sz="0" w:space="0" w:color="auto"/>
                <w:right w:val="none" w:sz="0" w:space="0" w:color="auto"/>
              </w:divBdr>
            </w:div>
            <w:div w:id="669989442">
              <w:marLeft w:val="0"/>
              <w:marRight w:val="0"/>
              <w:marTop w:val="0"/>
              <w:marBottom w:val="0"/>
              <w:divBdr>
                <w:top w:val="none" w:sz="0" w:space="0" w:color="auto"/>
                <w:left w:val="none" w:sz="0" w:space="0" w:color="auto"/>
                <w:bottom w:val="none" w:sz="0" w:space="0" w:color="auto"/>
                <w:right w:val="none" w:sz="0" w:space="0" w:color="auto"/>
              </w:divBdr>
            </w:div>
            <w:div w:id="224151342">
              <w:marLeft w:val="0"/>
              <w:marRight w:val="0"/>
              <w:marTop w:val="0"/>
              <w:marBottom w:val="0"/>
              <w:divBdr>
                <w:top w:val="none" w:sz="0" w:space="0" w:color="auto"/>
                <w:left w:val="none" w:sz="0" w:space="0" w:color="auto"/>
                <w:bottom w:val="none" w:sz="0" w:space="0" w:color="auto"/>
                <w:right w:val="none" w:sz="0" w:space="0" w:color="auto"/>
              </w:divBdr>
            </w:div>
            <w:div w:id="1219516388">
              <w:marLeft w:val="0"/>
              <w:marRight w:val="0"/>
              <w:marTop w:val="0"/>
              <w:marBottom w:val="0"/>
              <w:divBdr>
                <w:top w:val="none" w:sz="0" w:space="0" w:color="auto"/>
                <w:left w:val="none" w:sz="0" w:space="0" w:color="auto"/>
                <w:bottom w:val="none" w:sz="0" w:space="0" w:color="auto"/>
                <w:right w:val="none" w:sz="0" w:space="0" w:color="auto"/>
              </w:divBdr>
            </w:div>
            <w:div w:id="1616446833">
              <w:marLeft w:val="0"/>
              <w:marRight w:val="0"/>
              <w:marTop w:val="0"/>
              <w:marBottom w:val="0"/>
              <w:divBdr>
                <w:top w:val="none" w:sz="0" w:space="0" w:color="auto"/>
                <w:left w:val="none" w:sz="0" w:space="0" w:color="auto"/>
                <w:bottom w:val="none" w:sz="0" w:space="0" w:color="auto"/>
                <w:right w:val="none" w:sz="0" w:space="0" w:color="auto"/>
              </w:divBdr>
            </w:div>
            <w:div w:id="1532299517">
              <w:marLeft w:val="0"/>
              <w:marRight w:val="0"/>
              <w:marTop w:val="0"/>
              <w:marBottom w:val="0"/>
              <w:divBdr>
                <w:top w:val="none" w:sz="0" w:space="0" w:color="auto"/>
                <w:left w:val="none" w:sz="0" w:space="0" w:color="auto"/>
                <w:bottom w:val="none" w:sz="0" w:space="0" w:color="auto"/>
                <w:right w:val="none" w:sz="0" w:space="0" w:color="auto"/>
              </w:divBdr>
            </w:div>
            <w:div w:id="1825968307">
              <w:marLeft w:val="0"/>
              <w:marRight w:val="0"/>
              <w:marTop w:val="0"/>
              <w:marBottom w:val="0"/>
              <w:divBdr>
                <w:top w:val="none" w:sz="0" w:space="0" w:color="auto"/>
                <w:left w:val="none" w:sz="0" w:space="0" w:color="auto"/>
                <w:bottom w:val="none" w:sz="0" w:space="0" w:color="auto"/>
                <w:right w:val="none" w:sz="0" w:space="0" w:color="auto"/>
              </w:divBdr>
            </w:div>
            <w:div w:id="751466785">
              <w:marLeft w:val="0"/>
              <w:marRight w:val="0"/>
              <w:marTop w:val="0"/>
              <w:marBottom w:val="0"/>
              <w:divBdr>
                <w:top w:val="none" w:sz="0" w:space="0" w:color="auto"/>
                <w:left w:val="none" w:sz="0" w:space="0" w:color="auto"/>
                <w:bottom w:val="none" w:sz="0" w:space="0" w:color="auto"/>
                <w:right w:val="none" w:sz="0" w:space="0" w:color="auto"/>
              </w:divBdr>
            </w:div>
            <w:div w:id="405542011">
              <w:marLeft w:val="0"/>
              <w:marRight w:val="0"/>
              <w:marTop w:val="0"/>
              <w:marBottom w:val="0"/>
              <w:divBdr>
                <w:top w:val="none" w:sz="0" w:space="0" w:color="auto"/>
                <w:left w:val="none" w:sz="0" w:space="0" w:color="auto"/>
                <w:bottom w:val="none" w:sz="0" w:space="0" w:color="auto"/>
                <w:right w:val="none" w:sz="0" w:space="0" w:color="auto"/>
              </w:divBdr>
            </w:div>
            <w:div w:id="1309939737">
              <w:marLeft w:val="0"/>
              <w:marRight w:val="0"/>
              <w:marTop w:val="0"/>
              <w:marBottom w:val="0"/>
              <w:divBdr>
                <w:top w:val="none" w:sz="0" w:space="0" w:color="auto"/>
                <w:left w:val="none" w:sz="0" w:space="0" w:color="auto"/>
                <w:bottom w:val="none" w:sz="0" w:space="0" w:color="auto"/>
                <w:right w:val="none" w:sz="0" w:space="0" w:color="auto"/>
              </w:divBdr>
            </w:div>
            <w:div w:id="182282961">
              <w:marLeft w:val="0"/>
              <w:marRight w:val="0"/>
              <w:marTop w:val="0"/>
              <w:marBottom w:val="0"/>
              <w:divBdr>
                <w:top w:val="none" w:sz="0" w:space="0" w:color="auto"/>
                <w:left w:val="none" w:sz="0" w:space="0" w:color="auto"/>
                <w:bottom w:val="none" w:sz="0" w:space="0" w:color="auto"/>
                <w:right w:val="none" w:sz="0" w:space="0" w:color="auto"/>
              </w:divBdr>
            </w:div>
            <w:div w:id="112553868">
              <w:marLeft w:val="0"/>
              <w:marRight w:val="0"/>
              <w:marTop w:val="0"/>
              <w:marBottom w:val="0"/>
              <w:divBdr>
                <w:top w:val="none" w:sz="0" w:space="0" w:color="auto"/>
                <w:left w:val="none" w:sz="0" w:space="0" w:color="auto"/>
                <w:bottom w:val="none" w:sz="0" w:space="0" w:color="auto"/>
                <w:right w:val="none" w:sz="0" w:space="0" w:color="auto"/>
              </w:divBdr>
            </w:div>
            <w:div w:id="1929269853">
              <w:marLeft w:val="0"/>
              <w:marRight w:val="0"/>
              <w:marTop w:val="0"/>
              <w:marBottom w:val="0"/>
              <w:divBdr>
                <w:top w:val="none" w:sz="0" w:space="0" w:color="auto"/>
                <w:left w:val="none" w:sz="0" w:space="0" w:color="auto"/>
                <w:bottom w:val="none" w:sz="0" w:space="0" w:color="auto"/>
                <w:right w:val="none" w:sz="0" w:space="0" w:color="auto"/>
              </w:divBdr>
            </w:div>
            <w:div w:id="1550915431">
              <w:marLeft w:val="0"/>
              <w:marRight w:val="0"/>
              <w:marTop w:val="0"/>
              <w:marBottom w:val="0"/>
              <w:divBdr>
                <w:top w:val="none" w:sz="0" w:space="0" w:color="auto"/>
                <w:left w:val="none" w:sz="0" w:space="0" w:color="auto"/>
                <w:bottom w:val="none" w:sz="0" w:space="0" w:color="auto"/>
                <w:right w:val="none" w:sz="0" w:space="0" w:color="auto"/>
              </w:divBdr>
            </w:div>
            <w:div w:id="1767771625">
              <w:marLeft w:val="0"/>
              <w:marRight w:val="0"/>
              <w:marTop w:val="0"/>
              <w:marBottom w:val="0"/>
              <w:divBdr>
                <w:top w:val="none" w:sz="0" w:space="0" w:color="auto"/>
                <w:left w:val="none" w:sz="0" w:space="0" w:color="auto"/>
                <w:bottom w:val="none" w:sz="0" w:space="0" w:color="auto"/>
                <w:right w:val="none" w:sz="0" w:space="0" w:color="auto"/>
              </w:divBdr>
            </w:div>
            <w:div w:id="931546176">
              <w:marLeft w:val="0"/>
              <w:marRight w:val="0"/>
              <w:marTop w:val="0"/>
              <w:marBottom w:val="0"/>
              <w:divBdr>
                <w:top w:val="none" w:sz="0" w:space="0" w:color="auto"/>
                <w:left w:val="none" w:sz="0" w:space="0" w:color="auto"/>
                <w:bottom w:val="none" w:sz="0" w:space="0" w:color="auto"/>
                <w:right w:val="none" w:sz="0" w:space="0" w:color="auto"/>
              </w:divBdr>
            </w:div>
            <w:div w:id="1968586232">
              <w:marLeft w:val="0"/>
              <w:marRight w:val="0"/>
              <w:marTop w:val="0"/>
              <w:marBottom w:val="0"/>
              <w:divBdr>
                <w:top w:val="none" w:sz="0" w:space="0" w:color="auto"/>
                <w:left w:val="none" w:sz="0" w:space="0" w:color="auto"/>
                <w:bottom w:val="none" w:sz="0" w:space="0" w:color="auto"/>
                <w:right w:val="none" w:sz="0" w:space="0" w:color="auto"/>
              </w:divBdr>
            </w:div>
            <w:div w:id="1968269448">
              <w:marLeft w:val="0"/>
              <w:marRight w:val="0"/>
              <w:marTop w:val="0"/>
              <w:marBottom w:val="0"/>
              <w:divBdr>
                <w:top w:val="none" w:sz="0" w:space="0" w:color="auto"/>
                <w:left w:val="none" w:sz="0" w:space="0" w:color="auto"/>
                <w:bottom w:val="none" w:sz="0" w:space="0" w:color="auto"/>
                <w:right w:val="none" w:sz="0" w:space="0" w:color="auto"/>
              </w:divBdr>
            </w:div>
            <w:div w:id="1366249108">
              <w:marLeft w:val="0"/>
              <w:marRight w:val="0"/>
              <w:marTop w:val="0"/>
              <w:marBottom w:val="0"/>
              <w:divBdr>
                <w:top w:val="none" w:sz="0" w:space="0" w:color="auto"/>
                <w:left w:val="none" w:sz="0" w:space="0" w:color="auto"/>
                <w:bottom w:val="none" w:sz="0" w:space="0" w:color="auto"/>
                <w:right w:val="none" w:sz="0" w:space="0" w:color="auto"/>
              </w:divBdr>
            </w:div>
            <w:div w:id="663506228">
              <w:marLeft w:val="0"/>
              <w:marRight w:val="0"/>
              <w:marTop w:val="0"/>
              <w:marBottom w:val="0"/>
              <w:divBdr>
                <w:top w:val="none" w:sz="0" w:space="0" w:color="auto"/>
                <w:left w:val="none" w:sz="0" w:space="0" w:color="auto"/>
                <w:bottom w:val="none" w:sz="0" w:space="0" w:color="auto"/>
                <w:right w:val="none" w:sz="0" w:space="0" w:color="auto"/>
              </w:divBdr>
            </w:div>
            <w:div w:id="1728139167">
              <w:marLeft w:val="0"/>
              <w:marRight w:val="0"/>
              <w:marTop w:val="0"/>
              <w:marBottom w:val="0"/>
              <w:divBdr>
                <w:top w:val="none" w:sz="0" w:space="0" w:color="auto"/>
                <w:left w:val="none" w:sz="0" w:space="0" w:color="auto"/>
                <w:bottom w:val="none" w:sz="0" w:space="0" w:color="auto"/>
                <w:right w:val="none" w:sz="0" w:space="0" w:color="auto"/>
              </w:divBdr>
            </w:div>
            <w:div w:id="615218617">
              <w:marLeft w:val="0"/>
              <w:marRight w:val="0"/>
              <w:marTop w:val="0"/>
              <w:marBottom w:val="0"/>
              <w:divBdr>
                <w:top w:val="none" w:sz="0" w:space="0" w:color="auto"/>
                <w:left w:val="none" w:sz="0" w:space="0" w:color="auto"/>
                <w:bottom w:val="none" w:sz="0" w:space="0" w:color="auto"/>
                <w:right w:val="none" w:sz="0" w:space="0" w:color="auto"/>
              </w:divBdr>
            </w:div>
            <w:div w:id="1070151542">
              <w:marLeft w:val="0"/>
              <w:marRight w:val="0"/>
              <w:marTop w:val="0"/>
              <w:marBottom w:val="0"/>
              <w:divBdr>
                <w:top w:val="none" w:sz="0" w:space="0" w:color="auto"/>
                <w:left w:val="none" w:sz="0" w:space="0" w:color="auto"/>
                <w:bottom w:val="none" w:sz="0" w:space="0" w:color="auto"/>
                <w:right w:val="none" w:sz="0" w:space="0" w:color="auto"/>
              </w:divBdr>
            </w:div>
            <w:div w:id="967587075">
              <w:marLeft w:val="0"/>
              <w:marRight w:val="0"/>
              <w:marTop w:val="0"/>
              <w:marBottom w:val="0"/>
              <w:divBdr>
                <w:top w:val="none" w:sz="0" w:space="0" w:color="auto"/>
                <w:left w:val="none" w:sz="0" w:space="0" w:color="auto"/>
                <w:bottom w:val="none" w:sz="0" w:space="0" w:color="auto"/>
                <w:right w:val="none" w:sz="0" w:space="0" w:color="auto"/>
              </w:divBdr>
            </w:div>
            <w:div w:id="1010638415">
              <w:marLeft w:val="0"/>
              <w:marRight w:val="0"/>
              <w:marTop w:val="0"/>
              <w:marBottom w:val="0"/>
              <w:divBdr>
                <w:top w:val="none" w:sz="0" w:space="0" w:color="auto"/>
                <w:left w:val="none" w:sz="0" w:space="0" w:color="auto"/>
                <w:bottom w:val="none" w:sz="0" w:space="0" w:color="auto"/>
                <w:right w:val="none" w:sz="0" w:space="0" w:color="auto"/>
              </w:divBdr>
            </w:div>
            <w:div w:id="1292008402">
              <w:marLeft w:val="0"/>
              <w:marRight w:val="0"/>
              <w:marTop w:val="0"/>
              <w:marBottom w:val="0"/>
              <w:divBdr>
                <w:top w:val="none" w:sz="0" w:space="0" w:color="auto"/>
                <w:left w:val="none" w:sz="0" w:space="0" w:color="auto"/>
                <w:bottom w:val="none" w:sz="0" w:space="0" w:color="auto"/>
                <w:right w:val="none" w:sz="0" w:space="0" w:color="auto"/>
              </w:divBdr>
            </w:div>
            <w:div w:id="1440030185">
              <w:marLeft w:val="0"/>
              <w:marRight w:val="0"/>
              <w:marTop w:val="0"/>
              <w:marBottom w:val="0"/>
              <w:divBdr>
                <w:top w:val="none" w:sz="0" w:space="0" w:color="auto"/>
                <w:left w:val="none" w:sz="0" w:space="0" w:color="auto"/>
                <w:bottom w:val="none" w:sz="0" w:space="0" w:color="auto"/>
                <w:right w:val="none" w:sz="0" w:space="0" w:color="auto"/>
              </w:divBdr>
            </w:div>
            <w:div w:id="130758369">
              <w:marLeft w:val="0"/>
              <w:marRight w:val="0"/>
              <w:marTop w:val="0"/>
              <w:marBottom w:val="0"/>
              <w:divBdr>
                <w:top w:val="none" w:sz="0" w:space="0" w:color="auto"/>
                <w:left w:val="none" w:sz="0" w:space="0" w:color="auto"/>
                <w:bottom w:val="none" w:sz="0" w:space="0" w:color="auto"/>
                <w:right w:val="none" w:sz="0" w:space="0" w:color="auto"/>
              </w:divBdr>
            </w:div>
            <w:div w:id="1829976400">
              <w:marLeft w:val="0"/>
              <w:marRight w:val="0"/>
              <w:marTop w:val="0"/>
              <w:marBottom w:val="0"/>
              <w:divBdr>
                <w:top w:val="none" w:sz="0" w:space="0" w:color="auto"/>
                <w:left w:val="none" w:sz="0" w:space="0" w:color="auto"/>
                <w:bottom w:val="none" w:sz="0" w:space="0" w:color="auto"/>
                <w:right w:val="none" w:sz="0" w:space="0" w:color="auto"/>
              </w:divBdr>
            </w:div>
            <w:div w:id="1238132303">
              <w:marLeft w:val="0"/>
              <w:marRight w:val="0"/>
              <w:marTop w:val="0"/>
              <w:marBottom w:val="0"/>
              <w:divBdr>
                <w:top w:val="none" w:sz="0" w:space="0" w:color="auto"/>
                <w:left w:val="none" w:sz="0" w:space="0" w:color="auto"/>
                <w:bottom w:val="none" w:sz="0" w:space="0" w:color="auto"/>
                <w:right w:val="none" w:sz="0" w:space="0" w:color="auto"/>
              </w:divBdr>
            </w:div>
            <w:div w:id="83767589">
              <w:marLeft w:val="0"/>
              <w:marRight w:val="0"/>
              <w:marTop w:val="0"/>
              <w:marBottom w:val="0"/>
              <w:divBdr>
                <w:top w:val="none" w:sz="0" w:space="0" w:color="auto"/>
                <w:left w:val="none" w:sz="0" w:space="0" w:color="auto"/>
                <w:bottom w:val="none" w:sz="0" w:space="0" w:color="auto"/>
                <w:right w:val="none" w:sz="0" w:space="0" w:color="auto"/>
              </w:divBdr>
            </w:div>
            <w:div w:id="1793085535">
              <w:marLeft w:val="0"/>
              <w:marRight w:val="0"/>
              <w:marTop w:val="0"/>
              <w:marBottom w:val="0"/>
              <w:divBdr>
                <w:top w:val="none" w:sz="0" w:space="0" w:color="auto"/>
                <w:left w:val="none" w:sz="0" w:space="0" w:color="auto"/>
                <w:bottom w:val="none" w:sz="0" w:space="0" w:color="auto"/>
                <w:right w:val="none" w:sz="0" w:space="0" w:color="auto"/>
              </w:divBdr>
            </w:div>
            <w:div w:id="1500192344">
              <w:marLeft w:val="0"/>
              <w:marRight w:val="0"/>
              <w:marTop w:val="0"/>
              <w:marBottom w:val="0"/>
              <w:divBdr>
                <w:top w:val="none" w:sz="0" w:space="0" w:color="auto"/>
                <w:left w:val="none" w:sz="0" w:space="0" w:color="auto"/>
                <w:bottom w:val="none" w:sz="0" w:space="0" w:color="auto"/>
                <w:right w:val="none" w:sz="0" w:space="0" w:color="auto"/>
              </w:divBdr>
            </w:div>
            <w:div w:id="345063277">
              <w:marLeft w:val="0"/>
              <w:marRight w:val="0"/>
              <w:marTop w:val="0"/>
              <w:marBottom w:val="0"/>
              <w:divBdr>
                <w:top w:val="none" w:sz="0" w:space="0" w:color="auto"/>
                <w:left w:val="none" w:sz="0" w:space="0" w:color="auto"/>
                <w:bottom w:val="none" w:sz="0" w:space="0" w:color="auto"/>
                <w:right w:val="none" w:sz="0" w:space="0" w:color="auto"/>
              </w:divBdr>
            </w:div>
            <w:div w:id="1607079842">
              <w:marLeft w:val="0"/>
              <w:marRight w:val="0"/>
              <w:marTop w:val="0"/>
              <w:marBottom w:val="0"/>
              <w:divBdr>
                <w:top w:val="none" w:sz="0" w:space="0" w:color="auto"/>
                <w:left w:val="none" w:sz="0" w:space="0" w:color="auto"/>
                <w:bottom w:val="none" w:sz="0" w:space="0" w:color="auto"/>
                <w:right w:val="none" w:sz="0" w:space="0" w:color="auto"/>
              </w:divBdr>
            </w:div>
            <w:div w:id="938681887">
              <w:marLeft w:val="0"/>
              <w:marRight w:val="0"/>
              <w:marTop w:val="0"/>
              <w:marBottom w:val="0"/>
              <w:divBdr>
                <w:top w:val="none" w:sz="0" w:space="0" w:color="auto"/>
                <w:left w:val="none" w:sz="0" w:space="0" w:color="auto"/>
                <w:bottom w:val="none" w:sz="0" w:space="0" w:color="auto"/>
                <w:right w:val="none" w:sz="0" w:space="0" w:color="auto"/>
              </w:divBdr>
            </w:div>
            <w:div w:id="384644095">
              <w:marLeft w:val="0"/>
              <w:marRight w:val="0"/>
              <w:marTop w:val="0"/>
              <w:marBottom w:val="0"/>
              <w:divBdr>
                <w:top w:val="none" w:sz="0" w:space="0" w:color="auto"/>
                <w:left w:val="none" w:sz="0" w:space="0" w:color="auto"/>
                <w:bottom w:val="none" w:sz="0" w:space="0" w:color="auto"/>
                <w:right w:val="none" w:sz="0" w:space="0" w:color="auto"/>
              </w:divBdr>
            </w:div>
            <w:div w:id="1658605769">
              <w:marLeft w:val="0"/>
              <w:marRight w:val="0"/>
              <w:marTop w:val="0"/>
              <w:marBottom w:val="0"/>
              <w:divBdr>
                <w:top w:val="none" w:sz="0" w:space="0" w:color="auto"/>
                <w:left w:val="none" w:sz="0" w:space="0" w:color="auto"/>
                <w:bottom w:val="none" w:sz="0" w:space="0" w:color="auto"/>
                <w:right w:val="none" w:sz="0" w:space="0" w:color="auto"/>
              </w:divBdr>
            </w:div>
            <w:div w:id="1088115225">
              <w:marLeft w:val="0"/>
              <w:marRight w:val="0"/>
              <w:marTop w:val="0"/>
              <w:marBottom w:val="0"/>
              <w:divBdr>
                <w:top w:val="none" w:sz="0" w:space="0" w:color="auto"/>
                <w:left w:val="none" w:sz="0" w:space="0" w:color="auto"/>
                <w:bottom w:val="none" w:sz="0" w:space="0" w:color="auto"/>
                <w:right w:val="none" w:sz="0" w:space="0" w:color="auto"/>
              </w:divBdr>
            </w:div>
            <w:div w:id="959607102">
              <w:marLeft w:val="0"/>
              <w:marRight w:val="0"/>
              <w:marTop w:val="0"/>
              <w:marBottom w:val="0"/>
              <w:divBdr>
                <w:top w:val="none" w:sz="0" w:space="0" w:color="auto"/>
                <w:left w:val="none" w:sz="0" w:space="0" w:color="auto"/>
                <w:bottom w:val="none" w:sz="0" w:space="0" w:color="auto"/>
                <w:right w:val="none" w:sz="0" w:space="0" w:color="auto"/>
              </w:divBdr>
            </w:div>
            <w:div w:id="2063868208">
              <w:marLeft w:val="0"/>
              <w:marRight w:val="0"/>
              <w:marTop w:val="0"/>
              <w:marBottom w:val="0"/>
              <w:divBdr>
                <w:top w:val="none" w:sz="0" w:space="0" w:color="auto"/>
                <w:left w:val="none" w:sz="0" w:space="0" w:color="auto"/>
                <w:bottom w:val="none" w:sz="0" w:space="0" w:color="auto"/>
                <w:right w:val="none" w:sz="0" w:space="0" w:color="auto"/>
              </w:divBdr>
            </w:div>
            <w:div w:id="886726147">
              <w:marLeft w:val="0"/>
              <w:marRight w:val="0"/>
              <w:marTop w:val="0"/>
              <w:marBottom w:val="0"/>
              <w:divBdr>
                <w:top w:val="none" w:sz="0" w:space="0" w:color="auto"/>
                <w:left w:val="none" w:sz="0" w:space="0" w:color="auto"/>
                <w:bottom w:val="none" w:sz="0" w:space="0" w:color="auto"/>
                <w:right w:val="none" w:sz="0" w:space="0" w:color="auto"/>
              </w:divBdr>
            </w:div>
            <w:div w:id="1014527180">
              <w:marLeft w:val="0"/>
              <w:marRight w:val="0"/>
              <w:marTop w:val="0"/>
              <w:marBottom w:val="0"/>
              <w:divBdr>
                <w:top w:val="none" w:sz="0" w:space="0" w:color="auto"/>
                <w:left w:val="none" w:sz="0" w:space="0" w:color="auto"/>
                <w:bottom w:val="none" w:sz="0" w:space="0" w:color="auto"/>
                <w:right w:val="none" w:sz="0" w:space="0" w:color="auto"/>
              </w:divBdr>
            </w:div>
            <w:div w:id="1505825255">
              <w:marLeft w:val="0"/>
              <w:marRight w:val="0"/>
              <w:marTop w:val="0"/>
              <w:marBottom w:val="0"/>
              <w:divBdr>
                <w:top w:val="none" w:sz="0" w:space="0" w:color="auto"/>
                <w:left w:val="none" w:sz="0" w:space="0" w:color="auto"/>
                <w:bottom w:val="none" w:sz="0" w:space="0" w:color="auto"/>
                <w:right w:val="none" w:sz="0" w:space="0" w:color="auto"/>
              </w:divBdr>
            </w:div>
            <w:div w:id="1714385138">
              <w:marLeft w:val="0"/>
              <w:marRight w:val="0"/>
              <w:marTop w:val="0"/>
              <w:marBottom w:val="0"/>
              <w:divBdr>
                <w:top w:val="none" w:sz="0" w:space="0" w:color="auto"/>
                <w:left w:val="none" w:sz="0" w:space="0" w:color="auto"/>
                <w:bottom w:val="none" w:sz="0" w:space="0" w:color="auto"/>
                <w:right w:val="none" w:sz="0" w:space="0" w:color="auto"/>
              </w:divBdr>
            </w:div>
            <w:div w:id="297228949">
              <w:marLeft w:val="0"/>
              <w:marRight w:val="0"/>
              <w:marTop w:val="0"/>
              <w:marBottom w:val="0"/>
              <w:divBdr>
                <w:top w:val="none" w:sz="0" w:space="0" w:color="auto"/>
                <w:left w:val="none" w:sz="0" w:space="0" w:color="auto"/>
                <w:bottom w:val="none" w:sz="0" w:space="0" w:color="auto"/>
                <w:right w:val="none" w:sz="0" w:space="0" w:color="auto"/>
              </w:divBdr>
            </w:div>
            <w:div w:id="991174027">
              <w:marLeft w:val="0"/>
              <w:marRight w:val="0"/>
              <w:marTop w:val="0"/>
              <w:marBottom w:val="0"/>
              <w:divBdr>
                <w:top w:val="none" w:sz="0" w:space="0" w:color="auto"/>
                <w:left w:val="none" w:sz="0" w:space="0" w:color="auto"/>
                <w:bottom w:val="none" w:sz="0" w:space="0" w:color="auto"/>
                <w:right w:val="none" w:sz="0" w:space="0" w:color="auto"/>
              </w:divBdr>
            </w:div>
            <w:div w:id="2008821814">
              <w:marLeft w:val="0"/>
              <w:marRight w:val="0"/>
              <w:marTop w:val="0"/>
              <w:marBottom w:val="0"/>
              <w:divBdr>
                <w:top w:val="none" w:sz="0" w:space="0" w:color="auto"/>
                <w:left w:val="none" w:sz="0" w:space="0" w:color="auto"/>
                <w:bottom w:val="none" w:sz="0" w:space="0" w:color="auto"/>
                <w:right w:val="none" w:sz="0" w:space="0" w:color="auto"/>
              </w:divBdr>
            </w:div>
            <w:div w:id="537544442">
              <w:marLeft w:val="0"/>
              <w:marRight w:val="0"/>
              <w:marTop w:val="0"/>
              <w:marBottom w:val="0"/>
              <w:divBdr>
                <w:top w:val="none" w:sz="0" w:space="0" w:color="auto"/>
                <w:left w:val="none" w:sz="0" w:space="0" w:color="auto"/>
                <w:bottom w:val="none" w:sz="0" w:space="0" w:color="auto"/>
                <w:right w:val="none" w:sz="0" w:space="0" w:color="auto"/>
              </w:divBdr>
            </w:div>
            <w:div w:id="1923023880">
              <w:marLeft w:val="0"/>
              <w:marRight w:val="0"/>
              <w:marTop w:val="0"/>
              <w:marBottom w:val="0"/>
              <w:divBdr>
                <w:top w:val="none" w:sz="0" w:space="0" w:color="auto"/>
                <w:left w:val="none" w:sz="0" w:space="0" w:color="auto"/>
                <w:bottom w:val="none" w:sz="0" w:space="0" w:color="auto"/>
                <w:right w:val="none" w:sz="0" w:space="0" w:color="auto"/>
              </w:divBdr>
            </w:div>
            <w:div w:id="1103064546">
              <w:marLeft w:val="0"/>
              <w:marRight w:val="0"/>
              <w:marTop w:val="0"/>
              <w:marBottom w:val="0"/>
              <w:divBdr>
                <w:top w:val="none" w:sz="0" w:space="0" w:color="auto"/>
                <w:left w:val="none" w:sz="0" w:space="0" w:color="auto"/>
                <w:bottom w:val="none" w:sz="0" w:space="0" w:color="auto"/>
                <w:right w:val="none" w:sz="0" w:space="0" w:color="auto"/>
              </w:divBdr>
            </w:div>
            <w:div w:id="501969907">
              <w:marLeft w:val="0"/>
              <w:marRight w:val="0"/>
              <w:marTop w:val="0"/>
              <w:marBottom w:val="0"/>
              <w:divBdr>
                <w:top w:val="none" w:sz="0" w:space="0" w:color="auto"/>
                <w:left w:val="none" w:sz="0" w:space="0" w:color="auto"/>
                <w:bottom w:val="none" w:sz="0" w:space="0" w:color="auto"/>
                <w:right w:val="none" w:sz="0" w:space="0" w:color="auto"/>
              </w:divBdr>
            </w:div>
            <w:div w:id="1320303049">
              <w:marLeft w:val="0"/>
              <w:marRight w:val="0"/>
              <w:marTop w:val="0"/>
              <w:marBottom w:val="0"/>
              <w:divBdr>
                <w:top w:val="none" w:sz="0" w:space="0" w:color="auto"/>
                <w:left w:val="none" w:sz="0" w:space="0" w:color="auto"/>
                <w:bottom w:val="none" w:sz="0" w:space="0" w:color="auto"/>
                <w:right w:val="none" w:sz="0" w:space="0" w:color="auto"/>
              </w:divBdr>
            </w:div>
            <w:div w:id="1716543443">
              <w:marLeft w:val="0"/>
              <w:marRight w:val="0"/>
              <w:marTop w:val="0"/>
              <w:marBottom w:val="0"/>
              <w:divBdr>
                <w:top w:val="none" w:sz="0" w:space="0" w:color="auto"/>
                <w:left w:val="none" w:sz="0" w:space="0" w:color="auto"/>
                <w:bottom w:val="none" w:sz="0" w:space="0" w:color="auto"/>
                <w:right w:val="none" w:sz="0" w:space="0" w:color="auto"/>
              </w:divBdr>
            </w:div>
            <w:div w:id="904417978">
              <w:marLeft w:val="0"/>
              <w:marRight w:val="0"/>
              <w:marTop w:val="0"/>
              <w:marBottom w:val="0"/>
              <w:divBdr>
                <w:top w:val="none" w:sz="0" w:space="0" w:color="auto"/>
                <w:left w:val="none" w:sz="0" w:space="0" w:color="auto"/>
                <w:bottom w:val="none" w:sz="0" w:space="0" w:color="auto"/>
                <w:right w:val="none" w:sz="0" w:space="0" w:color="auto"/>
              </w:divBdr>
            </w:div>
            <w:div w:id="1442408938">
              <w:marLeft w:val="0"/>
              <w:marRight w:val="0"/>
              <w:marTop w:val="0"/>
              <w:marBottom w:val="0"/>
              <w:divBdr>
                <w:top w:val="none" w:sz="0" w:space="0" w:color="auto"/>
                <w:left w:val="none" w:sz="0" w:space="0" w:color="auto"/>
                <w:bottom w:val="none" w:sz="0" w:space="0" w:color="auto"/>
                <w:right w:val="none" w:sz="0" w:space="0" w:color="auto"/>
              </w:divBdr>
            </w:div>
            <w:div w:id="1387991334">
              <w:marLeft w:val="0"/>
              <w:marRight w:val="0"/>
              <w:marTop w:val="0"/>
              <w:marBottom w:val="0"/>
              <w:divBdr>
                <w:top w:val="none" w:sz="0" w:space="0" w:color="auto"/>
                <w:left w:val="none" w:sz="0" w:space="0" w:color="auto"/>
                <w:bottom w:val="none" w:sz="0" w:space="0" w:color="auto"/>
                <w:right w:val="none" w:sz="0" w:space="0" w:color="auto"/>
              </w:divBdr>
            </w:div>
            <w:div w:id="1751460146">
              <w:marLeft w:val="0"/>
              <w:marRight w:val="0"/>
              <w:marTop w:val="0"/>
              <w:marBottom w:val="0"/>
              <w:divBdr>
                <w:top w:val="none" w:sz="0" w:space="0" w:color="auto"/>
                <w:left w:val="none" w:sz="0" w:space="0" w:color="auto"/>
                <w:bottom w:val="none" w:sz="0" w:space="0" w:color="auto"/>
                <w:right w:val="none" w:sz="0" w:space="0" w:color="auto"/>
              </w:divBdr>
            </w:div>
            <w:div w:id="1693989461">
              <w:marLeft w:val="0"/>
              <w:marRight w:val="0"/>
              <w:marTop w:val="0"/>
              <w:marBottom w:val="0"/>
              <w:divBdr>
                <w:top w:val="none" w:sz="0" w:space="0" w:color="auto"/>
                <w:left w:val="none" w:sz="0" w:space="0" w:color="auto"/>
                <w:bottom w:val="none" w:sz="0" w:space="0" w:color="auto"/>
                <w:right w:val="none" w:sz="0" w:space="0" w:color="auto"/>
              </w:divBdr>
            </w:div>
            <w:div w:id="1843083915">
              <w:marLeft w:val="0"/>
              <w:marRight w:val="0"/>
              <w:marTop w:val="0"/>
              <w:marBottom w:val="0"/>
              <w:divBdr>
                <w:top w:val="none" w:sz="0" w:space="0" w:color="auto"/>
                <w:left w:val="none" w:sz="0" w:space="0" w:color="auto"/>
                <w:bottom w:val="none" w:sz="0" w:space="0" w:color="auto"/>
                <w:right w:val="none" w:sz="0" w:space="0" w:color="auto"/>
              </w:divBdr>
            </w:div>
            <w:div w:id="174618948">
              <w:marLeft w:val="0"/>
              <w:marRight w:val="0"/>
              <w:marTop w:val="0"/>
              <w:marBottom w:val="0"/>
              <w:divBdr>
                <w:top w:val="none" w:sz="0" w:space="0" w:color="auto"/>
                <w:left w:val="none" w:sz="0" w:space="0" w:color="auto"/>
                <w:bottom w:val="none" w:sz="0" w:space="0" w:color="auto"/>
                <w:right w:val="none" w:sz="0" w:space="0" w:color="auto"/>
              </w:divBdr>
            </w:div>
            <w:div w:id="1457217866">
              <w:marLeft w:val="0"/>
              <w:marRight w:val="0"/>
              <w:marTop w:val="0"/>
              <w:marBottom w:val="0"/>
              <w:divBdr>
                <w:top w:val="none" w:sz="0" w:space="0" w:color="auto"/>
                <w:left w:val="none" w:sz="0" w:space="0" w:color="auto"/>
                <w:bottom w:val="none" w:sz="0" w:space="0" w:color="auto"/>
                <w:right w:val="none" w:sz="0" w:space="0" w:color="auto"/>
              </w:divBdr>
            </w:div>
            <w:div w:id="171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9055">
      <w:bodyDiv w:val="1"/>
      <w:marLeft w:val="0"/>
      <w:marRight w:val="0"/>
      <w:marTop w:val="0"/>
      <w:marBottom w:val="0"/>
      <w:divBdr>
        <w:top w:val="none" w:sz="0" w:space="0" w:color="auto"/>
        <w:left w:val="none" w:sz="0" w:space="0" w:color="auto"/>
        <w:bottom w:val="none" w:sz="0" w:space="0" w:color="auto"/>
        <w:right w:val="none" w:sz="0" w:space="0" w:color="auto"/>
      </w:divBdr>
    </w:div>
    <w:div w:id="1741365926">
      <w:bodyDiv w:val="1"/>
      <w:marLeft w:val="0"/>
      <w:marRight w:val="0"/>
      <w:marTop w:val="0"/>
      <w:marBottom w:val="0"/>
      <w:divBdr>
        <w:top w:val="none" w:sz="0" w:space="0" w:color="auto"/>
        <w:left w:val="none" w:sz="0" w:space="0" w:color="auto"/>
        <w:bottom w:val="none" w:sz="0" w:space="0" w:color="auto"/>
        <w:right w:val="none" w:sz="0" w:space="0" w:color="auto"/>
      </w:divBdr>
    </w:div>
    <w:div w:id="1770156898">
      <w:bodyDiv w:val="1"/>
      <w:marLeft w:val="0"/>
      <w:marRight w:val="0"/>
      <w:marTop w:val="0"/>
      <w:marBottom w:val="0"/>
      <w:divBdr>
        <w:top w:val="none" w:sz="0" w:space="0" w:color="auto"/>
        <w:left w:val="none" w:sz="0" w:space="0" w:color="auto"/>
        <w:bottom w:val="none" w:sz="0" w:space="0" w:color="auto"/>
        <w:right w:val="none" w:sz="0" w:space="0" w:color="auto"/>
      </w:divBdr>
      <w:divsChild>
        <w:div w:id="325331513">
          <w:marLeft w:val="0"/>
          <w:marRight w:val="0"/>
          <w:marTop w:val="0"/>
          <w:marBottom w:val="0"/>
          <w:divBdr>
            <w:top w:val="none" w:sz="0" w:space="0" w:color="auto"/>
            <w:left w:val="none" w:sz="0" w:space="0" w:color="auto"/>
            <w:bottom w:val="none" w:sz="0" w:space="0" w:color="auto"/>
            <w:right w:val="none" w:sz="0" w:space="0" w:color="auto"/>
          </w:divBdr>
          <w:divsChild>
            <w:div w:id="818158223">
              <w:marLeft w:val="0"/>
              <w:marRight w:val="0"/>
              <w:marTop w:val="0"/>
              <w:marBottom w:val="0"/>
              <w:divBdr>
                <w:top w:val="none" w:sz="0" w:space="0" w:color="auto"/>
                <w:left w:val="none" w:sz="0" w:space="0" w:color="auto"/>
                <w:bottom w:val="none" w:sz="0" w:space="0" w:color="auto"/>
                <w:right w:val="none" w:sz="0" w:space="0" w:color="auto"/>
              </w:divBdr>
            </w:div>
            <w:div w:id="1643995597">
              <w:marLeft w:val="0"/>
              <w:marRight w:val="0"/>
              <w:marTop w:val="0"/>
              <w:marBottom w:val="0"/>
              <w:divBdr>
                <w:top w:val="none" w:sz="0" w:space="0" w:color="auto"/>
                <w:left w:val="none" w:sz="0" w:space="0" w:color="auto"/>
                <w:bottom w:val="none" w:sz="0" w:space="0" w:color="auto"/>
                <w:right w:val="none" w:sz="0" w:space="0" w:color="auto"/>
              </w:divBdr>
            </w:div>
            <w:div w:id="343746498">
              <w:marLeft w:val="0"/>
              <w:marRight w:val="0"/>
              <w:marTop w:val="0"/>
              <w:marBottom w:val="0"/>
              <w:divBdr>
                <w:top w:val="none" w:sz="0" w:space="0" w:color="auto"/>
                <w:left w:val="none" w:sz="0" w:space="0" w:color="auto"/>
                <w:bottom w:val="none" w:sz="0" w:space="0" w:color="auto"/>
                <w:right w:val="none" w:sz="0" w:space="0" w:color="auto"/>
              </w:divBdr>
            </w:div>
            <w:div w:id="1648896712">
              <w:marLeft w:val="0"/>
              <w:marRight w:val="0"/>
              <w:marTop w:val="0"/>
              <w:marBottom w:val="0"/>
              <w:divBdr>
                <w:top w:val="none" w:sz="0" w:space="0" w:color="auto"/>
                <w:left w:val="none" w:sz="0" w:space="0" w:color="auto"/>
                <w:bottom w:val="none" w:sz="0" w:space="0" w:color="auto"/>
                <w:right w:val="none" w:sz="0" w:space="0" w:color="auto"/>
              </w:divBdr>
            </w:div>
            <w:div w:id="1255892613">
              <w:marLeft w:val="0"/>
              <w:marRight w:val="0"/>
              <w:marTop w:val="0"/>
              <w:marBottom w:val="0"/>
              <w:divBdr>
                <w:top w:val="none" w:sz="0" w:space="0" w:color="auto"/>
                <w:left w:val="none" w:sz="0" w:space="0" w:color="auto"/>
                <w:bottom w:val="none" w:sz="0" w:space="0" w:color="auto"/>
                <w:right w:val="none" w:sz="0" w:space="0" w:color="auto"/>
              </w:divBdr>
            </w:div>
            <w:div w:id="377318119">
              <w:marLeft w:val="0"/>
              <w:marRight w:val="0"/>
              <w:marTop w:val="0"/>
              <w:marBottom w:val="0"/>
              <w:divBdr>
                <w:top w:val="none" w:sz="0" w:space="0" w:color="auto"/>
                <w:left w:val="none" w:sz="0" w:space="0" w:color="auto"/>
                <w:bottom w:val="none" w:sz="0" w:space="0" w:color="auto"/>
                <w:right w:val="none" w:sz="0" w:space="0" w:color="auto"/>
              </w:divBdr>
            </w:div>
            <w:div w:id="1199851791">
              <w:marLeft w:val="0"/>
              <w:marRight w:val="0"/>
              <w:marTop w:val="0"/>
              <w:marBottom w:val="0"/>
              <w:divBdr>
                <w:top w:val="none" w:sz="0" w:space="0" w:color="auto"/>
                <w:left w:val="none" w:sz="0" w:space="0" w:color="auto"/>
                <w:bottom w:val="none" w:sz="0" w:space="0" w:color="auto"/>
                <w:right w:val="none" w:sz="0" w:space="0" w:color="auto"/>
              </w:divBdr>
            </w:div>
            <w:div w:id="1360427797">
              <w:marLeft w:val="0"/>
              <w:marRight w:val="0"/>
              <w:marTop w:val="0"/>
              <w:marBottom w:val="0"/>
              <w:divBdr>
                <w:top w:val="none" w:sz="0" w:space="0" w:color="auto"/>
                <w:left w:val="none" w:sz="0" w:space="0" w:color="auto"/>
                <w:bottom w:val="none" w:sz="0" w:space="0" w:color="auto"/>
                <w:right w:val="none" w:sz="0" w:space="0" w:color="auto"/>
              </w:divBdr>
            </w:div>
            <w:div w:id="2133740477">
              <w:marLeft w:val="0"/>
              <w:marRight w:val="0"/>
              <w:marTop w:val="0"/>
              <w:marBottom w:val="0"/>
              <w:divBdr>
                <w:top w:val="none" w:sz="0" w:space="0" w:color="auto"/>
                <w:left w:val="none" w:sz="0" w:space="0" w:color="auto"/>
                <w:bottom w:val="none" w:sz="0" w:space="0" w:color="auto"/>
                <w:right w:val="none" w:sz="0" w:space="0" w:color="auto"/>
              </w:divBdr>
            </w:div>
            <w:div w:id="1004238855">
              <w:marLeft w:val="0"/>
              <w:marRight w:val="0"/>
              <w:marTop w:val="0"/>
              <w:marBottom w:val="0"/>
              <w:divBdr>
                <w:top w:val="none" w:sz="0" w:space="0" w:color="auto"/>
                <w:left w:val="none" w:sz="0" w:space="0" w:color="auto"/>
                <w:bottom w:val="none" w:sz="0" w:space="0" w:color="auto"/>
                <w:right w:val="none" w:sz="0" w:space="0" w:color="auto"/>
              </w:divBdr>
            </w:div>
            <w:div w:id="1485470388">
              <w:marLeft w:val="0"/>
              <w:marRight w:val="0"/>
              <w:marTop w:val="0"/>
              <w:marBottom w:val="0"/>
              <w:divBdr>
                <w:top w:val="none" w:sz="0" w:space="0" w:color="auto"/>
                <w:left w:val="none" w:sz="0" w:space="0" w:color="auto"/>
                <w:bottom w:val="none" w:sz="0" w:space="0" w:color="auto"/>
                <w:right w:val="none" w:sz="0" w:space="0" w:color="auto"/>
              </w:divBdr>
            </w:div>
            <w:div w:id="2084911995">
              <w:marLeft w:val="0"/>
              <w:marRight w:val="0"/>
              <w:marTop w:val="0"/>
              <w:marBottom w:val="0"/>
              <w:divBdr>
                <w:top w:val="none" w:sz="0" w:space="0" w:color="auto"/>
                <w:left w:val="none" w:sz="0" w:space="0" w:color="auto"/>
                <w:bottom w:val="none" w:sz="0" w:space="0" w:color="auto"/>
                <w:right w:val="none" w:sz="0" w:space="0" w:color="auto"/>
              </w:divBdr>
            </w:div>
            <w:div w:id="1938826198">
              <w:marLeft w:val="0"/>
              <w:marRight w:val="0"/>
              <w:marTop w:val="0"/>
              <w:marBottom w:val="0"/>
              <w:divBdr>
                <w:top w:val="none" w:sz="0" w:space="0" w:color="auto"/>
                <w:left w:val="none" w:sz="0" w:space="0" w:color="auto"/>
                <w:bottom w:val="none" w:sz="0" w:space="0" w:color="auto"/>
                <w:right w:val="none" w:sz="0" w:space="0" w:color="auto"/>
              </w:divBdr>
            </w:div>
            <w:div w:id="1213998550">
              <w:marLeft w:val="0"/>
              <w:marRight w:val="0"/>
              <w:marTop w:val="0"/>
              <w:marBottom w:val="0"/>
              <w:divBdr>
                <w:top w:val="none" w:sz="0" w:space="0" w:color="auto"/>
                <w:left w:val="none" w:sz="0" w:space="0" w:color="auto"/>
                <w:bottom w:val="none" w:sz="0" w:space="0" w:color="auto"/>
                <w:right w:val="none" w:sz="0" w:space="0" w:color="auto"/>
              </w:divBdr>
            </w:div>
            <w:div w:id="587889772">
              <w:marLeft w:val="0"/>
              <w:marRight w:val="0"/>
              <w:marTop w:val="0"/>
              <w:marBottom w:val="0"/>
              <w:divBdr>
                <w:top w:val="none" w:sz="0" w:space="0" w:color="auto"/>
                <w:left w:val="none" w:sz="0" w:space="0" w:color="auto"/>
                <w:bottom w:val="none" w:sz="0" w:space="0" w:color="auto"/>
                <w:right w:val="none" w:sz="0" w:space="0" w:color="auto"/>
              </w:divBdr>
            </w:div>
            <w:div w:id="1723210412">
              <w:marLeft w:val="0"/>
              <w:marRight w:val="0"/>
              <w:marTop w:val="0"/>
              <w:marBottom w:val="0"/>
              <w:divBdr>
                <w:top w:val="none" w:sz="0" w:space="0" w:color="auto"/>
                <w:left w:val="none" w:sz="0" w:space="0" w:color="auto"/>
                <w:bottom w:val="none" w:sz="0" w:space="0" w:color="auto"/>
                <w:right w:val="none" w:sz="0" w:space="0" w:color="auto"/>
              </w:divBdr>
            </w:div>
            <w:div w:id="980311072">
              <w:marLeft w:val="0"/>
              <w:marRight w:val="0"/>
              <w:marTop w:val="0"/>
              <w:marBottom w:val="0"/>
              <w:divBdr>
                <w:top w:val="none" w:sz="0" w:space="0" w:color="auto"/>
                <w:left w:val="none" w:sz="0" w:space="0" w:color="auto"/>
                <w:bottom w:val="none" w:sz="0" w:space="0" w:color="auto"/>
                <w:right w:val="none" w:sz="0" w:space="0" w:color="auto"/>
              </w:divBdr>
            </w:div>
            <w:div w:id="1329209464">
              <w:marLeft w:val="0"/>
              <w:marRight w:val="0"/>
              <w:marTop w:val="0"/>
              <w:marBottom w:val="0"/>
              <w:divBdr>
                <w:top w:val="none" w:sz="0" w:space="0" w:color="auto"/>
                <w:left w:val="none" w:sz="0" w:space="0" w:color="auto"/>
                <w:bottom w:val="none" w:sz="0" w:space="0" w:color="auto"/>
                <w:right w:val="none" w:sz="0" w:space="0" w:color="auto"/>
              </w:divBdr>
            </w:div>
            <w:div w:id="621619275">
              <w:marLeft w:val="0"/>
              <w:marRight w:val="0"/>
              <w:marTop w:val="0"/>
              <w:marBottom w:val="0"/>
              <w:divBdr>
                <w:top w:val="none" w:sz="0" w:space="0" w:color="auto"/>
                <w:left w:val="none" w:sz="0" w:space="0" w:color="auto"/>
                <w:bottom w:val="none" w:sz="0" w:space="0" w:color="auto"/>
                <w:right w:val="none" w:sz="0" w:space="0" w:color="auto"/>
              </w:divBdr>
            </w:div>
            <w:div w:id="1456479975">
              <w:marLeft w:val="0"/>
              <w:marRight w:val="0"/>
              <w:marTop w:val="0"/>
              <w:marBottom w:val="0"/>
              <w:divBdr>
                <w:top w:val="none" w:sz="0" w:space="0" w:color="auto"/>
                <w:left w:val="none" w:sz="0" w:space="0" w:color="auto"/>
                <w:bottom w:val="none" w:sz="0" w:space="0" w:color="auto"/>
                <w:right w:val="none" w:sz="0" w:space="0" w:color="auto"/>
              </w:divBdr>
            </w:div>
            <w:div w:id="533540499">
              <w:marLeft w:val="0"/>
              <w:marRight w:val="0"/>
              <w:marTop w:val="0"/>
              <w:marBottom w:val="0"/>
              <w:divBdr>
                <w:top w:val="none" w:sz="0" w:space="0" w:color="auto"/>
                <w:left w:val="none" w:sz="0" w:space="0" w:color="auto"/>
                <w:bottom w:val="none" w:sz="0" w:space="0" w:color="auto"/>
                <w:right w:val="none" w:sz="0" w:space="0" w:color="auto"/>
              </w:divBdr>
            </w:div>
            <w:div w:id="1174301670">
              <w:marLeft w:val="0"/>
              <w:marRight w:val="0"/>
              <w:marTop w:val="0"/>
              <w:marBottom w:val="0"/>
              <w:divBdr>
                <w:top w:val="none" w:sz="0" w:space="0" w:color="auto"/>
                <w:left w:val="none" w:sz="0" w:space="0" w:color="auto"/>
                <w:bottom w:val="none" w:sz="0" w:space="0" w:color="auto"/>
                <w:right w:val="none" w:sz="0" w:space="0" w:color="auto"/>
              </w:divBdr>
            </w:div>
            <w:div w:id="1842428712">
              <w:marLeft w:val="0"/>
              <w:marRight w:val="0"/>
              <w:marTop w:val="0"/>
              <w:marBottom w:val="0"/>
              <w:divBdr>
                <w:top w:val="none" w:sz="0" w:space="0" w:color="auto"/>
                <w:left w:val="none" w:sz="0" w:space="0" w:color="auto"/>
                <w:bottom w:val="none" w:sz="0" w:space="0" w:color="auto"/>
                <w:right w:val="none" w:sz="0" w:space="0" w:color="auto"/>
              </w:divBdr>
            </w:div>
            <w:div w:id="2009095133">
              <w:marLeft w:val="0"/>
              <w:marRight w:val="0"/>
              <w:marTop w:val="0"/>
              <w:marBottom w:val="0"/>
              <w:divBdr>
                <w:top w:val="none" w:sz="0" w:space="0" w:color="auto"/>
                <w:left w:val="none" w:sz="0" w:space="0" w:color="auto"/>
                <w:bottom w:val="none" w:sz="0" w:space="0" w:color="auto"/>
                <w:right w:val="none" w:sz="0" w:space="0" w:color="auto"/>
              </w:divBdr>
            </w:div>
            <w:div w:id="1563908772">
              <w:marLeft w:val="0"/>
              <w:marRight w:val="0"/>
              <w:marTop w:val="0"/>
              <w:marBottom w:val="0"/>
              <w:divBdr>
                <w:top w:val="none" w:sz="0" w:space="0" w:color="auto"/>
                <w:left w:val="none" w:sz="0" w:space="0" w:color="auto"/>
                <w:bottom w:val="none" w:sz="0" w:space="0" w:color="auto"/>
                <w:right w:val="none" w:sz="0" w:space="0" w:color="auto"/>
              </w:divBdr>
            </w:div>
            <w:div w:id="2020765809">
              <w:marLeft w:val="0"/>
              <w:marRight w:val="0"/>
              <w:marTop w:val="0"/>
              <w:marBottom w:val="0"/>
              <w:divBdr>
                <w:top w:val="none" w:sz="0" w:space="0" w:color="auto"/>
                <w:left w:val="none" w:sz="0" w:space="0" w:color="auto"/>
                <w:bottom w:val="none" w:sz="0" w:space="0" w:color="auto"/>
                <w:right w:val="none" w:sz="0" w:space="0" w:color="auto"/>
              </w:divBdr>
            </w:div>
            <w:div w:id="1084687001">
              <w:marLeft w:val="0"/>
              <w:marRight w:val="0"/>
              <w:marTop w:val="0"/>
              <w:marBottom w:val="0"/>
              <w:divBdr>
                <w:top w:val="none" w:sz="0" w:space="0" w:color="auto"/>
                <w:left w:val="none" w:sz="0" w:space="0" w:color="auto"/>
                <w:bottom w:val="none" w:sz="0" w:space="0" w:color="auto"/>
                <w:right w:val="none" w:sz="0" w:space="0" w:color="auto"/>
              </w:divBdr>
            </w:div>
            <w:div w:id="564335721">
              <w:marLeft w:val="0"/>
              <w:marRight w:val="0"/>
              <w:marTop w:val="0"/>
              <w:marBottom w:val="0"/>
              <w:divBdr>
                <w:top w:val="none" w:sz="0" w:space="0" w:color="auto"/>
                <w:left w:val="none" w:sz="0" w:space="0" w:color="auto"/>
                <w:bottom w:val="none" w:sz="0" w:space="0" w:color="auto"/>
                <w:right w:val="none" w:sz="0" w:space="0" w:color="auto"/>
              </w:divBdr>
            </w:div>
            <w:div w:id="481313256">
              <w:marLeft w:val="0"/>
              <w:marRight w:val="0"/>
              <w:marTop w:val="0"/>
              <w:marBottom w:val="0"/>
              <w:divBdr>
                <w:top w:val="none" w:sz="0" w:space="0" w:color="auto"/>
                <w:left w:val="none" w:sz="0" w:space="0" w:color="auto"/>
                <w:bottom w:val="none" w:sz="0" w:space="0" w:color="auto"/>
                <w:right w:val="none" w:sz="0" w:space="0" w:color="auto"/>
              </w:divBdr>
            </w:div>
            <w:div w:id="2131970068">
              <w:marLeft w:val="0"/>
              <w:marRight w:val="0"/>
              <w:marTop w:val="0"/>
              <w:marBottom w:val="0"/>
              <w:divBdr>
                <w:top w:val="none" w:sz="0" w:space="0" w:color="auto"/>
                <w:left w:val="none" w:sz="0" w:space="0" w:color="auto"/>
                <w:bottom w:val="none" w:sz="0" w:space="0" w:color="auto"/>
                <w:right w:val="none" w:sz="0" w:space="0" w:color="auto"/>
              </w:divBdr>
            </w:div>
            <w:div w:id="1436900453">
              <w:marLeft w:val="0"/>
              <w:marRight w:val="0"/>
              <w:marTop w:val="0"/>
              <w:marBottom w:val="0"/>
              <w:divBdr>
                <w:top w:val="none" w:sz="0" w:space="0" w:color="auto"/>
                <w:left w:val="none" w:sz="0" w:space="0" w:color="auto"/>
                <w:bottom w:val="none" w:sz="0" w:space="0" w:color="auto"/>
                <w:right w:val="none" w:sz="0" w:space="0" w:color="auto"/>
              </w:divBdr>
            </w:div>
            <w:div w:id="803430554">
              <w:marLeft w:val="0"/>
              <w:marRight w:val="0"/>
              <w:marTop w:val="0"/>
              <w:marBottom w:val="0"/>
              <w:divBdr>
                <w:top w:val="none" w:sz="0" w:space="0" w:color="auto"/>
                <w:left w:val="none" w:sz="0" w:space="0" w:color="auto"/>
                <w:bottom w:val="none" w:sz="0" w:space="0" w:color="auto"/>
                <w:right w:val="none" w:sz="0" w:space="0" w:color="auto"/>
              </w:divBdr>
            </w:div>
            <w:div w:id="122117798">
              <w:marLeft w:val="0"/>
              <w:marRight w:val="0"/>
              <w:marTop w:val="0"/>
              <w:marBottom w:val="0"/>
              <w:divBdr>
                <w:top w:val="none" w:sz="0" w:space="0" w:color="auto"/>
                <w:left w:val="none" w:sz="0" w:space="0" w:color="auto"/>
                <w:bottom w:val="none" w:sz="0" w:space="0" w:color="auto"/>
                <w:right w:val="none" w:sz="0" w:space="0" w:color="auto"/>
              </w:divBdr>
            </w:div>
            <w:div w:id="716322423">
              <w:marLeft w:val="0"/>
              <w:marRight w:val="0"/>
              <w:marTop w:val="0"/>
              <w:marBottom w:val="0"/>
              <w:divBdr>
                <w:top w:val="none" w:sz="0" w:space="0" w:color="auto"/>
                <w:left w:val="none" w:sz="0" w:space="0" w:color="auto"/>
                <w:bottom w:val="none" w:sz="0" w:space="0" w:color="auto"/>
                <w:right w:val="none" w:sz="0" w:space="0" w:color="auto"/>
              </w:divBdr>
            </w:div>
            <w:div w:id="2061829504">
              <w:marLeft w:val="0"/>
              <w:marRight w:val="0"/>
              <w:marTop w:val="0"/>
              <w:marBottom w:val="0"/>
              <w:divBdr>
                <w:top w:val="none" w:sz="0" w:space="0" w:color="auto"/>
                <w:left w:val="none" w:sz="0" w:space="0" w:color="auto"/>
                <w:bottom w:val="none" w:sz="0" w:space="0" w:color="auto"/>
                <w:right w:val="none" w:sz="0" w:space="0" w:color="auto"/>
              </w:divBdr>
            </w:div>
            <w:div w:id="459349319">
              <w:marLeft w:val="0"/>
              <w:marRight w:val="0"/>
              <w:marTop w:val="0"/>
              <w:marBottom w:val="0"/>
              <w:divBdr>
                <w:top w:val="none" w:sz="0" w:space="0" w:color="auto"/>
                <w:left w:val="none" w:sz="0" w:space="0" w:color="auto"/>
                <w:bottom w:val="none" w:sz="0" w:space="0" w:color="auto"/>
                <w:right w:val="none" w:sz="0" w:space="0" w:color="auto"/>
              </w:divBdr>
            </w:div>
            <w:div w:id="1084837521">
              <w:marLeft w:val="0"/>
              <w:marRight w:val="0"/>
              <w:marTop w:val="0"/>
              <w:marBottom w:val="0"/>
              <w:divBdr>
                <w:top w:val="none" w:sz="0" w:space="0" w:color="auto"/>
                <w:left w:val="none" w:sz="0" w:space="0" w:color="auto"/>
                <w:bottom w:val="none" w:sz="0" w:space="0" w:color="auto"/>
                <w:right w:val="none" w:sz="0" w:space="0" w:color="auto"/>
              </w:divBdr>
            </w:div>
            <w:div w:id="748429691">
              <w:marLeft w:val="0"/>
              <w:marRight w:val="0"/>
              <w:marTop w:val="0"/>
              <w:marBottom w:val="0"/>
              <w:divBdr>
                <w:top w:val="none" w:sz="0" w:space="0" w:color="auto"/>
                <w:left w:val="none" w:sz="0" w:space="0" w:color="auto"/>
                <w:bottom w:val="none" w:sz="0" w:space="0" w:color="auto"/>
                <w:right w:val="none" w:sz="0" w:space="0" w:color="auto"/>
              </w:divBdr>
            </w:div>
            <w:div w:id="215434533">
              <w:marLeft w:val="0"/>
              <w:marRight w:val="0"/>
              <w:marTop w:val="0"/>
              <w:marBottom w:val="0"/>
              <w:divBdr>
                <w:top w:val="none" w:sz="0" w:space="0" w:color="auto"/>
                <w:left w:val="none" w:sz="0" w:space="0" w:color="auto"/>
                <w:bottom w:val="none" w:sz="0" w:space="0" w:color="auto"/>
                <w:right w:val="none" w:sz="0" w:space="0" w:color="auto"/>
              </w:divBdr>
            </w:div>
            <w:div w:id="1022971660">
              <w:marLeft w:val="0"/>
              <w:marRight w:val="0"/>
              <w:marTop w:val="0"/>
              <w:marBottom w:val="0"/>
              <w:divBdr>
                <w:top w:val="none" w:sz="0" w:space="0" w:color="auto"/>
                <w:left w:val="none" w:sz="0" w:space="0" w:color="auto"/>
                <w:bottom w:val="none" w:sz="0" w:space="0" w:color="auto"/>
                <w:right w:val="none" w:sz="0" w:space="0" w:color="auto"/>
              </w:divBdr>
            </w:div>
            <w:div w:id="431778938">
              <w:marLeft w:val="0"/>
              <w:marRight w:val="0"/>
              <w:marTop w:val="0"/>
              <w:marBottom w:val="0"/>
              <w:divBdr>
                <w:top w:val="none" w:sz="0" w:space="0" w:color="auto"/>
                <w:left w:val="none" w:sz="0" w:space="0" w:color="auto"/>
                <w:bottom w:val="none" w:sz="0" w:space="0" w:color="auto"/>
                <w:right w:val="none" w:sz="0" w:space="0" w:color="auto"/>
              </w:divBdr>
            </w:div>
            <w:div w:id="677122270">
              <w:marLeft w:val="0"/>
              <w:marRight w:val="0"/>
              <w:marTop w:val="0"/>
              <w:marBottom w:val="0"/>
              <w:divBdr>
                <w:top w:val="none" w:sz="0" w:space="0" w:color="auto"/>
                <w:left w:val="none" w:sz="0" w:space="0" w:color="auto"/>
                <w:bottom w:val="none" w:sz="0" w:space="0" w:color="auto"/>
                <w:right w:val="none" w:sz="0" w:space="0" w:color="auto"/>
              </w:divBdr>
            </w:div>
            <w:div w:id="774861434">
              <w:marLeft w:val="0"/>
              <w:marRight w:val="0"/>
              <w:marTop w:val="0"/>
              <w:marBottom w:val="0"/>
              <w:divBdr>
                <w:top w:val="none" w:sz="0" w:space="0" w:color="auto"/>
                <w:left w:val="none" w:sz="0" w:space="0" w:color="auto"/>
                <w:bottom w:val="none" w:sz="0" w:space="0" w:color="auto"/>
                <w:right w:val="none" w:sz="0" w:space="0" w:color="auto"/>
              </w:divBdr>
            </w:div>
            <w:div w:id="1245533523">
              <w:marLeft w:val="0"/>
              <w:marRight w:val="0"/>
              <w:marTop w:val="0"/>
              <w:marBottom w:val="0"/>
              <w:divBdr>
                <w:top w:val="none" w:sz="0" w:space="0" w:color="auto"/>
                <w:left w:val="none" w:sz="0" w:space="0" w:color="auto"/>
                <w:bottom w:val="none" w:sz="0" w:space="0" w:color="auto"/>
                <w:right w:val="none" w:sz="0" w:space="0" w:color="auto"/>
              </w:divBdr>
            </w:div>
            <w:div w:id="1745420607">
              <w:marLeft w:val="0"/>
              <w:marRight w:val="0"/>
              <w:marTop w:val="0"/>
              <w:marBottom w:val="0"/>
              <w:divBdr>
                <w:top w:val="none" w:sz="0" w:space="0" w:color="auto"/>
                <w:left w:val="none" w:sz="0" w:space="0" w:color="auto"/>
                <w:bottom w:val="none" w:sz="0" w:space="0" w:color="auto"/>
                <w:right w:val="none" w:sz="0" w:space="0" w:color="auto"/>
              </w:divBdr>
            </w:div>
            <w:div w:id="1293245774">
              <w:marLeft w:val="0"/>
              <w:marRight w:val="0"/>
              <w:marTop w:val="0"/>
              <w:marBottom w:val="0"/>
              <w:divBdr>
                <w:top w:val="none" w:sz="0" w:space="0" w:color="auto"/>
                <w:left w:val="none" w:sz="0" w:space="0" w:color="auto"/>
                <w:bottom w:val="none" w:sz="0" w:space="0" w:color="auto"/>
                <w:right w:val="none" w:sz="0" w:space="0" w:color="auto"/>
              </w:divBdr>
            </w:div>
            <w:div w:id="314799861">
              <w:marLeft w:val="0"/>
              <w:marRight w:val="0"/>
              <w:marTop w:val="0"/>
              <w:marBottom w:val="0"/>
              <w:divBdr>
                <w:top w:val="none" w:sz="0" w:space="0" w:color="auto"/>
                <w:left w:val="none" w:sz="0" w:space="0" w:color="auto"/>
                <w:bottom w:val="none" w:sz="0" w:space="0" w:color="auto"/>
                <w:right w:val="none" w:sz="0" w:space="0" w:color="auto"/>
              </w:divBdr>
            </w:div>
            <w:div w:id="805663303">
              <w:marLeft w:val="0"/>
              <w:marRight w:val="0"/>
              <w:marTop w:val="0"/>
              <w:marBottom w:val="0"/>
              <w:divBdr>
                <w:top w:val="none" w:sz="0" w:space="0" w:color="auto"/>
                <w:left w:val="none" w:sz="0" w:space="0" w:color="auto"/>
                <w:bottom w:val="none" w:sz="0" w:space="0" w:color="auto"/>
                <w:right w:val="none" w:sz="0" w:space="0" w:color="auto"/>
              </w:divBdr>
            </w:div>
            <w:div w:id="1086802160">
              <w:marLeft w:val="0"/>
              <w:marRight w:val="0"/>
              <w:marTop w:val="0"/>
              <w:marBottom w:val="0"/>
              <w:divBdr>
                <w:top w:val="none" w:sz="0" w:space="0" w:color="auto"/>
                <w:left w:val="none" w:sz="0" w:space="0" w:color="auto"/>
                <w:bottom w:val="none" w:sz="0" w:space="0" w:color="auto"/>
                <w:right w:val="none" w:sz="0" w:space="0" w:color="auto"/>
              </w:divBdr>
            </w:div>
            <w:div w:id="702361190">
              <w:marLeft w:val="0"/>
              <w:marRight w:val="0"/>
              <w:marTop w:val="0"/>
              <w:marBottom w:val="0"/>
              <w:divBdr>
                <w:top w:val="none" w:sz="0" w:space="0" w:color="auto"/>
                <w:left w:val="none" w:sz="0" w:space="0" w:color="auto"/>
                <w:bottom w:val="none" w:sz="0" w:space="0" w:color="auto"/>
                <w:right w:val="none" w:sz="0" w:space="0" w:color="auto"/>
              </w:divBdr>
            </w:div>
            <w:div w:id="43873315">
              <w:marLeft w:val="0"/>
              <w:marRight w:val="0"/>
              <w:marTop w:val="0"/>
              <w:marBottom w:val="0"/>
              <w:divBdr>
                <w:top w:val="none" w:sz="0" w:space="0" w:color="auto"/>
                <w:left w:val="none" w:sz="0" w:space="0" w:color="auto"/>
                <w:bottom w:val="none" w:sz="0" w:space="0" w:color="auto"/>
                <w:right w:val="none" w:sz="0" w:space="0" w:color="auto"/>
              </w:divBdr>
            </w:div>
            <w:div w:id="311062271">
              <w:marLeft w:val="0"/>
              <w:marRight w:val="0"/>
              <w:marTop w:val="0"/>
              <w:marBottom w:val="0"/>
              <w:divBdr>
                <w:top w:val="none" w:sz="0" w:space="0" w:color="auto"/>
                <w:left w:val="none" w:sz="0" w:space="0" w:color="auto"/>
                <w:bottom w:val="none" w:sz="0" w:space="0" w:color="auto"/>
                <w:right w:val="none" w:sz="0" w:space="0" w:color="auto"/>
              </w:divBdr>
            </w:div>
            <w:div w:id="1352997291">
              <w:marLeft w:val="0"/>
              <w:marRight w:val="0"/>
              <w:marTop w:val="0"/>
              <w:marBottom w:val="0"/>
              <w:divBdr>
                <w:top w:val="none" w:sz="0" w:space="0" w:color="auto"/>
                <w:left w:val="none" w:sz="0" w:space="0" w:color="auto"/>
                <w:bottom w:val="none" w:sz="0" w:space="0" w:color="auto"/>
                <w:right w:val="none" w:sz="0" w:space="0" w:color="auto"/>
              </w:divBdr>
            </w:div>
            <w:div w:id="965812504">
              <w:marLeft w:val="0"/>
              <w:marRight w:val="0"/>
              <w:marTop w:val="0"/>
              <w:marBottom w:val="0"/>
              <w:divBdr>
                <w:top w:val="none" w:sz="0" w:space="0" w:color="auto"/>
                <w:left w:val="none" w:sz="0" w:space="0" w:color="auto"/>
                <w:bottom w:val="none" w:sz="0" w:space="0" w:color="auto"/>
                <w:right w:val="none" w:sz="0" w:space="0" w:color="auto"/>
              </w:divBdr>
            </w:div>
            <w:div w:id="539173505">
              <w:marLeft w:val="0"/>
              <w:marRight w:val="0"/>
              <w:marTop w:val="0"/>
              <w:marBottom w:val="0"/>
              <w:divBdr>
                <w:top w:val="none" w:sz="0" w:space="0" w:color="auto"/>
                <w:left w:val="none" w:sz="0" w:space="0" w:color="auto"/>
                <w:bottom w:val="none" w:sz="0" w:space="0" w:color="auto"/>
                <w:right w:val="none" w:sz="0" w:space="0" w:color="auto"/>
              </w:divBdr>
            </w:div>
            <w:div w:id="881670638">
              <w:marLeft w:val="0"/>
              <w:marRight w:val="0"/>
              <w:marTop w:val="0"/>
              <w:marBottom w:val="0"/>
              <w:divBdr>
                <w:top w:val="none" w:sz="0" w:space="0" w:color="auto"/>
                <w:left w:val="none" w:sz="0" w:space="0" w:color="auto"/>
                <w:bottom w:val="none" w:sz="0" w:space="0" w:color="auto"/>
                <w:right w:val="none" w:sz="0" w:space="0" w:color="auto"/>
              </w:divBdr>
            </w:div>
            <w:div w:id="2088766628">
              <w:marLeft w:val="0"/>
              <w:marRight w:val="0"/>
              <w:marTop w:val="0"/>
              <w:marBottom w:val="0"/>
              <w:divBdr>
                <w:top w:val="none" w:sz="0" w:space="0" w:color="auto"/>
                <w:left w:val="none" w:sz="0" w:space="0" w:color="auto"/>
                <w:bottom w:val="none" w:sz="0" w:space="0" w:color="auto"/>
                <w:right w:val="none" w:sz="0" w:space="0" w:color="auto"/>
              </w:divBdr>
            </w:div>
            <w:div w:id="1989631758">
              <w:marLeft w:val="0"/>
              <w:marRight w:val="0"/>
              <w:marTop w:val="0"/>
              <w:marBottom w:val="0"/>
              <w:divBdr>
                <w:top w:val="none" w:sz="0" w:space="0" w:color="auto"/>
                <w:left w:val="none" w:sz="0" w:space="0" w:color="auto"/>
                <w:bottom w:val="none" w:sz="0" w:space="0" w:color="auto"/>
                <w:right w:val="none" w:sz="0" w:space="0" w:color="auto"/>
              </w:divBdr>
            </w:div>
            <w:div w:id="1155292197">
              <w:marLeft w:val="0"/>
              <w:marRight w:val="0"/>
              <w:marTop w:val="0"/>
              <w:marBottom w:val="0"/>
              <w:divBdr>
                <w:top w:val="none" w:sz="0" w:space="0" w:color="auto"/>
                <w:left w:val="none" w:sz="0" w:space="0" w:color="auto"/>
                <w:bottom w:val="none" w:sz="0" w:space="0" w:color="auto"/>
                <w:right w:val="none" w:sz="0" w:space="0" w:color="auto"/>
              </w:divBdr>
            </w:div>
            <w:div w:id="463891988">
              <w:marLeft w:val="0"/>
              <w:marRight w:val="0"/>
              <w:marTop w:val="0"/>
              <w:marBottom w:val="0"/>
              <w:divBdr>
                <w:top w:val="none" w:sz="0" w:space="0" w:color="auto"/>
                <w:left w:val="none" w:sz="0" w:space="0" w:color="auto"/>
                <w:bottom w:val="none" w:sz="0" w:space="0" w:color="auto"/>
                <w:right w:val="none" w:sz="0" w:space="0" w:color="auto"/>
              </w:divBdr>
            </w:div>
            <w:div w:id="288321230">
              <w:marLeft w:val="0"/>
              <w:marRight w:val="0"/>
              <w:marTop w:val="0"/>
              <w:marBottom w:val="0"/>
              <w:divBdr>
                <w:top w:val="none" w:sz="0" w:space="0" w:color="auto"/>
                <w:left w:val="none" w:sz="0" w:space="0" w:color="auto"/>
                <w:bottom w:val="none" w:sz="0" w:space="0" w:color="auto"/>
                <w:right w:val="none" w:sz="0" w:space="0" w:color="auto"/>
              </w:divBdr>
            </w:div>
            <w:div w:id="178088636">
              <w:marLeft w:val="0"/>
              <w:marRight w:val="0"/>
              <w:marTop w:val="0"/>
              <w:marBottom w:val="0"/>
              <w:divBdr>
                <w:top w:val="none" w:sz="0" w:space="0" w:color="auto"/>
                <w:left w:val="none" w:sz="0" w:space="0" w:color="auto"/>
                <w:bottom w:val="none" w:sz="0" w:space="0" w:color="auto"/>
                <w:right w:val="none" w:sz="0" w:space="0" w:color="auto"/>
              </w:divBdr>
            </w:div>
            <w:div w:id="1384787481">
              <w:marLeft w:val="0"/>
              <w:marRight w:val="0"/>
              <w:marTop w:val="0"/>
              <w:marBottom w:val="0"/>
              <w:divBdr>
                <w:top w:val="none" w:sz="0" w:space="0" w:color="auto"/>
                <w:left w:val="none" w:sz="0" w:space="0" w:color="auto"/>
                <w:bottom w:val="none" w:sz="0" w:space="0" w:color="auto"/>
                <w:right w:val="none" w:sz="0" w:space="0" w:color="auto"/>
              </w:divBdr>
            </w:div>
            <w:div w:id="437986462">
              <w:marLeft w:val="0"/>
              <w:marRight w:val="0"/>
              <w:marTop w:val="0"/>
              <w:marBottom w:val="0"/>
              <w:divBdr>
                <w:top w:val="none" w:sz="0" w:space="0" w:color="auto"/>
                <w:left w:val="none" w:sz="0" w:space="0" w:color="auto"/>
                <w:bottom w:val="none" w:sz="0" w:space="0" w:color="auto"/>
                <w:right w:val="none" w:sz="0" w:space="0" w:color="auto"/>
              </w:divBdr>
            </w:div>
            <w:div w:id="1224606459">
              <w:marLeft w:val="0"/>
              <w:marRight w:val="0"/>
              <w:marTop w:val="0"/>
              <w:marBottom w:val="0"/>
              <w:divBdr>
                <w:top w:val="none" w:sz="0" w:space="0" w:color="auto"/>
                <w:left w:val="none" w:sz="0" w:space="0" w:color="auto"/>
                <w:bottom w:val="none" w:sz="0" w:space="0" w:color="auto"/>
                <w:right w:val="none" w:sz="0" w:space="0" w:color="auto"/>
              </w:divBdr>
            </w:div>
            <w:div w:id="1450858934">
              <w:marLeft w:val="0"/>
              <w:marRight w:val="0"/>
              <w:marTop w:val="0"/>
              <w:marBottom w:val="0"/>
              <w:divBdr>
                <w:top w:val="none" w:sz="0" w:space="0" w:color="auto"/>
                <w:left w:val="none" w:sz="0" w:space="0" w:color="auto"/>
                <w:bottom w:val="none" w:sz="0" w:space="0" w:color="auto"/>
                <w:right w:val="none" w:sz="0" w:space="0" w:color="auto"/>
              </w:divBdr>
            </w:div>
            <w:div w:id="1150564166">
              <w:marLeft w:val="0"/>
              <w:marRight w:val="0"/>
              <w:marTop w:val="0"/>
              <w:marBottom w:val="0"/>
              <w:divBdr>
                <w:top w:val="none" w:sz="0" w:space="0" w:color="auto"/>
                <w:left w:val="none" w:sz="0" w:space="0" w:color="auto"/>
                <w:bottom w:val="none" w:sz="0" w:space="0" w:color="auto"/>
                <w:right w:val="none" w:sz="0" w:space="0" w:color="auto"/>
              </w:divBdr>
            </w:div>
            <w:div w:id="28336713">
              <w:marLeft w:val="0"/>
              <w:marRight w:val="0"/>
              <w:marTop w:val="0"/>
              <w:marBottom w:val="0"/>
              <w:divBdr>
                <w:top w:val="none" w:sz="0" w:space="0" w:color="auto"/>
                <w:left w:val="none" w:sz="0" w:space="0" w:color="auto"/>
                <w:bottom w:val="none" w:sz="0" w:space="0" w:color="auto"/>
                <w:right w:val="none" w:sz="0" w:space="0" w:color="auto"/>
              </w:divBdr>
            </w:div>
            <w:div w:id="989557388">
              <w:marLeft w:val="0"/>
              <w:marRight w:val="0"/>
              <w:marTop w:val="0"/>
              <w:marBottom w:val="0"/>
              <w:divBdr>
                <w:top w:val="none" w:sz="0" w:space="0" w:color="auto"/>
                <w:left w:val="none" w:sz="0" w:space="0" w:color="auto"/>
                <w:bottom w:val="none" w:sz="0" w:space="0" w:color="auto"/>
                <w:right w:val="none" w:sz="0" w:space="0" w:color="auto"/>
              </w:divBdr>
            </w:div>
            <w:div w:id="2119332917">
              <w:marLeft w:val="0"/>
              <w:marRight w:val="0"/>
              <w:marTop w:val="0"/>
              <w:marBottom w:val="0"/>
              <w:divBdr>
                <w:top w:val="none" w:sz="0" w:space="0" w:color="auto"/>
                <w:left w:val="none" w:sz="0" w:space="0" w:color="auto"/>
                <w:bottom w:val="none" w:sz="0" w:space="0" w:color="auto"/>
                <w:right w:val="none" w:sz="0" w:space="0" w:color="auto"/>
              </w:divBdr>
            </w:div>
            <w:div w:id="757410335">
              <w:marLeft w:val="0"/>
              <w:marRight w:val="0"/>
              <w:marTop w:val="0"/>
              <w:marBottom w:val="0"/>
              <w:divBdr>
                <w:top w:val="none" w:sz="0" w:space="0" w:color="auto"/>
                <w:left w:val="none" w:sz="0" w:space="0" w:color="auto"/>
                <w:bottom w:val="none" w:sz="0" w:space="0" w:color="auto"/>
                <w:right w:val="none" w:sz="0" w:space="0" w:color="auto"/>
              </w:divBdr>
            </w:div>
            <w:div w:id="1880823287">
              <w:marLeft w:val="0"/>
              <w:marRight w:val="0"/>
              <w:marTop w:val="0"/>
              <w:marBottom w:val="0"/>
              <w:divBdr>
                <w:top w:val="none" w:sz="0" w:space="0" w:color="auto"/>
                <w:left w:val="none" w:sz="0" w:space="0" w:color="auto"/>
                <w:bottom w:val="none" w:sz="0" w:space="0" w:color="auto"/>
                <w:right w:val="none" w:sz="0" w:space="0" w:color="auto"/>
              </w:divBdr>
            </w:div>
            <w:div w:id="595678263">
              <w:marLeft w:val="0"/>
              <w:marRight w:val="0"/>
              <w:marTop w:val="0"/>
              <w:marBottom w:val="0"/>
              <w:divBdr>
                <w:top w:val="none" w:sz="0" w:space="0" w:color="auto"/>
                <w:left w:val="none" w:sz="0" w:space="0" w:color="auto"/>
                <w:bottom w:val="none" w:sz="0" w:space="0" w:color="auto"/>
                <w:right w:val="none" w:sz="0" w:space="0" w:color="auto"/>
              </w:divBdr>
            </w:div>
            <w:div w:id="1756902157">
              <w:marLeft w:val="0"/>
              <w:marRight w:val="0"/>
              <w:marTop w:val="0"/>
              <w:marBottom w:val="0"/>
              <w:divBdr>
                <w:top w:val="none" w:sz="0" w:space="0" w:color="auto"/>
                <w:left w:val="none" w:sz="0" w:space="0" w:color="auto"/>
                <w:bottom w:val="none" w:sz="0" w:space="0" w:color="auto"/>
                <w:right w:val="none" w:sz="0" w:space="0" w:color="auto"/>
              </w:divBdr>
            </w:div>
            <w:div w:id="144784029">
              <w:marLeft w:val="0"/>
              <w:marRight w:val="0"/>
              <w:marTop w:val="0"/>
              <w:marBottom w:val="0"/>
              <w:divBdr>
                <w:top w:val="none" w:sz="0" w:space="0" w:color="auto"/>
                <w:left w:val="none" w:sz="0" w:space="0" w:color="auto"/>
                <w:bottom w:val="none" w:sz="0" w:space="0" w:color="auto"/>
                <w:right w:val="none" w:sz="0" w:space="0" w:color="auto"/>
              </w:divBdr>
            </w:div>
            <w:div w:id="1159687868">
              <w:marLeft w:val="0"/>
              <w:marRight w:val="0"/>
              <w:marTop w:val="0"/>
              <w:marBottom w:val="0"/>
              <w:divBdr>
                <w:top w:val="none" w:sz="0" w:space="0" w:color="auto"/>
                <w:left w:val="none" w:sz="0" w:space="0" w:color="auto"/>
                <w:bottom w:val="none" w:sz="0" w:space="0" w:color="auto"/>
                <w:right w:val="none" w:sz="0" w:space="0" w:color="auto"/>
              </w:divBdr>
            </w:div>
            <w:div w:id="1494835383">
              <w:marLeft w:val="0"/>
              <w:marRight w:val="0"/>
              <w:marTop w:val="0"/>
              <w:marBottom w:val="0"/>
              <w:divBdr>
                <w:top w:val="none" w:sz="0" w:space="0" w:color="auto"/>
                <w:left w:val="none" w:sz="0" w:space="0" w:color="auto"/>
                <w:bottom w:val="none" w:sz="0" w:space="0" w:color="auto"/>
                <w:right w:val="none" w:sz="0" w:space="0" w:color="auto"/>
              </w:divBdr>
            </w:div>
            <w:div w:id="1840996689">
              <w:marLeft w:val="0"/>
              <w:marRight w:val="0"/>
              <w:marTop w:val="0"/>
              <w:marBottom w:val="0"/>
              <w:divBdr>
                <w:top w:val="none" w:sz="0" w:space="0" w:color="auto"/>
                <w:left w:val="none" w:sz="0" w:space="0" w:color="auto"/>
                <w:bottom w:val="none" w:sz="0" w:space="0" w:color="auto"/>
                <w:right w:val="none" w:sz="0" w:space="0" w:color="auto"/>
              </w:divBdr>
            </w:div>
            <w:div w:id="2112512028">
              <w:marLeft w:val="0"/>
              <w:marRight w:val="0"/>
              <w:marTop w:val="0"/>
              <w:marBottom w:val="0"/>
              <w:divBdr>
                <w:top w:val="none" w:sz="0" w:space="0" w:color="auto"/>
                <w:left w:val="none" w:sz="0" w:space="0" w:color="auto"/>
                <w:bottom w:val="none" w:sz="0" w:space="0" w:color="auto"/>
                <w:right w:val="none" w:sz="0" w:space="0" w:color="auto"/>
              </w:divBdr>
            </w:div>
            <w:div w:id="897134749">
              <w:marLeft w:val="0"/>
              <w:marRight w:val="0"/>
              <w:marTop w:val="0"/>
              <w:marBottom w:val="0"/>
              <w:divBdr>
                <w:top w:val="none" w:sz="0" w:space="0" w:color="auto"/>
                <w:left w:val="none" w:sz="0" w:space="0" w:color="auto"/>
                <w:bottom w:val="none" w:sz="0" w:space="0" w:color="auto"/>
                <w:right w:val="none" w:sz="0" w:space="0" w:color="auto"/>
              </w:divBdr>
            </w:div>
            <w:div w:id="3554594">
              <w:marLeft w:val="0"/>
              <w:marRight w:val="0"/>
              <w:marTop w:val="0"/>
              <w:marBottom w:val="0"/>
              <w:divBdr>
                <w:top w:val="none" w:sz="0" w:space="0" w:color="auto"/>
                <w:left w:val="none" w:sz="0" w:space="0" w:color="auto"/>
                <w:bottom w:val="none" w:sz="0" w:space="0" w:color="auto"/>
                <w:right w:val="none" w:sz="0" w:space="0" w:color="auto"/>
              </w:divBdr>
            </w:div>
            <w:div w:id="1258445249">
              <w:marLeft w:val="0"/>
              <w:marRight w:val="0"/>
              <w:marTop w:val="0"/>
              <w:marBottom w:val="0"/>
              <w:divBdr>
                <w:top w:val="none" w:sz="0" w:space="0" w:color="auto"/>
                <w:left w:val="none" w:sz="0" w:space="0" w:color="auto"/>
                <w:bottom w:val="none" w:sz="0" w:space="0" w:color="auto"/>
                <w:right w:val="none" w:sz="0" w:space="0" w:color="auto"/>
              </w:divBdr>
            </w:div>
            <w:div w:id="1695962450">
              <w:marLeft w:val="0"/>
              <w:marRight w:val="0"/>
              <w:marTop w:val="0"/>
              <w:marBottom w:val="0"/>
              <w:divBdr>
                <w:top w:val="none" w:sz="0" w:space="0" w:color="auto"/>
                <w:left w:val="none" w:sz="0" w:space="0" w:color="auto"/>
                <w:bottom w:val="none" w:sz="0" w:space="0" w:color="auto"/>
                <w:right w:val="none" w:sz="0" w:space="0" w:color="auto"/>
              </w:divBdr>
            </w:div>
            <w:div w:id="1450053781">
              <w:marLeft w:val="0"/>
              <w:marRight w:val="0"/>
              <w:marTop w:val="0"/>
              <w:marBottom w:val="0"/>
              <w:divBdr>
                <w:top w:val="none" w:sz="0" w:space="0" w:color="auto"/>
                <w:left w:val="none" w:sz="0" w:space="0" w:color="auto"/>
                <w:bottom w:val="none" w:sz="0" w:space="0" w:color="auto"/>
                <w:right w:val="none" w:sz="0" w:space="0" w:color="auto"/>
              </w:divBdr>
            </w:div>
            <w:div w:id="500510332">
              <w:marLeft w:val="0"/>
              <w:marRight w:val="0"/>
              <w:marTop w:val="0"/>
              <w:marBottom w:val="0"/>
              <w:divBdr>
                <w:top w:val="none" w:sz="0" w:space="0" w:color="auto"/>
                <w:left w:val="none" w:sz="0" w:space="0" w:color="auto"/>
                <w:bottom w:val="none" w:sz="0" w:space="0" w:color="auto"/>
                <w:right w:val="none" w:sz="0" w:space="0" w:color="auto"/>
              </w:divBdr>
            </w:div>
            <w:div w:id="1898007810">
              <w:marLeft w:val="0"/>
              <w:marRight w:val="0"/>
              <w:marTop w:val="0"/>
              <w:marBottom w:val="0"/>
              <w:divBdr>
                <w:top w:val="none" w:sz="0" w:space="0" w:color="auto"/>
                <w:left w:val="none" w:sz="0" w:space="0" w:color="auto"/>
                <w:bottom w:val="none" w:sz="0" w:space="0" w:color="auto"/>
                <w:right w:val="none" w:sz="0" w:space="0" w:color="auto"/>
              </w:divBdr>
            </w:div>
            <w:div w:id="1693724714">
              <w:marLeft w:val="0"/>
              <w:marRight w:val="0"/>
              <w:marTop w:val="0"/>
              <w:marBottom w:val="0"/>
              <w:divBdr>
                <w:top w:val="none" w:sz="0" w:space="0" w:color="auto"/>
                <w:left w:val="none" w:sz="0" w:space="0" w:color="auto"/>
                <w:bottom w:val="none" w:sz="0" w:space="0" w:color="auto"/>
                <w:right w:val="none" w:sz="0" w:space="0" w:color="auto"/>
              </w:divBdr>
            </w:div>
            <w:div w:id="1346979591">
              <w:marLeft w:val="0"/>
              <w:marRight w:val="0"/>
              <w:marTop w:val="0"/>
              <w:marBottom w:val="0"/>
              <w:divBdr>
                <w:top w:val="none" w:sz="0" w:space="0" w:color="auto"/>
                <w:left w:val="none" w:sz="0" w:space="0" w:color="auto"/>
                <w:bottom w:val="none" w:sz="0" w:space="0" w:color="auto"/>
                <w:right w:val="none" w:sz="0" w:space="0" w:color="auto"/>
              </w:divBdr>
            </w:div>
            <w:div w:id="27679917">
              <w:marLeft w:val="0"/>
              <w:marRight w:val="0"/>
              <w:marTop w:val="0"/>
              <w:marBottom w:val="0"/>
              <w:divBdr>
                <w:top w:val="none" w:sz="0" w:space="0" w:color="auto"/>
                <w:left w:val="none" w:sz="0" w:space="0" w:color="auto"/>
                <w:bottom w:val="none" w:sz="0" w:space="0" w:color="auto"/>
                <w:right w:val="none" w:sz="0" w:space="0" w:color="auto"/>
              </w:divBdr>
            </w:div>
            <w:div w:id="75325235">
              <w:marLeft w:val="0"/>
              <w:marRight w:val="0"/>
              <w:marTop w:val="0"/>
              <w:marBottom w:val="0"/>
              <w:divBdr>
                <w:top w:val="none" w:sz="0" w:space="0" w:color="auto"/>
                <w:left w:val="none" w:sz="0" w:space="0" w:color="auto"/>
                <w:bottom w:val="none" w:sz="0" w:space="0" w:color="auto"/>
                <w:right w:val="none" w:sz="0" w:space="0" w:color="auto"/>
              </w:divBdr>
            </w:div>
            <w:div w:id="1227958281">
              <w:marLeft w:val="0"/>
              <w:marRight w:val="0"/>
              <w:marTop w:val="0"/>
              <w:marBottom w:val="0"/>
              <w:divBdr>
                <w:top w:val="none" w:sz="0" w:space="0" w:color="auto"/>
                <w:left w:val="none" w:sz="0" w:space="0" w:color="auto"/>
                <w:bottom w:val="none" w:sz="0" w:space="0" w:color="auto"/>
                <w:right w:val="none" w:sz="0" w:space="0" w:color="auto"/>
              </w:divBdr>
            </w:div>
            <w:div w:id="73430450">
              <w:marLeft w:val="0"/>
              <w:marRight w:val="0"/>
              <w:marTop w:val="0"/>
              <w:marBottom w:val="0"/>
              <w:divBdr>
                <w:top w:val="none" w:sz="0" w:space="0" w:color="auto"/>
                <w:left w:val="none" w:sz="0" w:space="0" w:color="auto"/>
                <w:bottom w:val="none" w:sz="0" w:space="0" w:color="auto"/>
                <w:right w:val="none" w:sz="0" w:space="0" w:color="auto"/>
              </w:divBdr>
            </w:div>
            <w:div w:id="1262370312">
              <w:marLeft w:val="0"/>
              <w:marRight w:val="0"/>
              <w:marTop w:val="0"/>
              <w:marBottom w:val="0"/>
              <w:divBdr>
                <w:top w:val="none" w:sz="0" w:space="0" w:color="auto"/>
                <w:left w:val="none" w:sz="0" w:space="0" w:color="auto"/>
                <w:bottom w:val="none" w:sz="0" w:space="0" w:color="auto"/>
                <w:right w:val="none" w:sz="0" w:space="0" w:color="auto"/>
              </w:divBdr>
            </w:div>
            <w:div w:id="1488016967">
              <w:marLeft w:val="0"/>
              <w:marRight w:val="0"/>
              <w:marTop w:val="0"/>
              <w:marBottom w:val="0"/>
              <w:divBdr>
                <w:top w:val="none" w:sz="0" w:space="0" w:color="auto"/>
                <w:left w:val="none" w:sz="0" w:space="0" w:color="auto"/>
                <w:bottom w:val="none" w:sz="0" w:space="0" w:color="auto"/>
                <w:right w:val="none" w:sz="0" w:space="0" w:color="auto"/>
              </w:divBdr>
            </w:div>
            <w:div w:id="5252567">
              <w:marLeft w:val="0"/>
              <w:marRight w:val="0"/>
              <w:marTop w:val="0"/>
              <w:marBottom w:val="0"/>
              <w:divBdr>
                <w:top w:val="none" w:sz="0" w:space="0" w:color="auto"/>
                <w:left w:val="none" w:sz="0" w:space="0" w:color="auto"/>
                <w:bottom w:val="none" w:sz="0" w:space="0" w:color="auto"/>
                <w:right w:val="none" w:sz="0" w:space="0" w:color="auto"/>
              </w:divBdr>
            </w:div>
            <w:div w:id="12634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4579">
      <w:bodyDiv w:val="1"/>
      <w:marLeft w:val="0"/>
      <w:marRight w:val="0"/>
      <w:marTop w:val="0"/>
      <w:marBottom w:val="0"/>
      <w:divBdr>
        <w:top w:val="none" w:sz="0" w:space="0" w:color="auto"/>
        <w:left w:val="none" w:sz="0" w:space="0" w:color="auto"/>
        <w:bottom w:val="none" w:sz="0" w:space="0" w:color="auto"/>
        <w:right w:val="none" w:sz="0" w:space="0" w:color="auto"/>
      </w:divBdr>
      <w:divsChild>
        <w:div w:id="1976980021">
          <w:marLeft w:val="0"/>
          <w:marRight w:val="0"/>
          <w:marTop w:val="0"/>
          <w:marBottom w:val="0"/>
          <w:divBdr>
            <w:top w:val="none" w:sz="0" w:space="0" w:color="auto"/>
            <w:left w:val="none" w:sz="0" w:space="0" w:color="auto"/>
            <w:bottom w:val="none" w:sz="0" w:space="0" w:color="auto"/>
            <w:right w:val="none" w:sz="0" w:space="0" w:color="auto"/>
          </w:divBdr>
          <w:divsChild>
            <w:div w:id="2084569557">
              <w:marLeft w:val="0"/>
              <w:marRight w:val="0"/>
              <w:marTop w:val="0"/>
              <w:marBottom w:val="0"/>
              <w:divBdr>
                <w:top w:val="none" w:sz="0" w:space="0" w:color="auto"/>
                <w:left w:val="none" w:sz="0" w:space="0" w:color="auto"/>
                <w:bottom w:val="none" w:sz="0" w:space="0" w:color="auto"/>
                <w:right w:val="none" w:sz="0" w:space="0" w:color="auto"/>
              </w:divBdr>
            </w:div>
            <w:div w:id="1498308888">
              <w:marLeft w:val="0"/>
              <w:marRight w:val="0"/>
              <w:marTop w:val="0"/>
              <w:marBottom w:val="0"/>
              <w:divBdr>
                <w:top w:val="none" w:sz="0" w:space="0" w:color="auto"/>
                <w:left w:val="none" w:sz="0" w:space="0" w:color="auto"/>
                <w:bottom w:val="none" w:sz="0" w:space="0" w:color="auto"/>
                <w:right w:val="none" w:sz="0" w:space="0" w:color="auto"/>
              </w:divBdr>
            </w:div>
            <w:div w:id="1879975723">
              <w:marLeft w:val="0"/>
              <w:marRight w:val="0"/>
              <w:marTop w:val="0"/>
              <w:marBottom w:val="0"/>
              <w:divBdr>
                <w:top w:val="none" w:sz="0" w:space="0" w:color="auto"/>
                <w:left w:val="none" w:sz="0" w:space="0" w:color="auto"/>
                <w:bottom w:val="none" w:sz="0" w:space="0" w:color="auto"/>
                <w:right w:val="none" w:sz="0" w:space="0" w:color="auto"/>
              </w:divBdr>
            </w:div>
            <w:div w:id="502357021">
              <w:marLeft w:val="0"/>
              <w:marRight w:val="0"/>
              <w:marTop w:val="0"/>
              <w:marBottom w:val="0"/>
              <w:divBdr>
                <w:top w:val="none" w:sz="0" w:space="0" w:color="auto"/>
                <w:left w:val="none" w:sz="0" w:space="0" w:color="auto"/>
                <w:bottom w:val="none" w:sz="0" w:space="0" w:color="auto"/>
                <w:right w:val="none" w:sz="0" w:space="0" w:color="auto"/>
              </w:divBdr>
            </w:div>
            <w:div w:id="1636566406">
              <w:marLeft w:val="0"/>
              <w:marRight w:val="0"/>
              <w:marTop w:val="0"/>
              <w:marBottom w:val="0"/>
              <w:divBdr>
                <w:top w:val="none" w:sz="0" w:space="0" w:color="auto"/>
                <w:left w:val="none" w:sz="0" w:space="0" w:color="auto"/>
                <w:bottom w:val="none" w:sz="0" w:space="0" w:color="auto"/>
                <w:right w:val="none" w:sz="0" w:space="0" w:color="auto"/>
              </w:divBdr>
            </w:div>
            <w:div w:id="1603759908">
              <w:marLeft w:val="0"/>
              <w:marRight w:val="0"/>
              <w:marTop w:val="0"/>
              <w:marBottom w:val="0"/>
              <w:divBdr>
                <w:top w:val="none" w:sz="0" w:space="0" w:color="auto"/>
                <w:left w:val="none" w:sz="0" w:space="0" w:color="auto"/>
                <w:bottom w:val="none" w:sz="0" w:space="0" w:color="auto"/>
                <w:right w:val="none" w:sz="0" w:space="0" w:color="auto"/>
              </w:divBdr>
            </w:div>
            <w:div w:id="1901090453">
              <w:marLeft w:val="0"/>
              <w:marRight w:val="0"/>
              <w:marTop w:val="0"/>
              <w:marBottom w:val="0"/>
              <w:divBdr>
                <w:top w:val="none" w:sz="0" w:space="0" w:color="auto"/>
                <w:left w:val="none" w:sz="0" w:space="0" w:color="auto"/>
                <w:bottom w:val="none" w:sz="0" w:space="0" w:color="auto"/>
                <w:right w:val="none" w:sz="0" w:space="0" w:color="auto"/>
              </w:divBdr>
            </w:div>
            <w:div w:id="997153552">
              <w:marLeft w:val="0"/>
              <w:marRight w:val="0"/>
              <w:marTop w:val="0"/>
              <w:marBottom w:val="0"/>
              <w:divBdr>
                <w:top w:val="none" w:sz="0" w:space="0" w:color="auto"/>
                <w:left w:val="none" w:sz="0" w:space="0" w:color="auto"/>
                <w:bottom w:val="none" w:sz="0" w:space="0" w:color="auto"/>
                <w:right w:val="none" w:sz="0" w:space="0" w:color="auto"/>
              </w:divBdr>
            </w:div>
            <w:div w:id="333996432">
              <w:marLeft w:val="0"/>
              <w:marRight w:val="0"/>
              <w:marTop w:val="0"/>
              <w:marBottom w:val="0"/>
              <w:divBdr>
                <w:top w:val="none" w:sz="0" w:space="0" w:color="auto"/>
                <w:left w:val="none" w:sz="0" w:space="0" w:color="auto"/>
                <w:bottom w:val="none" w:sz="0" w:space="0" w:color="auto"/>
                <w:right w:val="none" w:sz="0" w:space="0" w:color="auto"/>
              </w:divBdr>
            </w:div>
            <w:div w:id="2128572955">
              <w:marLeft w:val="0"/>
              <w:marRight w:val="0"/>
              <w:marTop w:val="0"/>
              <w:marBottom w:val="0"/>
              <w:divBdr>
                <w:top w:val="none" w:sz="0" w:space="0" w:color="auto"/>
                <w:left w:val="none" w:sz="0" w:space="0" w:color="auto"/>
                <w:bottom w:val="none" w:sz="0" w:space="0" w:color="auto"/>
                <w:right w:val="none" w:sz="0" w:space="0" w:color="auto"/>
              </w:divBdr>
            </w:div>
            <w:div w:id="530916757">
              <w:marLeft w:val="0"/>
              <w:marRight w:val="0"/>
              <w:marTop w:val="0"/>
              <w:marBottom w:val="0"/>
              <w:divBdr>
                <w:top w:val="none" w:sz="0" w:space="0" w:color="auto"/>
                <w:left w:val="none" w:sz="0" w:space="0" w:color="auto"/>
                <w:bottom w:val="none" w:sz="0" w:space="0" w:color="auto"/>
                <w:right w:val="none" w:sz="0" w:space="0" w:color="auto"/>
              </w:divBdr>
            </w:div>
            <w:div w:id="1684045678">
              <w:marLeft w:val="0"/>
              <w:marRight w:val="0"/>
              <w:marTop w:val="0"/>
              <w:marBottom w:val="0"/>
              <w:divBdr>
                <w:top w:val="none" w:sz="0" w:space="0" w:color="auto"/>
                <w:left w:val="none" w:sz="0" w:space="0" w:color="auto"/>
                <w:bottom w:val="none" w:sz="0" w:space="0" w:color="auto"/>
                <w:right w:val="none" w:sz="0" w:space="0" w:color="auto"/>
              </w:divBdr>
            </w:div>
            <w:div w:id="1598515907">
              <w:marLeft w:val="0"/>
              <w:marRight w:val="0"/>
              <w:marTop w:val="0"/>
              <w:marBottom w:val="0"/>
              <w:divBdr>
                <w:top w:val="none" w:sz="0" w:space="0" w:color="auto"/>
                <w:left w:val="none" w:sz="0" w:space="0" w:color="auto"/>
                <w:bottom w:val="none" w:sz="0" w:space="0" w:color="auto"/>
                <w:right w:val="none" w:sz="0" w:space="0" w:color="auto"/>
              </w:divBdr>
            </w:div>
            <w:div w:id="1860241799">
              <w:marLeft w:val="0"/>
              <w:marRight w:val="0"/>
              <w:marTop w:val="0"/>
              <w:marBottom w:val="0"/>
              <w:divBdr>
                <w:top w:val="none" w:sz="0" w:space="0" w:color="auto"/>
                <w:left w:val="none" w:sz="0" w:space="0" w:color="auto"/>
                <w:bottom w:val="none" w:sz="0" w:space="0" w:color="auto"/>
                <w:right w:val="none" w:sz="0" w:space="0" w:color="auto"/>
              </w:divBdr>
            </w:div>
            <w:div w:id="2044138119">
              <w:marLeft w:val="0"/>
              <w:marRight w:val="0"/>
              <w:marTop w:val="0"/>
              <w:marBottom w:val="0"/>
              <w:divBdr>
                <w:top w:val="none" w:sz="0" w:space="0" w:color="auto"/>
                <w:left w:val="none" w:sz="0" w:space="0" w:color="auto"/>
                <w:bottom w:val="none" w:sz="0" w:space="0" w:color="auto"/>
                <w:right w:val="none" w:sz="0" w:space="0" w:color="auto"/>
              </w:divBdr>
            </w:div>
            <w:div w:id="1557398055">
              <w:marLeft w:val="0"/>
              <w:marRight w:val="0"/>
              <w:marTop w:val="0"/>
              <w:marBottom w:val="0"/>
              <w:divBdr>
                <w:top w:val="none" w:sz="0" w:space="0" w:color="auto"/>
                <w:left w:val="none" w:sz="0" w:space="0" w:color="auto"/>
                <w:bottom w:val="none" w:sz="0" w:space="0" w:color="auto"/>
                <w:right w:val="none" w:sz="0" w:space="0" w:color="auto"/>
              </w:divBdr>
            </w:div>
            <w:div w:id="186914733">
              <w:marLeft w:val="0"/>
              <w:marRight w:val="0"/>
              <w:marTop w:val="0"/>
              <w:marBottom w:val="0"/>
              <w:divBdr>
                <w:top w:val="none" w:sz="0" w:space="0" w:color="auto"/>
                <w:left w:val="none" w:sz="0" w:space="0" w:color="auto"/>
                <w:bottom w:val="none" w:sz="0" w:space="0" w:color="auto"/>
                <w:right w:val="none" w:sz="0" w:space="0" w:color="auto"/>
              </w:divBdr>
            </w:div>
            <w:div w:id="1557278013">
              <w:marLeft w:val="0"/>
              <w:marRight w:val="0"/>
              <w:marTop w:val="0"/>
              <w:marBottom w:val="0"/>
              <w:divBdr>
                <w:top w:val="none" w:sz="0" w:space="0" w:color="auto"/>
                <w:left w:val="none" w:sz="0" w:space="0" w:color="auto"/>
                <w:bottom w:val="none" w:sz="0" w:space="0" w:color="auto"/>
                <w:right w:val="none" w:sz="0" w:space="0" w:color="auto"/>
              </w:divBdr>
            </w:div>
            <w:div w:id="381903365">
              <w:marLeft w:val="0"/>
              <w:marRight w:val="0"/>
              <w:marTop w:val="0"/>
              <w:marBottom w:val="0"/>
              <w:divBdr>
                <w:top w:val="none" w:sz="0" w:space="0" w:color="auto"/>
                <w:left w:val="none" w:sz="0" w:space="0" w:color="auto"/>
                <w:bottom w:val="none" w:sz="0" w:space="0" w:color="auto"/>
                <w:right w:val="none" w:sz="0" w:space="0" w:color="auto"/>
              </w:divBdr>
            </w:div>
            <w:div w:id="1868324073">
              <w:marLeft w:val="0"/>
              <w:marRight w:val="0"/>
              <w:marTop w:val="0"/>
              <w:marBottom w:val="0"/>
              <w:divBdr>
                <w:top w:val="none" w:sz="0" w:space="0" w:color="auto"/>
                <w:left w:val="none" w:sz="0" w:space="0" w:color="auto"/>
                <w:bottom w:val="none" w:sz="0" w:space="0" w:color="auto"/>
                <w:right w:val="none" w:sz="0" w:space="0" w:color="auto"/>
              </w:divBdr>
            </w:div>
            <w:div w:id="1879734931">
              <w:marLeft w:val="0"/>
              <w:marRight w:val="0"/>
              <w:marTop w:val="0"/>
              <w:marBottom w:val="0"/>
              <w:divBdr>
                <w:top w:val="none" w:sz="0" w:space="0" w:color="auto"/>
                <w:left w:val="none" w:sz="0" w:space="0" w:color="auto"/>
                <w:bottom w:val="none" w:sz="0" w:space="0" w:color="auto"/>
                <w:right w:val="none" w:sz="0" w:space="0" w:color="auto"/>
              </w:divBdr>
            </w:div>
            <w:div w:id="2134051570">
              <w:marLeft w:val="0"/>
              <w:marRight w:val="0"/>
              <w:marTop w:val="0"/>
              <w:marBottom w:val="0"/>
              <w:divBdr>
                <w:top w:val="none" w:sz="0" w:space="0" w:color="auto"/>
                <w:left w:val="none" w:sz="0" w:space="0" w:color="auto"/>
                <w:bottom w:val="none" w:sz="0" w:space="0" w:color="auto"/>
                <w:right w:val="none" w:sz="0" w:space="0" w:color="auto"/>
              </w:divBdr>
            </w:div>
            <w:div w:id="70196066">
              <w:marLeft w:val="0"/>
              <w:marRight w:val="0"/>
              <w:marTop w:val="0"/>
              <w:marBottom w:val="0"/>
              <w:divBdr>
                <w:top w:val="none" w:sz="0" w:space="0" w:color="auto"/>
                <w:left w:val="none" w:sz="0" w:space="0" w:color="auto"/>
                <w:bottom w:val="none" w:sz="0" w:space="0" w:color="auto"/>
                <w:right w:val="none" w:sz="0" w:space="0" w:color="auto"/>
              </w:divBdr>
            </w:div>
            <w:div w:id="324936140">
              <w:marLeft w:val="0"/>
              <w:marRight w:val="0"/>
              <w:marTop w:val="0"/>
              <w:marBottom w:val="0"/>
              <w:divBdr>
                <w:top w:val="none" w:sz="0" w:space="0" w:color="auto"/>
                <w:left w:val="none" w:sz="0" w:space="0" w:color="auto"/>
                <w:bottom w:val="none" w:sz="0" w:space="0" w:color="auto"/>
                <w:right w:val="none" w:sz="0" w:space="0" w:color="auto"/>
              </w:divBdr>
            </w:div>
            <w:div w:id="422605808">
              <w:marLeft w:val="0"/>
              <w:marRight w:val="0"/>
              <w:marTop w:val="0"/>
              <w:marBottom w:val="0"/>
              <w:divBdr>
                <w:top w:val="none" w:sz="0" w:space="0" w:color="auto"/>
                <w:left w:val="none" w:sz="0" w:space="0" w:color="auto"/>
                <w:bottom w:val="none" w:sz="0" w:space="0" w:color="auto"/>
                <w:right w:val="none" w:sz="0" w:space="0" w:color="auto"/>
              </w:divBdr>
            </w:div>
            <w:div w:id="1646735892">
              <w:marLeft w:val="0"/>
              <w:marRight w:val="0"/>
              <w:marTop w:val="0"/>
              <w:marBottom w:val="0"/>
              <w:divBdr>
                <w:top w:val="none" w:sz="0" w:space="0" w:color="auto"/>
                <w:left w:val="none" w:sz="0" w:space="0" w:color="auto"/>
                <w:bottom w:val="none" w:sz="0" w:space="0" w:color="auto"/>
                <w:right w:val="none" w:sz="0" w:space="0" w:color="auto"/>
              </w:divBdr>
            </w:div>
            <w:div w:id="1135491827">
              <w:marLeft w:val="0"/>
              <w:marRight w:val="0"/>
              <w:marTop w:val="0"/>
              <w:marBottom w:val="0"/>
              <w:divBdr>
                <w:top w:val="none" w:sz="0" w:space="0" w:color="auto"/>
                <w:left w:val="none" w:sz="0" w:space="0" w:color="auto"/>
                <w:bottom w:val="none" w:sz="0" w:space="0" w:color="auto"/>
                <w:right w:val="none" w:sz="0" w:space="0" w:color="auto"/>
              </w:divBdr>
            </w:div>
            <w:div w:id="654992738">
              <w:marLeft w:val="0"/>
              <w:marRight w:val="0"/>
              <w:marTop w:val="0"/>
              <w:marBottom w:val="0"/>
              <w:divBdr>
                <w:top w:val="none" w:sz="0" w:space="0" w:color="auto"/>
                <w:left w:val="none" w:sz="0" w:space="0" w:color="auto"/>
                <w:bottom w:val="none" w:sz="0" w:space="0" w:color="auto"/>
                <w:right w:val="none" w:sz="0" w:space="0" w:color="auto"/>
              </w:divBdr>
            </w:div>
            <w:div w:id="1983459345">
              <w:marLeft w:val="0"/>
              <w:marRight w:val="0"/>
              <w:marTop w:val="0"/>
              <w:marBottom w:val="0"/>
              <w:divBdr>
                <w:top w:val="none" w:sz="0" w:space="0" w:color="auto"/>
                <w:left w:val="none" w:sz="0" w:space="0" w:color="auto"/>
                <w:bottom w:val="none" w:sz="0" w:space="0" w:color="auto"/>
                <w:right w:val="none" w:sz="0" w:space="0" w:color="auto"/>
              </w:divBdr>
            </w:div>
            <w:div w:id="471948448">
              <w:marLeft w:val="0"/>
              <w:marRight w:val="0"/>
              <w:marTop w:val="0"/>
              <w:marBottom w:val="0"/>
              <w:divBdr>
                <w:top w:val="none" w:sz="0" w:space="0" w:color="auto"/>
                <w:left w:val="none" w:sz="0" w:space="0" w:color="auto"/>
                <w:bottom w:val="none" w:sz="0" w:space="0" w:color="auto"/>
                <w:right w:val="none" w:sz="0" w:space="0" w:color="auto"/>
              </w:divBdr>
            </w:div>
            <w:div w:id="2094859077">
              <w:marLeft w:val="0"/>
              <w:marRight w:val="0"/>
              <w:marTop w:val="0"/>
              <w:marBottom w:val="0"/>
              <w:divBdr>
                <w:top w:val="none" w:sz="0" w:space="0" w:color="auto"/>
                <w:left w:val="none" w:sz="0" w:space="0" w:color="auto"/>
                <w:bottom w:val="none" w:sz="0" w:space="0" w:color="auto"/>
                <w:right w:val="none" w:sz="0" w:space="0" w:color="auto"/>
              </w:divBdr>
            </w:div>
            <w:div w:id="1705322903">
              <w:marLeft w:val="0"/>
              <w:marRight w:val="0"/>
              <w:marTop w:val="0"/>
              <w:marBottom w:val="0"/>
              <w:divBdr>
                <w:top w:val="none" w:sz="0" w:space="0" w:color="auto"/>
                <w:left w:val="none" w:sz="0" w:space="0" w:color="auto"/>
                <w:bottom w:val="none" w:sz="0" w:space="0" w:color="auto"/>
                <w:right w:val="none" w:sz="0" w:space="0" w:color="auto"/>
              </w:divBdr>
            </w:div>
            <w:div w:id="728915253">
              <w:marLeft w:val="0"/>
              <w:marRight w:val="0"/>
              <w:marTop w:val="0"/>
              <w:marBottom w:val="0"/>
              <w:divBdr>
                <w:top w:val="none" w:sz="0" w:space="0" w:color="auto"/>
                <w:left w:val="none" w:sz="0" w:space="0" w:color="auto"/>
                <w:bottom w:val="none" w:sz="0" w:space="0" w:color="auto"/>
                <w:right w:val="none" w:sz="0" w:space="0" w:color="auto"/>
              </w:divBdr>
            </w:div>
            <w:div w:id="1517501399">
              <w:marLeft w:val="0"/>
              <w:marRight w:val="0"/>
              <w:marTop w:val="0"/>
              <w:marBottom w:val="0"/>
              <w:divBdr>
                <w:top w:val="none" w:sz="0" w:space="0" w:color="auto"/>
                <w:left w:val="none" w:sz="0" w:space="0" w:color="auto"/>
                <w:bottom w:val="none" w:sz="0" w:space="0" w:color="auto"/>
                <w:right w:val="none" w:sz="0" w:space="0" w:color="auto"/>
              </w:divBdr>
            </w:div>
            <w:div w:id="985667127">
              <w:marLeft w:val="0"/>
              <w:marRight w:val="0"/>
              <w:marTop w:val="0"/>
              <w:marBottom w:val="0"/>
              <w:divBdr>
                <w:top w:val="none" w:sz="0" w:space="0" w:color="auto"/>
                <w:left w:val="none" w:sz="0" w:space="0" w:color="auto"/>
                <w:bottom w:val="none" w:sz="0" w:space="0" w:color="auto"/>
                <w:right w:val="none" w:sz="0" w:space="0" w:color="auto"/>
              </w:divBdr>
            </w:div>
            <w:div w:id="1383946198">
              <w:marLeft w:val="0"/>
              <w:marRight w:val="0"/>
              <w:marTop w:val="0"/>
              <w:marBottom w:val="0"/>
              <w:divBdr>
                <w:top w:val="none" w:sz="0" w:space="0" w:color="auto"/>
                <w:left w:val="none" w:sz="0" w:space="0" w:color="auto"/>
                <w:bottom w:val="none" w:sz="0" w:space="0" w:color="auto"/>
                <w:right w:val="none" w:sz="0" w:space="0" w:color="auto"/>
              </w:divBdr>
            </w:div>
            <w:div w:id="1577086290">
              <w:marLeft w:val="0"/>
              <w:marRight w:val="0"/>
              <w:marTop w:val="0"/>
              <w:marBottom w:val="0"/>
              <w:divBdr>
                <w:top w:val="none" w:sz="0" w:space="0" w:color="auto"/>
                <w:left w:val="none" w:sz="0" w:space="0" w:color="auto"/>
                <w:bottom w:val="none" w:sz="0" w:space="0" w:color="auto"/>
                <w:right w:val="none" w:sz="0" w:space="0" w:color="auto"/>
              </w:divBdr>
            </w:div>
            <w:div w:id="100687307">
              <w:marLeft w:val="0"/>
              <w:marRight w:val="0"/>
              <w:marTop w:val="0"/>
              <w:marBottom w:val="0"/>
              <w:divBdr>
                <w:top w:val="none" w:sz="0" w:space="0" w:color="auto"/>
                <w:left w:val="none" w:sz="0" w:space="0" w:color="auto"/>
                <w:bottom w:val="none" w:sz="0" w:space="0" w:color="auto"/>
                <w:right w:val="none" w:sz="0" w:space="0" w:color="auto"/>
              </w:divBdr>
            </w:div>
            <w:div w:id="1789884396">
              <w:marLeft w:val="0"/>
              <w:marRight w:val="0"/>
              <w:marTop w:val="0"/>
              <w:marBottom w:val="0"/>
              <w:divBdr>
                <w:top w:val="none" w:sz="0" w:space="0" w:color="auto"/>
                <w:left w:val="none" w:sz="0" w:space="0" w:color="auto"/>
                <w:bottom w:val="none" w:sz="0" w:space="0" w:color="auto"/>
                <w:right w:val="none" w:sz="0" w:space="0" w:color="auto"/>
              </w:divBdr>
            </w:div>
            <w:div w:id="1006519522">
              <w:marLeft w:val="0"/>
              <w:marRight w:val="0"/>
              <w:marTop w:val="0"/>
              <w:marBottom w:val="0"/>
              <w:divBdr>
                <w:top w:val="none" w:sz="0" w:space="0" w:color="auto"/>
                <w:left w:val="none" w:sz="0" w:space="0" w:color="auto"/>
                <w:bottom w:val="none" w:sz="0" w:space="0" w:color="auto"/>
                <w:right w:val="none" w:sz="0" w:space="0" w:color="auto"/>
              </w:divBdr>
            </w:div>
            <w:div w:id="9229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9403">
      <w:bodyDiv w:val="1"/>
      <w:marLeft w:val="0"/>
      <w:marRight w:val="0"/>
      <w:marTop w:val="0"/>
      <w:marBottom w:val="0"/>
      <w:divBdr>
        <w:top w:val="none" w:sz="0" w:space="0" w:color="auto"/>
        <w:left w:val="none" w:sz="0" w:space="0" w:color="auto"/>
        <w:bottom w:val="none" w:sz="0" w:space="0" w:color="auto"/>
        <w:right w:val="none" w:sz="0" w:space="0" w:color="auto"/>
      </w:divBdr>
      <w:divsChild>
        <w:div w:id="2556347">
          <w:marLeft w:val="0"/>
          <w:marRight w:val="0"/>
          <w:marTop w:val="0"/>
          <w:marBottom w:val="0"/>
          <w:divBdr>
            <w:top w:val="none" w:sz="0" w:space="0" w:color="auto"/>
            <w:left w:val="none" w:sz="0" w:space="0" w:color="auto"/>
            <w:bottom w:val="none" w:sz="0" w:space="0" w:color="auto"/>
            <w:right w:val="none" w:sz="0" w:space="0" w:color="auto"/>
          </w:divBdr>
          <w:divsChild>
            <w:div w:id="1462310730">
              <w:marLeft w:val="0"/>
              <w:marRight w:val="0"/>
              <w:marTop w:val="0"/>
              <w:marBottom w:val="0"/>
              <w:divBdr>
                <w:top w:val="none" w:sz="0" w:space="0" w:color="auto"/>
                <w:left w:val="none" w:sz="0" w:space="0" w:color="auto"/>
                <w:bottom w:val="none" w:sz="0" w:space="0" w:color="auto"/>
                <w:right w:val="none" w:sz="0" w:space="0" w:color="auto"/>
              </w:divBdr>
            </w:div>
            <w:div w:id="1394193">
              <w:marLeft w:val="0"/>
              <w:marRight w:val="0"/>
              <w:marTop w:val="0"/>
              <w:marBottom w:val="0"/>
              <w:divBdr>
                <w:top w:val="none" w:sz="0" w:space="0" w:color="auto"/>
                <w:left w:val="none" w:sz="0" w:space="0" w:color="auto"/>
                <w:bottom w:val="none" w:sz="0" w:space="0" w:color="auto"/>
                <w:right w:val="none" w:sz="0" w:space="0" w:color="auto"/>
              </w:divBdr>
            </w:div>
            <w:div w:id="449477694">
              <w:marLeft w:val="0"/>
              <w:marRight w:val="0"/>
              <w:marTop w:val="0"/>
              <w:marBottom w:val="0"/>
              <w:divBdr>
                <w:top w:val="none" w:sz="0" w:space="0" w:color="auto"/>
                <w:left w:val="none" w:sz="0" w:space="0" w:color="auto"/>
                <w:bottom w:val="none" w:sz="0" w:space="0" w:color="auto"/>
                <w:right w:val="none" w:sz="0" w:space="0" w:color="auto"/>
              </w:divBdr>
            </w:div>
            <w:div w:id="380786817">
              <w:marLeft w:val="0"/>
              <w:marRight w:val="0"/>
              <w:marTop w:val="0"/>
              <w:marBottom w:val="0"/>
              <w:divBdr>
                <w:top w:val="none" w:sz="0" w:space="0" w:color="auto"/>
                <w:left w:val="none" w:sz="0" w:space="0" w:color="auto"/>
                <w:bottom w:val="none" w:sz="0" w:space="0" w:color="auto"/>
                <w:right w:val="none" w:sz="0" w:space="0" w:color="auto"/>
              </w:divBdr>
            </w:div>
            <w:div w:id="4066099">
              <w:marLeft w:val="0"/>
              <w:marRight w:val="0"/>
              <w:marTop w:val="0"/>
              <w:marBottom w:val="0"/>
              <w:divBdr>
                <w:top w:val="none" w:sz="0" w:space="0" w:color="auto"/>
                <w:left w:val="none" w:sz="0" w:space="0" w:color="auto"/>
                <w:bottom w:val="none" w:sz="0" w:space="0" w:color="auto"/>
                <w:right w:val="none" w:sz="0" w:space="0" w:color="auto"/>
              </w:divBdr>
            </w:div>
            <w:div w:id="757869821">
              <w:marLeft w:val="0"/>
              <w:marRight w:val="0"/>
              <w:marTop w:val="0"/>
              <w:marBottom w:val="0"/>
              <w:divBdr>
                <w:top w:val="none" w:sz="0" w:space="0" w:color="auto"/>
                <w:left w:val="none" w:sz="0" w:space="0" w:color="auto"/>
                <w:bottom w:val="none" w:sz="0" w:space="0" w:color="auto"/>
                <w:right w:val="none" w:sz="0" w:space="0" w:color="auto"/>
              </w:divBdr>
            </w:div>
            <w:div w:id="78258037">
              <w:marLeft w:val="0"/>
              <w:marRight w:val="0"/>
              <w:marTop w:val="0"/>
              <w:marBottom w:val="0"/>
              <w:divBdr>
                <w:top w:val="none" w:sz="0" w:space="0" w:color="auto"/>
                <w:left w:val="none" w:sz="0" w:space="0" w:color="auto"/>
                <w:bottom w:val="none" w:sz="0" w:space="0" w:color="auto"/>
                <w:right w:val="none" w:sz="0" w:space="0" w:color="auto"/>
              </w:divBdr>
            </w:div>
            <w:div w:id="1664432190">
              <w:marLeft w:val="0"/>
              <w:marRight w:val="0"/>
              <w:marTop w:val="0"/>
              <w:marBottom w:val="0"/>
              <w:divBdr>
                <w:top w:val="none" w:sz="0" w:space="0" w:color="auto"/>
                <w:left w:val="none" w:sz="0" w:space="0" w:color="auto"/>
                <w:bottom w:val="none" w:sz="0" w:space="0" w:color="auto"/>
                <w:right w:val="none" w:sz="0" w:space="0" w:color="auto"/>
              </w:divBdr>
            </w:div>
            <w:div w:id="1175682541">
              <w:marLeft w:val="0"/>
              <w:marRight w:val="0"/>
              <w:marTop w:val="0"/>
              <w:marBottom w:val="0"/>
              <w:divBdr>
                <w:top w:val="none" w:sz="0" w:space="0" w:color="auto"/>
                <w:left w:val="none" w:sz="0" w:space="0" w:color="auto"/>
                <w:bottom w:val="none" w:sz="0" w:space="0" w:color="auto"/>
                <w:right w:val="none" w:sz="0" w:space="0" w:color="auto"/>
              </w:divBdr>
            </w:div>
            <w:div w:id="274168345">
              <w:marLeft w:val="0"/>
              <w:marRight w:val="0"/>
              <w:marTop w:val="0"/>
              <w:marBottom w:val="0"/>
              <w:divBdr>
                <w:top w:val="none" w:sz="0" w:space="0" w:color="auto"/>
                <w:left w:val="none" w:sz="0" w:space="0" w:color="auto"/>
                <w:bottom w:val="none" w:sz="0" w:space="0" w:color="auto"/>
                <w:right w:val="none" w:sz="0" w:space="0" w:color="auto"/>
              </w:divBdr>
            </w:div>
            <w:div w:id="953293451">
              <w:marLeft w:val="0"/>
              <w:marRight w:val="0"/>
              <w:marTop w:val="0"/>
              <w:marBottom w:val="0"/>
              <w:divBdr>
                <w:top w:val="none" w:sz="0" w:space="0" w:color="auto"/>
                <w:left w:val="none" w:sz="0" w:space="0" w:color="auto"/>
                <w:bottom w:val="none" w:sz="0" w:space="0" w:color="auto"/>
                <w:right w:val="none" w:sz="0" w:space="0" w:color="auto"/>
              </w:divBdr>
            </w:div>
            <w:div w:id="1367488832">
              <w:marLeft w:val="0"/>
              <w:marRight w:val="0"/>
              <w:marTop w:val="0"/>
              <w:marBottom w:val="0"/>
              <w:divBdr>
                <w:top w:val="none" w:sz="0" w:space="0" w:color="auto"/>
                <w:left w:val="none" w:sz="0" w:space="0" w:color="auto"/>
                <w:bottom w:val="none" w:sz="0" w:space="0" w:color="auto"/>
                <w:right w:val="none" w:sz="0" w:space="0" w:color="auto"/>
              </w:divBdr>
            </w:div>
            <w:div w:id="1569808598">
              <w:marLeft w:val="0"/>
              <w:marRight w:val="0"/>
              <w:marTop w:val="0"/>
              <w:marBottom w:val="0"/>
              <w:divBdr>
                <w:top w:val="none" w:sz="0" w:space="0" w:color="auto"/>
                <w:left w:val="none" w:sz="0" w:space="0" w:color="auto"/>
                <w:bottom w:val="none" w:sz="0" w:space="0" w:color="auto"/>
                <w:right w:val="none" w:sz="0" w:space="0" w:color="auto"/>
              </w:divBdr>
            </w:div>
            <w:div w:id="339359685">
              <w:marLeft w:val="0"/>
              <w:marRight w:val="0"/>
              <w:marTop w:val="0"/>
              <w:marBottom w:val="0"/>
              <w:divBdr>
                <w:top w:val="none" w:sz="0" w:space="0" w:color="auto"/>
                <w:left w:val="none" w:sz="0" w:space="0" w:color="auto"/>
                <w:bottom w:val="none" w:sz="0" w:space="0" w:color="auto"/>
                <w:right w:val="none" w:sz="0" w:space="0" w:color="auto"/>
              </w:divBdr>
            </w:div>
            <w:div w:id="711072238">
              <w:marLeft w:val="0"/>
              <w:marRight w:val="0"/>
              <w:marTop w:val="0"/>
              <w:marBottom w:val="0"/>
              <w:divBdr>
                <w:top w:val="none" w:sz="0" w:space="0" w:color="auto"/>
                <w:left w:val="none" w:sz="0" w:space="0" w:color="auto"/>
                <w:bottom w:val="none" w:sz="0" w:space="0" w:color="auto"/>
                <w:right w:val="none" w:sz="0" w:space="0" w:color="auto"/>
              </w:divBdr>
            </w:div>
            <w:div w:id="1279288622">
              <w:marLeft w:val="0"/>
              <w:marRight w:val="0"/>
              <w:marTop w:val="0"/>
              <w:marBottom w:val="0"/>
              <w:divBdr>
                <w:top w:val="none" w:sz="0" w:space="0" w:color="auto"/>
                <w:left w:val="none" w:sz="0" w:space="0" w:color="auto"/>
                <w:bottom w:val="none" w:sz="0" w:space="0" w:color="auto"/>
                <w:right w:val="none" w:sz="0" w:space="0" w:color="auto"/>
              </w:divBdr>
            </w:div>
            <w:div w:id="700589723">
              <w:marLeft w:val="0"/>
              <w:marRight w:val="0"/>
              <w:marTop w:val="0"/>
              <w:marBottom w:val="0"/>
              <w:divBdr>
                <w:top w:val="none" w:sz="0" w:space="0" w:color="auto"/>
                <w:left w:val="none" w:sz="0" w:space="0" w:color="auto"/>
                <w:bottom w:val="none" w:sz="0" w:space="0" w:color="auto"/>
                <w:right w:val="none" w:sz="0" w:space="0" w:color="auto"/>
              </w:divBdr>
            </w:div>
            <w:div w:id="460732828">
              <w:marLeft w:val="0"/>
              <w:marRight w:val="0"/>
              <w:marTop w:val="0"/>
              <w:marBottom w:val="0"/>
              <w:divBdr>
                <w:top w:val="none" w:sz="0" w:space="0" w:color="auto"/>
                <w:left w:val="none" w:sz="0" w:space="0" w:color="auto"/>
                <w:bottom w:val="none" w:sz="0" w:space="0" w:color="auto"/>
                <w:right w:val="none" w:sz="0" w:space="0" w:color="auto"/>
              </w:divBdr>
            </w:div>
            <w:div w:id="965157521">
              <w:marLeft w:val="0"/>
              <w:marRight w:val="0"/>
              <w:marTop w:val="0"/>
              <w:marBottom w:val="0"/>
              <w:divBdr>
                <w:top w:val="none" w:sz="0" w:space="0" w:color="auto"/>
                <w:left w:val="none" w:sz="0" w:space="0" w:color="auto"/>
                <w:bottom w:val="none" w:sz="0" w:space="0" w:color="auto"/>
                <w:right w:val="none" w:sz="0" w:space="0" w:color="auto"/>
              </w:divBdr>
            </w:div>
            <w:div w:id="825364005">
              <w:marLeft w:val="0"/>
              <w:marRight w:val="0"/>
              <w:marTop w:val="0"/>
              <w:marBottom w:val="0"/>
              <w:divBdr>
                <w:top w:val="none" w:sz="0" w:space="0" w:color="auto"/>
                <w:left w:val="none" w:sz="0" w:space="0" w:color="auto"/>
                <w:bottom w:val="none" w:sz="0" w:space="0" w:color="auto"/>
                <w:right w:val="none" w:sz="0" w:space="0" w:color="auto"/>
              </w:divBdr>
            </w:div>
            <w:div w:id="671957557">
              <w:marLeft w:val="0"/>
              <w:marRight w:val="0"/>
              <w:marTop w:val="0"/>
              <w:marBottom w:val="0"/>
              <w:divBdr>
                <w:top w:val="none" w:sz="0" w:space="0" w:color="auto"/>
                <w:left w:val="none" w:sz="0" w:space="0" w:color="auto"/>
                <w:bottom w:val="none" w:sz="0" w:space="0" w:color="auto"/>
                <w:right w:val="none" w:sz="0" w:space="0" w:color="auto"/>
              </w:divBdr>
            </w:div>
            <w:div w:id="184445024">
              <w:marLeft w:val="0"/>
              <w:marRight w:val="0"/>
              <w:marTop w:val="0"/>
              <w:marBottom w:val="0"/>
              <w:divBdr>
                <w:top w:val="none" w:sz="0" w:space="0" w:color="auto"/>
                <w:left w:val="none" w:sz="0" w:space="0" w:color="auto"/>
                <w:bottom w:val="none" w:sz="0" w:space="0" w:color="auto"/>
                <w:right w:val="none" w:sz="0" w:space="0" w:color="auto"/>
              </w:divBdr>
            </w:div>
            <w:div w:id="1383209079">
              <w:marLeft w:val="0"/>
              <w:marRight w:val="0"/>
              <w:marTop w:val="0"/>
              <w:marBottom w:val="0"/>
              <w:divBdr>
                <w:top w:val="none" w:sz="0" w:space="0" w:color="auto"/>
                <w:left w:val="none" w:sz="0" w:space="0" w:color="auto"/>
                <w:bottom w:val="none" w:sz="0" w:space="0" w:color="auto"/>
                <w:right w:val="none" w:sz="0" w:space="0" w:color="auto"/>
              </w:divBdr>
            </w:div>
            <w:div w:id="240254999">
              <w:marLeft w:val="0"/>
              <w:marRight w:val="0"/>
              <w:marTop w:val="0"/>
              <w:marBottom w:val="0"/>
              <w:divBdr>
                <w:top w:val="none" w:sz="0" w:space="0" w:color="auto"/>
                <w:left w:val="none" w:sz="0" w:space="0" w:color="auto"/>
                <w:bottom w:val="none" w:sz="0" w:space="0" w:color="auto"/>
                <w:right w:val="none" w:sz="0" w:space="0" w:color="auto"/>
              </w:divBdr>
            </w:div>
            <w:div w:id="203372163">
              <w:marLeft w:val="0"/>
              <w:marRight w:val="0"/>
              <w:marTop w:val="0"/>
              <w:marBottom w:val="0"/>
              <w:divBdr>
                <w:top w:val="none" w:sz="0" w:space="0" w:color="auto"/>
                <w:left w:val="none" w:sz="0" w:space="0" w:color="auto"/>
                <w:bottom w:val="none" w:sz="0" w:space="0" w:color="auto"/>
                <w:right w:val="none" w:sz="0" w:space="0" w:color="auto"/>
              </w:divBdr>
            </w:div>
            <w:div w:id="1302887068">
              <w:marLeft w:val="0"/>
              <w:marRight w:val="0"/>
              <w:marTop w:val="0"/>
              <w:marBottom w:val="0"/>
              <w:divBdr>
                <w:top w:val="none" w:sz="0" w:space="0" w:color="auto"/>
                <w:left w:val="none" w:sz="0" w:space="0" w:color="auto"/>
                <w:bottom w:val="none" w:sz="0" w:space="0" w:color="auto"/>
                <w:right w:val="none" w:sz="0" w:space="0" w:color="auto"/>
              </w:divBdr>
            </w:div>
            <w:div w:id="15142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40715">
      <w:bodyDiv w:val="1"/>
      <w:marLeft w:val="0"/>
      <w:marRight w:val="0"/>
      <w:marTop w:val="0"/>
      <w:marBottom w:val="0"/>
      <w:divBdr>
        <w:top w:val="none" w:sz="0" w:space="0" w:color="auto"/>
        <w:left w:val="none" w:sz="0" w:space="0" w:color="auto"/>
        <w:bottom w:val="none" w:sz="0" w:space="0" w:color="auto"/>
        <w:right w:val="none" w:sz="0" w:space="0" w:color="auto"/>
      </w:divBdr>
    </w:div>
    <w:div w:id="2073192478">
      <w:bodyDiv w:val="1"/>
      <w:marLeft w:val="0"/>
      <w:marRight w:val="0"/>
      <w:marTop w:val="0"/>
      <w:marBottom w:val="0"/>
      <w:divBdr>
        <w:top w:val="none" w:sz="0" w:space="0" w:color="auto"/>
        <w:left w:val="none" w:sz="0" w:space="0" w:color="auto"/>
        <w:bottom w:val="none" w:sz="0" w:space="0" w:color="auto"/>
        <w:right w:val="none" w:sz="0" w:space="0" w:color="auto"/>
      </w:divBdr>
    </w:div>
    <w:div w:id="2076123844">
      <w:bodyDiv w:val="1"/>
      <w:marLeft w:val="0"/>
      <w:marRight w:val="0"/>
      <w:marTop w:val="0"/>
      <w:marBottom w:val="0"/>
      <w:divBdr>
        <w:top w:val="none" w:sz="0" w:space="0" w:color="auto"/>
        <w:left w:val="none" w:sz="0" w:space="0" w:color="auto"/>
        <w:bottom w:val="none" w:sz="0" w:space="0" w:color="auto"/>
        <w:right w:val="none" w:sz="0" w:space="0" w:color="auto"/>
      </w:divBdr>
      <w:divsChild>
        <w:div w:id="377358493">
          <w:marLeft w:val="0"/>
          <w:marRight w:val="0"/>
          <w:marTop w:val="0"/>
          <w:marBottom w:val="0"/>
          <w:divBdr>
            <w:top w:val="none" w:sz="0" w:space="0" w:color="auto"/>
            <w:left w:val="none" w:sz="0" w:space="0" w:color="auto"/>
            <w:bottom w:val="none" w:sz="0" w:space="0" w:color="auto"/>
            <w:right w:val="none" w:sz="0" w:space="0" w:color="auto"/>
          </w:divBdr>
          <w:divsChild>
            <w:div w:id="1363435762">
              <w:marLeft w:val="0"/>
              <w:marRight w:val="0"/>
              <w:marTop w:val="0"/>
              <w:marBottom w:val="0"/>
              <w:divBdr>
                <w:top w:val="none" w:sz="0" w:space="0" w:color="auto"/>
                <w:left w:val="none" w:sz="0" w:space="0" w:color="auto"/>
                <w:bottom w:val="none" w:sz="0" w:space="0" w:color="auto"/>
                <w:right w:val="none" w:sz="0" w:space="0" w:color="auto"/>
              </w:divBdr>
            </w:div>
            <w:div w:id="1083987093">
              <w:marLeft w:val="0"/>
              <w:marRight w:val="0"/>
              <w:marTop w:val="0"/>
              <w:marBottom w:val="0"/>
              <w:divBdr>
                <w:top w:val="none" w:sz="0" w:space="0" w:color="auto"/>
                <w:left w:val="none" w:sz="0" w:space="0" w:color="auto"/>
                <w:bottom w:val="none" w:sz="0" w:space="0" w:color="auto"/>
                <w:right w:val="none" w:sz="0" w:space="0" w:color="auto"/>
              </w:divBdr>
            </w:div>
            <w:div w:id="1836068134">
              <w:marLeft w:val="0"/>
              <w:marRight w:val="0"/>
              <w:marTop w:val="0"/>
              <w:marBottom w:val="0"/>
              <w:divBdr>
                <w:top w:val="none" w:sz="0" w:space="0" w:color="auto"/>
                <w:left w:val="none" w:sz="0" w:space="0" w:color="auto"/>
                <w:bottom w:val="none" w:sz="0" w:space="0" w:color="auto"/>
                <w:right w:val="none" w:sz="0" w:space="0" w:color="auto"/>
              </w:divBdr>
            </w:div>
            <w:div w:id="247662415">
              <w:marLeft w:val="0"/>
              <w:marRight w:val="0"/>
              <w:marTop w:val="0"/>
              <w:marBottom w:val="0"/>
              <w:divBdr>
                <w:top w:val="none" w:sz="0" w:space="0" w:color="auto"/>
                <w:left w:val="none" w:sz="0" w:space="0" w:color="auto"/>
                <w:bottom w:val="none" w:sz="0" w:space="0" w:color="auto"/>
                <w:right w:val="none" w:sz="0" w:space="0" w:color="auto"/>
              </w:divBdr>
            </w:div>
            <w:div w:id="2011563669">
              <w:marLeft w:val="0"/>
              <w:marRight w:val="0"/>
              <w:marTop w:val="0"/>
              <w:marBottom w:val="0"/>
              <w:divBdr>
                <w:top w:val="none" w:sz="0" w:space="0" w:color="auto"/>
                <w:left w:val="none" w:sz="0" w:space="0" w:color="auto"/>
                <w:bottom w:val="none" w:sz="0" w:space="0" w:color="auto"/>
                <w:right w:val="none" w:sz="0" w:space="0" w:color="auto"/>
              </w:divBdr>
            </w:div>
            <w:div w:id="480275737">
              <w:marLeft w:val="0"/>
              <w:marRight w:val="0"/>
              <w:marTop w:val="0"/>
              <w:marBottom w:val="0"/>
              <w:divBdr>
                <w:top w:val="none" w:sz="0" w:space="0" w:color="auto"/>
                <w:left w:val="none" w:sz="0" w:space="0" w:color="auto"/>
                <w:bottom w:val="none" w:sz="0" w:space="0" w:color="auto"/>
                <w:right w:val="none" w:sz="0" w:space="0" w:color="auto"/>
              </w:divBdr>
            </w:div>
            <w:div w:id="252669860">
              <w:marLeft w:val="0"/>
              <w:marRight w:val="0"/>
              <w:marTop w:val="0"/>
              <w:marBottom w:val="0"/>
              <w:divBdr>
                <w:top w:val="none" w:sz="0" w:space="0" w:color="auto"/>
                <w:left w:val="none" w:sz="0" w:space="0" w:color="auto"/>
                <w:bottom w:val="none" w:sz="0" w:space="0" w:color="auto"/>
                <w:right w:val="none" w:sz="0" w:space="0" w:color="auto"/>
              </w:divBdr>
            </w:div>
            <w:div w:id="469172263">
              <w:marLeft w:val="0"/>
              <w:marRight w:val="0"/>
              <w:marTop w:val="0"/>
              <w:marBottom w:val="0"/>
              <w:divBdr>
                <w:top w:val="none" w:sz="0" w:space="0" w:color="auto"/>
                <w:left w:val="none" w:sz="0" w:space="0" w:color="auto"/>
                <w:bottom w:val="none" w:sz="0" w:space="0" w:color="auto"/>
                <w:right w:val="none" w:sz="0" w:space="0" w:color="auto"/>
              </w:divBdr>
            </w:div>
            <w:div w:id="1933584757">
              <w:marLeft w:val="0"/>
              <w:marRight w:val="0"/>
              <w:marTop w:val="0"/>
              <w:marBottom w:val="0"/>
              <w:divBdr>
                <w:top w:val="none" w:sz="0" w:space="0" w:color="auto"/>
                <w:left w:val="none" w:sz="0" w:space="0" w:color="auto"/>
                <w:bottom w:val="none" w:sz="0" w:space="0" w:color="auto"/>
                <w:right w:val="none" w:sz="0" w:space="0" w:color="auto"/>
              </w:divBdr>
            </w:div>
            <w:div w:id="312954379">
              <w:marLeft w:val="0"/>
              <w:marRight w:val="0"/>
              <w:marTop w:val="0"/>
              <w:marBottom w:val="0"/>
              <w:divBdr>
                <w:top w:val="none" w:sz="0" w:space="0" w:color="auto"/>
                <w:left w:val="none" w:sz="0" w:space="0" w:color="auto"/>
                <w:bottom w:val="none" w:sz="0" w:space="0" w:color="auto"/>
                <w:right w:val="none" w:sz="0" w:space="0" w:color="auto"/>
              </w:divBdr>
            </w:div>
            <w:div w:id="142551733">
              <w:marLeft w:val="0"/>
              <w:marRight w:val="0"/>
              <w:marTop w:val="0"/>
              <w:marBottom w:val="0"/>
              <w:divBdr>
                <w:top w:val="none" w:sz="0" w:space="0" w:color="auto"/>
                <w:left w:val="none" w:sz="0" w:space="0" w:color="auto"/>
                <w:bottom w:val="none" w:sz="0" w:space="0" w:color="auto"/>
                <w:right w:val="none" w:sz="0" w:space="0" w:color="auto"/>
              </w:divBdr>
            </w:div>
            <w:div w:id="1789659596">
              <w:marLeft w:val="0"/>
              <w:marRight w:val="0"/>
              <w:marTop w:val="0"/>
              <w:marBottom w:val="0"/>
              <w:divBdr>
                <w:top w:val="none" w:sz="0" w:space="0" w:color="auto"/>
                <w:left w:val="none" w:sz="0" w:space="0" w:color="auto"/>
                <w:bottom w:val="none" w:sz="0" w:space="0" w:color="auto"/>
                <w:right w:val="none" w:sz="0" w:space="0" w:color="auto"/>
              </w:divBdr>
            </w:div>
            <w:div w:id="1729722714">
              <w:marLeft w:val="0"/>
              <w:marRight w:val="0"/>
              <w:marTop w:val="0"/>
              <w:marBottom w:val="0"/>
              <w:divBdr>
                <w:top w:val="none" w:sz="0" w:space="0" w:color="auto"/>
                <w:left w:val="none" w:sz="0" w:space="0" w:color="auto"/>
                <w:bottom w:val="none" w:sz="0" w:space="0" w:color="auto"/>
                <w:right w:val="none" w:sz="0" w:space="0" w:color="auto"/>
              </w:divBdr>
            </w:div>
            <w:div w:id="717172132">
              <w:marLeft w:val="0"/>
              <w:marRight w:val="0"/>
              <w:marTop w:val="0"/>
              <w:marBottom w:val="0"/>
              <w:divBdr>
                <w:top w:val="none" w:sz="0" w:space="0" w:color="auto"/>
                <w:left w:val="none" w:sz="0" w:space="0" w:color="auto"/>
                <w:bottom w:val="none" w:sz="0" w:space="0" w:color="auto"/>
                <w:right w:val="none" w:sz="0" w:space="0" w:color="auto"/>
              </w:divBdr>
            </w:div>
            <w:div w:id="131486535">
              <w:marLeft w:val="0"/>
              <w:marRight w:val="0"/>
              <w:marTop w:val="0"/>
              <w:marBottom w:val="0"/>
              <w:divBdr>
                <w:top w:val="none" w:sz="0" w:space="0" w:color="auto"/>
                <w:left w:val="none" w:sz="0" w:space="0" w:color="auto"/>
                <w:bottom w:val="none" w:sz="0" w:space="0" w:color="auto"/>
                <w:right w:val="none" w:sz="0" w:space="0" w:color="auto"/>
              </w:divBdr>
            </w:div>
            <w:div w:id="1884635884">
              <w:marLeft w:val="0"/>
              <w:marRight w:val="0"/>
              <w:marTop w:val="0"/>
              <w:marBottom w:val="0"/>
              <w:divBdr>
                <w:top w:val="none" w:sz="0" w:space="0" w:color="auto"/>
                <w:left w:val="none" w:sz="0" w:space="0" w:color="auto"/>
                <w:bottom w:val="none" w:sz="0" w:space="0" w:color="auto"/>
                <w:right w:val="none" w:sz="0" w:space="0" w:color="auto"/>
              </w:divBdr>
            </w:div>
            <w:div w:id="1788233605">
              <w:marLeft w:val="0"/>
              <w:marRight w:val="0"/>
              <w:marTop w:val="0"/>
              <w:marBottom w:val="0"/>
              <w:divBdr>
                <w:top w:val="none" w:sz="0" w:space="0" w:color="auto"/>
                <w:left w:val="none" w:sz="0" w:space="0" w:color="auto"/>
                <w:bottom w:val="none" w:sz="0" w:space="0" w:color="auto"/>
                <w:right w:val="none" w:sz="0" w:space="0" w:color="auto"/>
              </w:divBdr>
            </w:div>
            <w:div w:id="1459492653">
              <w:marLeft w:val="0"/>
              <w:marRight w:val="0"/>
              <w:marTop w:val="0"/>
              <w:marBottom w:val="0"/>
              <w:divBdr>
                <w:top w:val="none" w:sz="0" w:space="0" w:color="auto"/>
                <w:left w:val="none" w:sz="0" w:space="0" w:color="auto"/>
                <w:bottom w:val="none" w:sz="0" w:space="0" w:color="auto"/>
                <w:right w:val="none" w:sz="0" w:space="0" w:color="auto"/>
              </w:divBdr>
            </w:div>
            <w:div w:id="352147711">
              <w:marLeft w:val="0"/>
              <w:marRight w:val="0"/>
              <w:marTop w:val="0"/>
              <w:marBottom w:val="0"/>
              <w:divBdr>
                <w:top w:val="none" w:sz="0" w:space="0" w:color="auto"/>
                <w:left w:val="none" w:sz="0" w:space="0" w:color="auto"/>
                <w:bottom w:val="none" w:sz="0" w:space="0" w:color="auto"/>
                <w:right w:val="none" w:sz="0" w:space="0" w:color="auto"/>
              </w:divBdr>
            </w:div>
            <w:div w:id="1152411802">
              <w:marLeft w:val="0"/>
              <w:marRight w:val="0"/>
              <w:marTop w:val="0"/>
              <w:marBottom w:val="0"/>
              <w:divBdr>
                <w:top w:val="none" w:sz="0" w:space="0" w:color="auto"/>
                <w:left w:val="none" w:sz="0" w:space="0" w:color="auto"/>
                <w:bottom w:val="none" w:sz="0" w:space="0" w:color="auto"/>
                <w:right w:val="none" w:sz="0" w:space="0" w:color="auto"/>
              </w:divBdr>
            </w:div>
            <w:div w:id="38667857">
              <w:marLeft w:val="0"/>
              <w:marRight w:val="0"/>
              <w:marTop w:val="0"/>
              <w:marBottom w:val="0"/>
              <w:divBdr>
                <w:top w:val="none" w:sz="0" w:space="0" w:color="auto"/>
                <w:left w:val="none" w:sz="0" w:space="0" w:color="auto"/>
                <w:bottom w:val="none" w:sz="0" w:space="0" w:color="auto"/>
                <w:right w:val="none" w:sz="0" w:space="0" w:color="auto"/>
              </w:divBdr>
            </w:div>
            <w:div w:id="1539734147">
              <w:marLeft w:val="0"/>
              <w:marRight w:val="0"/>
              <w:marTop w:val="0"/>
              <w:marBottom w:val="0"/>
              <w:divBdr>
                <w:top w:val="none" w:sz="0" w:space="0" w:color="auto"/>
                <w:left w:val="none" w:sz="0" w:space="0" w:color="auto"/>
                <w:bottom w:val="none" w:sz="0" w:space="0" w:color="auto"/>
                <w:right w:val="none" w:sz="0" w:space="0" w:color="auto"/>
              </w:divBdr>
            </w:div>
            <w:div w:id="834493914">
              <w:marLeft w:val="0"/>
              <w:marRight w:val="0"/>
              <w:marTop w:val="0"/>
              <w:marBottom w:val="0"/>
              <w:divBdr>
                <w:top w:val="none" w:sz="0" w:space="0" w:color="auto"/>
                <w:left w:val="none" w:sz="0" w:space="0" w:color="auto"/>
                <w:bottom w:val="none" w:sz="0" w:space="0" w:color="auto"/>
                <w:right w:val="none" w:sz="0" w:space="0" w:color="auto"/>
              </w:divBdr>
            </w:div>
            <w:div w:id="152112214">
              <w:marLeft w:val="0"/>
              <w:marRight w:val="0"/>
              <w:marTop w:val="0"/>
              <w:marBottom w:val="0"/>
              <w:divBdr>
                <w:top w:val="none" w:sz="0" w:space="0" w:color="auto"/>
                <w:left w:val="none" w:sz="0" w:space="0" w:color="auto"/>
                <w:bottom w:val="none" w:sz="0" w:space="0" w:color="auto"/>
                <w:right w:val="none" w:sz="0" w:space="0" w:color="auto"/>
              </w:divBdr>
            </w:div>
            <w:div w:id="1075857309">
              <w:marLeft w:val="0"/>
              <w:marRight w:val="0"/>
              <w:marTop w:val="0"/>
              <w:marBottom w:val="0"/>
              <w:divBdr>
                <w:top w:val="none" w:sz="0" w:space="0" w:color="auto"/>
                <w:left w:val="none" w:sz="0" w:space="0" w:color="auto"/>
                <w:bottom w:val="none" w:sz="0" w:space="0" w:color="auto"/>
                <w:right w:val="none" w:sz="0" w:space="0" w:color="auto"/>
              </w:divBdr>
            </w:div>
            <w:div w:id="1797024243">
              <w:marLeft w:val="0"/>
              <w:marRight w:val="0"/>
              <w:marTop w:val="0"/>
              <w:marBottom w:val="0"/>
              <w:divBdr>
                <w:top w:val="none" w:sz="0" w:space="0" w:color="auto"/>
                <w:left w:val="none" w:sz="0" w:space="0" w:color="auto"/>
                <w:bottom w:val="none" w:sz="0" w:space="0" w:color="auto"/>
                <w:right w:val="none" w:sz="0" w:space="0" w:color="auto"/>
              </w:divBdr>
            </w:div>
            <w:div w:id="912397437">
              <w:marLeft w:val="0"/>
              <w:marRight w:val="0"/>
              <w:marTop w:val="0"/>
              <w:marBottom w:val="0"/>
              <w:divBdr>
                <w:top w:val="none" w:sz="0" w:space="0" w:color="auto"/>
                <w:left w:val="none" w:sz="0" w:space="0" w:color="auto"/>
                <w:bottom w:val="none" w:sz="0" w:space="0" w:color="auto"/>
                <w:right w:val="none" w:sz="0" w:space="0" w:color="auto"/>
              </w:divBdr>
            </w:div>
            <w:div w:id="424038615">
              <w:marLeft w:val="0"/>
              <w:marRight w:val="0"/>
              <w:marTop w:val="0"/>
              <w:marBottom w:val="0"/>
              <w:divBdr>
                <w:top w:val="none" w:sz="0" w:space="0" w:color="auto"/>
                <w:left w:val="none" w:sz="0" w:space="0" w:color="auto"/>
                <w:bottom w:val="none" w:sz="0" w:space="0" w:color="auto"/>
                <w:right w:val="none" w:sz="0" w:space="0" w:color="auto"/>
              </w:divBdr>
            </w:div>
            <w:div w:id="1808013362">
              <w:marLeft w:val="0"/>
              <w:marRight w:val="0"/>
              <w:marTop w:val="0"/>
              <w:marBottom w:val="0"/>
              <w:divBdr>
                <w:top w:val="none" w:sz="0" w:space="0" w:color="auto"/>
                <w:left w:val="none" w:sz="0" w:space="0" w:color="auto"/>
                <w:bottom w:val="none" w:sz="0" w:space="0" w:color="auto"/>
                <w:right w:val="none" w:sz="0" w:space="0" w:color="auto"/>
              </w:divBdr>
            </w:div>
            <w:div w:id="1322267881">
              <w:marLeft w:val="0"/>
              <w:marRight w:val="0"/>
              <w:marTop w:val="0"/>
              <w:marBottom w:val="0"/>
              <w:divBdr>
                <w:top w:val="none" w:sz="0" w:space="0" w:color="auto"/>
                <w:left w:val="none" w:sz="0" w:space="0" w:color="auto"/>
                <w:bottom w:val="none" w:sz="0" w:space="0" w:color="auto"/>
                <w:right w:val="none" w:sz="0" w:space="0" w:color="auto"/>
              </w:divBdr>
            </w:div>
            <w:div w:id="1777601430">
              <w:marLeft w:val="0"/>
              <w:marRight w:val="0"/>
              <w:marTop w:val="0"/>
              <w:marBottom w:val="0"/>
              <w:divBdr>
                <w:top w:val="none" w:sz="0" w:space="0" w:color="auto"/>
                <w:left w:val="none" w:sz="0" w:space="0" w:color="auto"/>
                <w:bottom w:val="none" w:sz="0" w:space="0" w:color="auto"/>
                <w:right w:val="none" w:sz="0" w:space="0" w:color="auto"/>
              </w:divBdr>
            </w:div>
            <w:div w:id="214316644">
              <w:marLeft w:val="0"/>
              <w:marRight w:val="0"/>
              <w:marTop w:val="0"/>
              <w:marBottom w:val="0"/>
              <w:divBdr>
                <w:top w:val="none" w:sz="0" w:space="0" w:color="auto"/>
                <w:left w:val="none" w:sz="0" w:space="0" w:color="auto"/>
                <w:bottom w:val="none" w:sz="0" w:space="0" w:color="auto"/>
                <w:right w:val="none" w:sz="0" w:space="0" w:color="auto"/>
              </w:divBdr>
            </w:div>
            <w:div w:id="1052729568">
              <w:marLeft w:val="0"/>
              <w:marRight w:val="0"/>
              <w:marTop w:val="0"/>
              <w:marBottom w:val="0"/>
              <w:divBdr>
                <w:top w:val="none" w:sz="0" w:space="0" w:color="auto"/>
                <w:left w:val="none" w:sz="0" w:space="0" w:color="auto"/>
                <w:bottom w:val="none" w:sz="0" w:space="0" w:color="auto"/>
                <w:right w:val="none" w:sz="0" w:space="0" w:color="auto"/>
              </w:divBdr>
            </w:div>
            <w:div w:id="508762172">
              <w:marLeft w:val="0"/>
              <w:marRight w:val="0"/>
              <w:marTop w:val="0"/>
              <w:marBottom w:val="0"/>
              <w:divBdr>
                <w:top w:val="none" w:sz="0" w:space="0" w:color="auto"/>
                <w:left w:val="none" w:sz="0" w:space="0" w:color="auto"/>
                <w:bottom w:val="none" w:sz="0" w:space="0" w:color="auto"/>
                <w:right w:val="none" w:sz="0" w:space="0" w:color="auto"/>
              </w:divBdr>
            </w:div>
            <w:div w:id="935676531">
              <w:marLeft w:val="0"/>
              <w:marRight w:val="0"/>
              <w:marTop w:val="0"/>
              <w:marBottom w:val="0"/>
              <w:divBdr>
                <w:top w:val="none" w:sz="0" w:space="0" w:color="auto"/>
                <w:left w:val="none" w:sz="0" w:space="0" w:color="auto"/>
                <w:bottom w:val="none" w:sz="0" w:space="0" w:color="auto"/>
                <w:right w:val="none" w:sz="0" w:space="0" w:color="auto"/>
              </w:divBdr>
            </w:div>
            <w:div w:id="1047218121">
              <w:marLeft w:val="0"/>
              <w:marRight w:val="0"/>
              <w:marTop w:val="0"/>
              <w:marBottom w:val="0"/>
              <w:divBdr>
                <w:top w:val="none" w:sz="0" w:space="0" w:color="auto"/>
                <w:left w:val="none" w:sz="0" w:space="0" w:color="auto"/>
                <w:bottom w:val="none" w:sz="0" w:space="0" w:color="auto"/>
                <w:right w:val="none" w:sz="0" w:space="0" w:color="auto"/>
              </w:divBdr>
            </w:div>
            <w:div w:id="1399963">
              <w:marLeft w:val="0"/>
              <w:marRight w:val="0"/>
              <w:marTop w:val="0"/>
              <w:marBottom w:val="0"/>
              <w:divBdr>
                <w:top w:val="none" w:sz="0" w:space="0" w:color="auto"/>
                <w:left w:val="none" w:sz="0" w:space="0" w:color="auto"/>
                <w:bottom w:val="none" w:sz="0" w:space="0" w:color="auto"/>
                <w:right w:val="none" w:sz="0" w:space="0" w:color="auto"/>
              </w:divBdr>
            </w:div>
            <w:div w:id="1548565650">
              <w:marLeft w:val="0"/>
              <w:marRight w:val="0"/>
              <w:marTop w:val="0"/>
              <w:marBottom w:val="0"/>
              <w:divBdr>
                <w:top w:val="none" w:sz="0" w:space="0" w:color="auto"/>
                <w:left w:val="none" w:sz="0" w:space="0" w:color="auto"/>
                <w:bottom w:val="none" w:sz="0" w:space="0" w:color="auto"/>
                <w:right w:val="none" w:sz="0" w:space="0" w:color="auto"/>
              </w:divBdr>
            </w:div>
            <w:div w:id="898785429">
              <w:marLeft w:val="0"/>
              <w:marRight w:val="0"/>
              <w:marTop w:val="0"/>
              <w:marBottom w:val="0"/>
              <w:divBdr>
                <w:top w:val="none" w:sz="0" w:space="0" w:color="auto"/>
                <w:left w:val="none" w:sz="0" w:space="0" w:color="auto"/>
                <w:bottom w:val="none" w:sz="0" w:space="0" w:color="auto"/>
                <w:right w:val="none" w:sz="0" w:space="0" w:color="auto"/>
              </w:divBdr>
            </w:div>
            <w:div w:id="1302537298">
              <w:marLeft w:val="0"/>
              <w:marRight w:val="0"/>
              <w:marTop w:val="0"/>
              <w:marBottom w:val="0"/>
              <w:divBdr>
                <w:top w:val="none" w:sz="0" w:space="0" w:color="auto"/>
                <w:left w:val="none" w:sz="0" w:space="0" w:color="auto"/>
                <w:bottom w:val="none" w:sz="0" w:space="0" w:color="auto"/>
                <w:right w:val="none" w:sz="0" w:space="0" w:color="auto"/>
              </w:divBdr>
            </w:div>
            <w:div w:id="1740210059">
              <w:marLeft w:val="0"/>
              <w:marRight w:val="0"/>
              <w:marTop w:val="0"/>
              <w:marBottom w:val="0"/>
              <w:divBdr>
                <w:top w:val="none" w:sz="0" w:space="0" w:color="auto"/>
                <w:left w:val="none" w:sz="0" w:space="0" w:color="auto"/>
                <w:bottom w:val="none" w:sz="0" w:space="0" w:color="auto"/>
                <w:right w:val="none" w:sz="0" w:space="0" w:color="auto"/>
              </w:divBdr>
            </w:div>
            <w:div w:id="653534325">
              <w:marLeft w:val="0"/>
              <w:marRight w:val="0"/>
              <w:marTop w:val="0"/>
              <w:marBottom w:val="0"/>
              <w:divBdr>
                <w:top w:val="none" w:sz="0" w:space="0" w:color="auto"/>
                <w:left w:val="none" w:sz="0" w:space="0" w:color="auto"/>
                <w:bottom w:val="none" w:sz="0" w:space="0" w:color="auto"/>
                <w:right w:val="none" w:sz="0" w:space="0" w:color="auto"/>
              </w:divBdr>
            </w:div>
            <w:div w:id="507058046">
              <w:marLeft w:val="0"/>
              <w:marRight w:val="0"/>
              <w:marTop w:val="0"/>
              <w:marBottom w:val="0"/>
              <w:divBdr>
                <w:top w:val="none" w:sz="0" w:space="0" w:color="auto"/>
                <w:left w:val="none" w:sz="0" w:space="0" w:color="auto"/>
                <w:bottom w:val="none" w:sz="0" w:space="0" w:color="auto"/>
                <w:right w:val="none" w:sz="0" w:space="0" w:color="auto"/>
              </w:divBdr>
            </w:div>
            <w:div w:id="1177113851">
              <w:marLeft w:val="0"/>
              <w:marRight w:val="0"/>
              <w:marTop w:val="0"/>
              <w:marBottom w:val="0"/>
              <w:divBdr>
                <w:top w:val="none" w:sz="0" w:space="0" w:color="auto"/>
                <w:left w:val="none" w:sz="0" w:space="0" w:color="auto"/>
                <w:bottom w:val="none" w:sz="0" w:space="0" w:color="auto"/>
                <w:right w:val="none" w:sz="0" w:space="0" w:color="auto"/>
              </w:divBdr>
            </w:div>
            <w:div w:id="967052837">
              <w:marLeft w:val="0"/>
              <w:marRight w:val="0"/>
              <w:marTop w:val="0"/>
              <w:marBottom w:val="0"/>
              <w:divBdr>
                <w:top w:val="none" w:sz="0" w:space="0" w:color="auto"/>
                <w:left w:val="none" w:sz="0" w:space="0" w:color="auto"/>
                <w:bottom w:val="none" w:sz="0" w:space="0" w:color="auto"/>
                <w:right w:val="none" w:sz="0" w:space="0" w:color="auto"/>
              </w:divBdr>
            </w:div>
            <w:div w:id="780607382">
              <w:marLeft w:val="0"/>
              <w:marRight w:val="0"/>
              <w:marTop w:val="0"/>
              <w:marBottom w:val="0"/>
              <w:divBdr>
                <w:top w:val="none" w:sz="0" w:space="0" w:color="auto"/>
                <w:left w:val="none" w:sz="0" w:space="0" w:color="auto"/>
                <w:bottom w:val="none" w:sz="0" w:space="0" w:color="auto"/>
                <w:right w:val="none" w:sz="0" w:space="0" w:color="auto"/>
              </w:divBdr>
            </w:div>
            <w:div w:id="1352993642">
              <w:marLeft w:val="0"/>
              <w:marRight w:val="0"/>
              <w:marTop w:val="0"/>
              <w:marBottom w:val="0"/>
              <w:divBdr>
                <w:top w:val="none" w:sz="0" w:space="0" w:color="auto"/>
                <w:left w:val="none" w:sz="0" w:space="0" w:color="auto"/>
                <w:bottom w:val="none" w:sz="0" w:space="0" w:color="auto"/>
                <w:right w:val="none" w:sz="0" w:space="0" w:color="auto"/>
              </w:divBdr>
            </w:div>
            <w:div w:id="1588885123">
              <w:marLeft w:val="0"/>
              <w:marRight w:val="0"/>
              <w:marTop w:val="0"/>
              <w:marBottom w:val="0"/>
              <w:divBdr>
                <w:top w:val="none" w:sz="0" w:space="0" w:color="auto"/>
                <w:left w:val="none" w:sz="0" w:space="0" w:color="auto"/>
                <w:bottom w:val="none" w:sz="0" w:space="0" w:color="auto"/>
                <w:right w:val="none" w:sz="0" w:space="0" w:color="auto"/>
              </w:divBdr>
            </w:div>
            <w:div w:id="972950113">
              <w:marLeft w:val="0"/>
              <w:marRight w:val="0"/>
              <w:marTop w:val="0"/>
              <w:marBottom w:val="0"/>
              <w:divBdr>
                <w:top w:val="none" w:sz="0" w:space="0" w:color="auto"/>
                <w:left w:val="none" w:sz="0" w:space="0" w:color="auto"/>
                <w:bottom w:val="none" w:sz="0" w:space="0" w:color="auto"/>
                <w:right w:val="none" w:sz="0" w:space="0" w:color="auto"/>
              </w:divBdr>
            </w:div>
            <w:div w:id="1023093067">
              <w:marLeft w:val="0"/>
              <w:marRight w:val="0"/>
              <w:marTop w:val="0"/>
              <w:marBottom w:val="0"/>
              <w:divBdr>
                <w:top w:val="none" w:sz="0" w:space="0" w:color="auto"/>
                <w:left w:val="none" w:sz="0" w:space="0" w:color="auto"/>
                <w:bottom w:val="none" w:sz="0" w:space="0" w:color="auto"/>
                <w:right w:val="none" w:sz="0" w:space="0" w:color="auto"/>
              </w:divBdr>
            </w:div>
            <w:div w:id="782186549">
              <w:marLeft w:val="0"/>
              <w:marRight w:val="0"/>
              <w:marTop w:val="0"/>
              <w:marBottom w:val="0"/>
              <w:divBdr>
                <w:top w:val="none" w:sz="0" w:space="0" w:color="auto"/>
                <w:left w:val="none" w:sz="0" w:space="0" w:color="auto"/>
                <w:bottom w:val="none" w:sz="0" w:space="0" w:color="auto"/>
                <w:right w:val="none" w:sz="0" w:space="0" w:color="auto"/>
              </w:divBdr>
            </w:div>
            <w:div w:id="1476679337">
              <w:marLeft w:val="0"/>
              <w:marRight w:val="0"/>
              <w:marTop w:val="0"/>
              <w:marBottom w:val="0"/>
              <w:divBdr>
                <w:top w:val="none" w:sz="0" w:space="0" w:color="auto"/>
                <w:left w:val="none" w:sz="0" w:space="0" w:color="auto"/>
                <w:bottom w:val="none" w:sz="0" w:space="0" w:color="auto"/>
                <w:right w:val="none" w:sz="0" w:space="0" w:color="auto"/>
              </w:divBdr>
            </w:div>
            <w:div w:id="631374337">
              <w:marLeft w:val="0"/>
              <w:marRight w:val="0"/>
              <w:marTop w:val="0"/>
              <w:marBottom w:val="0"/>
              <w:divBdr>
                <w:top w:val="none" w:sz="0" w:space="0" w:color="auto"/>
                <w:left w:val="none" w:sz="0" w:space="0" w:color="auto"/>
                <w:bottom w:val="none" w:sz="0" w:space="0" w:color="auto"/>
                <w:right w:val="none" w:sz="0" w:space="0" w:color="auto"/>
              </w:divBdr>
            </w:div>
            <w:div w:id="1751658283">
              <w:marLeft w:val="0"/>
              <w:marRight w:val="0"/>
              <w:marTop w:val="0"/>
              <w:marBottom w:val="0"/>
              <w:divBdr>
                <w:top w:val="none" w:sz="0" w:space="0" w:color="auto"/>
                <w:left w:val="none" w:sz="0" w:space="0" w:color="auto"/>
                <w:bottom w:val="none" w:sz="0" w:space="0" w:color="auto"/>
                <w:right w:val="none" w:sz="0" w:space="0" w:color="auto"/>
              </w:divBdr>
            </w:div>
            <w:div w:id="200869646">
              <w:marLeft w:val="0"/>
              <w:marRight w:val="0"/>
              <w:marTop w:val="0"/>
              <w:marBottom w:val="0"/>
              <w:divBdr>
                <w:top w:val="none" w:sz="0" w:space="0" w:color="auto"/>
                <w:left w:val="none" w:sz="0" w:space="0" w:color="auto"/>
                <w:bottom w:val="none" w:sz="0" w:space="0" w:color="auto"/>
                <w:right w:val="none" w:sz="0" w:space="0" w:color="auto"/>
              </w:divBdr>
            </w:div>
            <w:div w:id="752237438">
              <w:marLeft w:val="0"/>
              <w:marRight w:val="0"/>
              <w:marTop w:val="0"/>
              <w:marBottom w:val="0"/>
              <w:divBdr>
                <w:top w:val="none" w:sz="0" w:space="0" w:color="auto"/>
                <w:left w:val="none" w:sz="0" w:space="0" w:color="auto"/>
                <w:bottom w:val="none" w:sz="0" w:space="0" w:color="auto"/>
                <w:right w:val="none" w:sz="0" w:space="0" w:color="auto"/>
              </w:divBdr>
            </w:div>
            <w:div w:id="1686438616">
              <w:marLeft w:val="0"/>
              <w:marRight w:val="0"/>
              <w:marTop w:val="0"/>
              <w:marBottom w:val="0"/>
              <w:divBdr>
                <w:top w:val="none" w:sz="0" w:space="0" w:color="auto"/>
                <w:left w:val="none" w:sz="0" w:space="0" w:color="auto"/>
                <w:bottom w:val="none" w:sz="0" w:space="0" w:color="auto"/>
                <w:right w:val="none" w:sz="0" w:space="0" w:color="auto"/>
              </w:divBdr>
            </w:div>
            <w:div w:id="245304434">
              <w:marLeft w:val="0"/>
              <w:marRight w:val="0"/>
              <w:marTop w:val="0"/>
              <w:marBottom w:val="0"/>
              <w:divBdr>
                <w:top w:val="none" w:sz="0" w:space="0" w:color="auto"/>
                <w:left w:val="none" w:sz="0" w:space="0" w:color="auto"/>
                <w:bottom w:val="none" w:sz="0" w:space="0" w:color="auto"/>
                <w:right w:val="none" w:sz="0" w:space="0" w:color="auto"/>
              </w:divBdr>
            </w:div>
            <w:div w:id="1887598046">
              <w:marLeft w:val="0"/>
              <w:marRight w:val="0"/>
              <w:marTop w:val="0"/>
              <w:marBottom w:val="0"/>
              <w:divBdr>
                <w:top w:val="none" w:sz="0" w:space="0" w:color="auto"/>
                <w:left w:val="none" w:sz="0" w:space="0" w:color="auto"/>
                <w:bottom w:val="none" w:sz="0" w:space="0" w:color="auto"/>
                <w:right w:val="none" w:sz="0" w:space="0" w:color="auto"/>
              </w:divBdr>
            </w:div>
            <w:div w:id="1651403250">
              <w:marLeft w:val="0"/>
              <w:marRight w:val="0"/>
              <w:marTop w:val="0"/>
              <w:marBottom w:val="0"/>
              <w:divBdr>
                <w:top w:val="none" w:sz="0" w:space="0" w:color="auto"/>
                <w:left w:val="none" w:sz="0" w:space="0" w:color="auto"/>
                <w:bottom w:val="none" w:sz="0" w:space="0" w:color="auto"/>
                <w:right w:val="none" w:sz="0" w:space="0" w:color="auto"/>
              </w:divBdr>
            </w:div>
            <w:div w:id="507793499">
              <w:marLeft w:val="0"/>
              <w:marRight w:val="0"/>
              <w:marTop w:val="0"/>
              <w:marBottom w:val="0"/>
              <w:divBdr>
                <w:top w:val="none" w:sz="0" w:space="0" w:color="auto"/>
                <w:left w:val="none" w:sz="0" w:space="0" w:color="auto"/>
                <w:bottom w:val="none" w:sz="0" w:space="0" w:color="auto"/>
                <w:right w:val="none" w:sz="0" w:space="0" w:color="auto"/>
              </w:divBdr>
            </w:div>
            <w:div w:id="1622296455">
              <w:marLeft w:val="0"/>
              <w:marRight w:val="0"/>
              <w:marTop w:val="0"/>
              <w:marBottom w:val="0"/>
              <w:divBdr>
                <w:top w:val="none" w:sz="0" w:space="0" w:color="auto"/>
                <w:left w:val="none" w:sz="0" w:space="0" w:color="auto"/>
                <w:bottom w:val="none" w:sz="0" w:space="0" w:color="auto"/>
                <w:right w:val="none" w:sz="0" w:space="0" w:color="auto"/>
              </w:divBdr>
            </w:div>
            <w:div w:id="568685966">
              <w:marLeft w:val="0"/>
              <w:marRight w:val="0"/>
              <w:marTop w:val="0"/>
              <w:marBottom w:val="0"/>
              <w:divBdr>
                <w:top w:val="none" w:sz="0" w:space="0" w:color="auto"/>
                <w:left w:val="none" w:sz="0" w:space="0" w:color="auto"/>
                <w:bottom w:val="none" w:sz="0" w:space="0" w:color="auto"/>
                <w:right w:val="none" w:sz="0" w:space="0" w:color="auto"/>
              </w:divBdr>
            </w:div>
            <w:div w:id="1739087123">
              <w:marLeft w:val="0"/>
              <w:marRight w:val="0"/>
              <w:marTop w:val="0"/>
              <w:marBottom w:val="0"/>
              <w:divBdr>
                <w:top w:val="none" w:sz="0" w:space="0" w:color="auto"/>
                <w:left w:val="none" w:sz="0" w:space="0" w:color="auto"/>
                <w:bottom w:val="none" w:sz="0" w:space="0" w:color="auto"/>
                <w:right w:val="none" w:sz="0" w:space="0" w:color="auto"/>
              </w:divBdr>
            </w:div>
            <w:div w:id="1215657855">
              <w:marLeft w:val="0"/>
              <w:marRight w:val="0"/>
              <w:marTop w:val="0"/>
              <w:marBottom w:val="0"/>
              <w:divBdr>
                <w:top w:val="none" w:sz="0" w:space="0" w:color="auto"/>
                <w:left w:val="none" w:sz="0" w:space="0" w:color="auto"/>
                <w:bottom w:val="none" w:sz="0" w:space="0" w:color="auto"/>
                <w:right w:val="none" w:sz="0" w:space="0" w:color="auto"/>
              </w:divBdr>
            </w:div>
            <w:div w:id="2033611144">
              <w:marLeft w:val="0"/>
              <w:marRight w:val="0"/>
              <w:marTop w:val="0"/>
              <w:marBottom w:val="0"/>
              <w:divBdr>
                <w:top w:val="none" w:sz="0" w:space="0" w:color="auto"/>
                <w:left w:val="none" w:sz="0" w:space="0" w:color="auto"/>
                <w:bottom w:val="none" w:sz="0" w:space="0" w:color="auto"/>
                <w:right w:val="none" w:sz="0" w:space="0" w:color="auto"/>
              </w:divBdr>
            </w:div>
            <w:div w:id="627855061">
              <w:marLeft w:val="0"/>
              <w:marRight w:val="0"/>
              <w:marTop w:val="0"/>
              <w:marBottom w:val="0"/>
              <w:divBdr>
                <w:top w:val="none" w:sz="0" w:space="0" w:color="auto"/>
                <w:left w:val="none" w:sz="0" w:space="0" w:color="auto"/>
                <w:bottom w:val="none" w:sz="0" w:space="0" w:color="auto"/>
                <w:right w:val="none" w:sz="0" w:space="0" w:color="auto"/>
              </w:divBdr>
            </w:div>
            <w:div w:id="1443377943">
              <w:marLeft w:val="0"/>
              <w:marRight w:val="0"/>
              <w:marTop w:val="0"/>
              <w:marBottom w:val="0"/>
              <w:divBdr>
                <w:top w:val="none" w:sz="0" w:space="0" w:color="auto"/>
                <w:left w:val="none" w:sz="0" w:space="0" w:color="auto"/>
                <w:bottom w:val="none" w:sz="0" w:space="0" w:color="auto"/>
                <w:right w:val="none" w:sz="0" w:space="0" w:color="auto"/>
              </w:divBdr>
            </w:div>
            <w:div w:id="121970918">
              <w:marLeft w:val="0"/>
              <w:marRight w:val="0"/>
              <w:marTop w:val="0"/>
              <w:marBottom w:val="0"/>
              <w:divBdr>
                <w:top w:val="none" w:sz="0" w:space="0" w:color="auto"/>
                <w:left w:val="none" w:sz="0" w:space="0" w:color="auto"/>
                <w:bottom w:val="none" w:sz="0" w:space="0" w:color="auto"/>
                <w:right w:val="none" w:sz="0" w:space="0" w:color="auto"/>
              </w:divBdr>
            </w:div>
            <w:div w:id="784814117">
              <w:marLeft w:val="0"/>
              <w:marRight w:val="0"/>
              <w:marTop w:val="0"/>
              <w:marBottom w:val="0"/>
              <w:divBdr>
                <w:top w:val="none" w:sz="0" w:space="0" w:color="auto"/>
                <w:left w:val="none" w:sz="0" w:space="0" w:color="auto"/>
                <w:bottom w:val="none" w:sz="0" w:space="0" w:color="auto"/>
                <w:right w:val="none" w:sz="0" w:space="0" w:color="auto"/>
              </w:divBdr>
            </w:div>
            <w:div w:id="1041399060">
              <w:marLeft w:val="0"/>
              <w:marRight w:val="0"/>
              <w:marTop w:val="0"/>
              <w:marBottom w:val="0"/>
              <w:divBdr>
                <w:top w:val="none" w:sz="0" w:space="0" w:color="auto"/>
                <w:left w:val="none" w:sz="0" w:space="0" w:color="auto"/>
                <w:bottom w:val="none" w:sz="0" w:space="0" w:color="auto"/>
                <w:right w:val="none" w:sz="0" w:space="0" w:color="auto"/>
              </w:divBdr>
            </w:div>
            <w:div w:id="178158892">
              <w:marLeft w:val="0"/>
              <w:marRight w:val="0"/>
              <w:marTop w:val="0"/>
              <w:marBottom w:val="0"/>
              <w:divBdr>
                <w:top w:val="none" w:sz="0" w:space="0" w:color="auto"/>
                <w:left w:val="none" w:sz="0" w:space="0" w:color="auto"/>
                <w:bottom w:val="none" w:sz="0" w:space="0" w:color="auto"/>
                <w:right w:val="none" w:sz="0" w:space="0" w:color="auto"/>
              </w:divBdr>
            </w:div>
            <w:div w:id="799105815">
              <w:marLeft w:val="0"/>
              <w:marRight w:val="0"/>
              <w:marTop w:val="0"/>
              <w:marBottom w:val="0"/>
              <w:divBdr>
                <w:top w:val="none" w:sz="0" w:space="0" w:color="auto"/>
                <w:left w:val="none" w:sz="0" w:space="0" w:color="auto"/>
                <w:bottom w:val="none" w:sz="0" w:space="0" w:color="auto"/>
                <w:right w:val="none" w:sz="0" w:space="0" w:color="auto"/>
              </w:divBdr>
            </w:div>
            <w:div w:id="216360387">
              <w:marLeft w:val="0"/>
              <w:marRight w:val="0"/>
              <w:marTop w:val="0"/>
              <w:marBottom w:val="0"/>
              <w:divBdr>
                <w:top w:val="none" w:sz="0" w:space="0" w:color="auto"/>
                <w:left w:val="none" w:sz="0" w:space="0" w:color="auto"/>
                <w:bottom w:val="none" w:sz="0" w:space="0" w:color="auto"/>
                <w:right w:val="none" w:sz="0" w:space="0" w:color="auto"/>
              </w:divBdr>
            </w:div>
            <w:div w:id="289242594">
              <w:marLeft w:val="0"/>
              <w:marRight w:val="0"/>
              <w:marTop w:val="0"/>
              <w:marBottom w:val="0"/>
              <w:divBdr>
                <w:top w:val="none" w:sz="0" w:space="0" w:color="auto"/>
                <w:left w:val="none" w:sz="0" w:space="0" w:color="auto"/>
                <w:bottom w:val="none" w:sz="0" w:space="0" w:color="auto"/>
                <w:right w:val="none" w:sz="0" w:space="0" w:color="auto"/>
              </w:divBdr>
            </w:div>
            <w:div w:id="1853641321">
              <w:marLeft w:val="0"/>
              <w:marRight w:val="0"/>
              <w:marTop w:val="0"/>
              <w:marBottom w:val="0"/>
              <w:divBdr>
                <w:top w:val="none" w:sz="0" w:space="0" w:color="auto"/>
                <w:left w:val="none" w:sz="0" w:space="0" w:color="auto"/>
                <w:bottom w:val="none" w:sz="0" w:space="0" w:color="auto"/>
                <w:right w:val="none" w:sz="0" w:space="0" w:color="auto"/>
              </w:divBdr>
            </w:div>
            <w:div w:id="413816973">
              <w:marLeft w:val="0"/>
              <w:marRight w:val="0"/>
              <w:marTop w:val="0"/>
              <w:marBottom w:val="0"/>
              <w:divBdr>
                <w:top w:val="none" w:sz="0" w:space="0" w:color="auto"/>
                <w:left w:val="none" w:sz="0" w:space="0" w:color="auto"/>
                <w:bottom w:val="none" w:sz="0" w:space="0" w:color="auto"/>
                <w:right w:val="none" w:sz="0" w:space="0" w:color="auto"/>
              </w:divBdr>
            </w:div>
            <w:div w:id="978847767">
              <w:marLeft w:val="0"/>
              <w:marRight w:val="0"/>
              <w:marTop w:val="0"/>
              <w:marBottom w:val="0"/>
              <w:divBdr>
                <w:top w:val="none" w:sz="0" w:space="0" w:color="auto"/>
                <w:left w:val="none" w:sz="0" w:space="0" w:color="auto"/>
                <w:bottom w:val="none" w:sz="0" w:space="0" w:color="auto"/>
                <w:right w:val="none" w:sz="0" w:space="0" w:color="auto"/>
              </w:divBdr>
            </w:div>
            <w:div w:id="1794903049">
              <w:marLeft w:val="0"/>
              <w:marRight w:val="0"/>
              <w:marTop w:val="0"/>
              <w:marBottom w:val="0"/>
              <w:divBdr>
                <w:top w:val="none" w:sz="0" w:space="0" w:color="auto"/>
                <w:left w:val="none" w:sz="0" w:space="0" w:color="auto"/>
                <w:bottom w:val="none" w:sz="0" w:space="0" w:color="auto"/>
                <w:right w:val="none" w:sz="0" w:space="0" w:color="auto"/>
              </w:divBdr>
            </w:div>
            <w:div w:id="1099178008">
              <w:marLeft w:val="0"/>
              <w:marRight w:val="0"/>
              <w:marTop w:val="0"/>
              <w:marBottom w:val="0"/>
              <w:divBdr>
                <w:top w:val="none" w:sz="0" w:space="0" w:color="auto"/>
                <w:left w:val="none" w:sz="0" w:space="0" w:color="auto"/>
                <w:bottom w:val="none" w:sz="0" w:space="0" w:color="auto"/>
                <w:right w:val="none" w:sz="0" w:space="0" w:color="auto"/>
              </w:divBdr>
            </w:div>
            <w:div w:id="1528523234">
              <w:marLeft w:val="0"/>
              <w:marRight w:val="0"/>
              <w:marTop w:val="0"/>
              <w:marBottom w:val="0"/>
              <w:divBdr>
                <w:top w:val="none" w:sz="0" w:space="0" w:color="auto"/>
                <w:left w:val="none" w:sz="0" w:space="0" w:color="auto"/>
                <w:bottom w:val="none" w:sz="0" w:space="0" w:color="auto"/>
                <w:right w:val="none" w:sz="0" w:space="0" w:color="auto"/>
              </w:divBdr>
            </w:div>
            <w:div w:id="572199989">
              <w:marLeft w:val="0"/>
              <w:marRight w:val="0"/>
              <w:marTop w:val="0"/>
              <w:marBottom w:val="0"/>
              <w:divBdr>
                <w:top w:val="none" w:sz="0" w:space="0" w:color="auto"/>
                <w:left w:val="none" w:sz="0" w:space="0" w:color="auto"/>
                <w:bottom w:val="none" w:sz="0" w:space="0" w:color="auto"/>
                <w:right w:val="none" w:sz="0" w:space="0" w:color="auto"/>
              </w:divBdr>
            </w:div>
            <w:div w:id="1369840407">
              <w:marLeft w:val="0"/>
              <w:marRight w:val="0"/>
              <w:marTop w:val="0"/>
              <w:marBottom w:val="0"/>
              <w:divBdr>
                <w:top w:val="none" w:sz="0" w:space="0" w:color="auto"/>
                <w:left w:val="none" w:sz="0" w:space="0" w:color="auto"/>
                <w:bottom w:val="none" w:sz="0" w:space="0" w:color="auto"/>
                <w:right w:val="none" w:sz="0" w:space="0" w:color="auto"/>
              </w:divBdr>
            </w:div>
            <w:div w:id="1124229486">
              <w:marLeft w:val="0"/>
              <w:marRight w:val="0"/>
              <w:marTop w:val="0"/>
              <w:marBottom w:val="0"/>
              <w:divBdr>
                <w:top w:val="none" w:sz="0" w:space="0" w:color="auto"/>
                <w:left w:val="none" w:sz="0" w:space="0" w:color="auto"/>
                <w:bottom w:val="none" w:sz="0" w:space="0" w:color="auto"/>
                <w:right w:val="none" w:sz="0" w:space="0" w:color="auto"/>
              </w:divBdr>
            </w:div>
            <w:div w:id="1393582203">
              <w:marLeft w:val="0"/>
              <w:marRight w:val="0"/>
              <w:marTop w:val="0"/>
              <w:marBottom w:val="0"/>
              <w:divBdr>
                <w:top w:val="none" w:sz="0" w:space="0" w:color="auto"/>
                <w:left w:val="none" w:sz="0" w:space="0" w:color="auto"/>
                <w:bottom w:val="none" w:sz="0" w:space="0" w:color="auto"/>
                <w:right w:val="none" w:sz="0" w:space="0" w:color="auto"/>
              </w:divBdr>
            </w:div>
            <w:div w:id="97798634">
              <w:marLeft w:val="0"/>
              <w:marRight w:val="0"/>
              <w:marTop w:val="0"/>
              <w:marBottom w:val="0"/>
              <w:divBdr>
                <w:top w:val="none" w:sz="0" w:space="0" w:color="auto"/>
                <w:left w:val="none" w:sz="0" w:space="0" w:color="auto"/>
                <w:bottom w:val="none" w:sz="0" w:space="0" w:color="auto"/>
                <w:right w:val="none" w:sz="0" w:space="0" w:color="auto"/>
              </w:divBdr>
            </w:div>
            <w:div w:id="910967026">
              <w:marLeft w:val="0"/>
              <w:marRight w:val="0"/>
              <w:marTop w:val="0"/>
              <w:marBottom w:val="0"/>
              <w:divBdr>
                <w:top w:val="none" w:sz="0" w:space="0" w:color="auto"/>
                <w:left w:val="none" w:sz="0" w:space="0" w:color="auto"/>
                <w:bottom w:val="none" w:sz="0" w:space="0" w:color="auto"/>
                <w:right w:val="none" w:sz="0" w:space="0" w:color="auto"/>
              </w:divBdr>
            </w:div>
            <w:div w:id="629287599">
              <w:marLeft w:val="0"/>
              <w:marRight w:val="0"/>
              <w:marTop w:val="0"/>
              <w:marBottom w:val="0"/>
              <w:divBdr>
                <w:top w:val="none" w:sz="0" w:space="0" w:color="auto"/>
                <w:left w:val="none" w:sz="0" w:space="0" w:color="auto"/>
                <w:bottom w:val="none" w:sz="0" w:space="0" w:color="auto"/>
                <w:right w:val="none" w:sz="0" w:space="0" w:color="auto"/>
              </w:divBdr>
            </w:div>
            <w:div w:id="43525278">
              <w:marLeft w:val="0"/>
              <w:marRight w:val="0"/>
              <w:marTop w:val="0"/>
              <w:marBottom w:val="0"/>
              <w:divBdr>
                <w:top w:val="none" w:sz="0" w:space="0" w:color="auto"/>
                <w:left w:val="none" w:sz="0" w:space="0" w:color="auto"/>
                <w:bottom w:val="none" w:sz="0" w:space="0" w:color="auto"/>
                <w:right w:val="none" w:sz="0" w:space="0" w:color="auto"/>
              </w:divBdr>
            </w:div>
            <w:div w:id="1159271631">
              <w:marLeft w:val="0"/>
              <w:marRight w:val="0"/>
              <w:marTop w:val="0"/>
              <w:marBottom w:val="0"/>
              <w:divBdr>
                <w:top w:val="none" w:sz="0" w:space="0" w:color="auto"/>
                <w:left w:val="none" w:sz="0" w:space="0" w:color="auto"/>
                <w:bottom w:val="none" w:sz="0" w:space="0" w:color="auto"/>
                <w:right w:val="none" w:sz="0" w:space="0" w:color="auto"/>
              </w:divBdr>
            </w:div>
            <w:div w:id="1570966382">
              <w:marLeft w:val="0"/>
              <w:marRight w:val="0"/>
              <w:marTop w:val="0"/>
              <w:marBottom w:val="0"/>
              <w:divBdr>
                <w:top w:val="none" w:sz="0" w:space="0" w:color="auto"/>
                <w:left w:val="none" w:sz="0" w:space="0" w:color="auto"/>
                <w:bottom w:val="none" w:sz="0" w:space="0" w:color="auto"/>
                <w:right w:val="none" w:sz="0" w:space="0" w:color="auto"/>
              </w:divBdr>
            </w:div>
            <w:div w:id="357122723">
              <w:marLeft w:val="0"/>
              <w:marRight w:val="0"/>
              <w:marTop w:val="0"/>
              <w:marBottom w:val="0"/>
              <w:divBdr>
                <w:top w:val="none" w:sz="0" w:space="0" w:color="auto"/>
                <w:left w:val="none" w:sz="0" w:space="0" w:color="auto"/>
                <w:bottom w:val="none" w:sz="0" w:space="0" w:color="auto"/>
                <w:right w:val="none" w:sz="0" w:space="0" w:color="auto"/>
              </w:divBdr>
            </w:div>
            <w:div w:id="218325814">
              <w:marLeft w:val="0"/>
              <w:marRight w:val="0"/>
              <w:marTop w:val="0"/>
              <w:marBottom w:val="0"/>
              <w:divBdr>
                <w:top w:val="none" w:sz="0" w:space="0" w:color="auto"/>
                <w:left w:val="none" w:sz="0" w:space="0" w:color="auto"/>
                <w:bottom w:val="none" w:sz="0" w:space="0" w:color="auto"/>
                <w:right w:val="none" w:sz="0" w:space="0" w:color="auto"/>
              </w:divBdr>
            </w:div>
            <w:div w:id="1028413117">
              <w:marLeft w:val="0"/>
              <w:marRight w:val="0"/>
              <w:marTop w:val="0"/>
              <w:marBottom w:val="0"/>
              <w:divBdr>
                <w:top w:val="none" w:sz="0" w:space="0" w:color="auto"/>
                <w:left w:val="none" w:sz="0" w:space="0" w:color="auto"/>
                <w:bottom w:val="none" w:sz="0" w:space="0" w:color="auto"/>
                <w:right w:val="none" w:sz="0" w:space="0" w:color="auto"/>
              </w:divBdr>
            </w:div>
            <w:div w:id="1050768390">
              <w:marLeft w:val="0"/>
              <w:marRight w:val="0"/>
              <w:marTop w:val="0"/>
              <w:marBottom w:val="0"/>
              <w:divBdr>
                <w:top w:val="none" w:sz="0" w:space="0" w:color="auto"/>
                <w:left w:val="none" w:sz="0" w:space="0" w:color="auto"/>
                <w:bottom w:val="none" w:sz="0" w:space="0" w:color="auto"/>
                <w:right w:val="none" w:sz="0" w:space="0" w:color="auto"/>
              </w:divBdr>
            </w:div>
            <w:div w:id="7669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st.ac.bd/academic/departments/dept_teachers/dept_teachers_profile/100072" TargetMode="External"/><Relationship Id="rId13" Type="http://schemas.openxmlformats.org/officeDocument/2006/relationships/image" Target="media/image6.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pust.ac.bd/academic/departments/dept_teachers/dept_teachers_profile/10007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F96DB-AD66-4C89-BC0A-74913CED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20</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Rifat Hossen</dc:creator>
  <cp:keywords/>
  <dc:description/>
  <cp:lastModifiedBy>Md Rifat Hossen</cp:lastModifiedBy>
  <cp:revision>21</cp:revision>
  <dcterms:created xsi:type="dcterms:W3CDTF">2024-12-06T06:59:00Z</dcterms:created>
  <dcterms:modified xsi:type="dcterms:W3CDTF">2025-02-28T04:29:00Z</dcterms:modified>
</cp:coreProperties>
</file>